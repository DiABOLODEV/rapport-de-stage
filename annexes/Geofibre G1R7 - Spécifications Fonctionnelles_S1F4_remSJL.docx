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A3E" w:rsidRPr="00EB383F" w:rsidRDefault="00B32F59" w:rsidP="00A149B9">
      <w:pPr>
        <w:rPr>
          <w:rFonts w:ascii="Helvetica 45 Light" w:hAnsi="Helvetica 45 Light"/>
        </w:rPr>
      </w:pPr>
      <w:r w:rsidRPr="00EB383F">
        <w:rPr>
          <w:rFonts w:ascii="Helvetica 45 Light" w:hAnsi="Helvetica 45 Light"/>
          <w:noProof/>
        </w:rPr>
        <w:drawing>
          <wp:inline distT="0" distB="0" distL="0" distR="0">
            <wp:extent cx="967105" cy="967105"/>
            <wp:effectExtent l="0" t="0" r="0" b="0"/>
            <wp:docPr id="232" name="Imag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67105" cy="967105"/>
                    </a:xfrm>
                    <a:prstGeom prst="rect">
                      <a:avLst/>
                    </a:prstGeom>
                    <a:noFill/>
                    <a:ln>
                      <a:noFill/>
                    </a:ln>
                    <a:effectLst/>
                  </pic:spPr>
                </pic:pic>
              </a:graphicData>
            </a:graphic>
          </wp:inline>
        </w:drawing>
      </w:r>
    </w:p>
    <w:p w:rsidR="003D5E7B" w:rsidRPr="00EB383F" w:rsidRDefault="003D5E7B" w:rsidP="00A149B9">
      <w:pPr>
        <w:rPr>
          <w:rFonts w:ascii="Helvetica 45 Light" w:hAnsi="Helvetica 45 Light"/>
        </w:rPr>
      </w:pPr>
    </w:p>
    <w:p w:rsidR="003D5E7B" w:rsidRPr="00EB383F" w:rsidRDefault="003D5E7B" w:rsidP="00A149B9">
      <w:pPr>
        <w:rPr>
          <w:rFonts w:ascii="Helvetica 45 Light" w:hAnsi="Helvetica 45 Light"/>
        </w:rPr>
      </w:pPr>
    </w:p>
    <w:p w:rsidR="003D5E7B" w:rsidRPr="00EB383F" w:rsidRDefault="003D5E7B" w:rsidP="00A149B9">
      <w:pPr>
        <w:rPr>
          <w:rFonts w:ascii="Helvetica 45 Light" w:hAnsi="Helvetica 45 Light"/>
        </w:rPr>
      </w:pPr>
    </w:p>
    <w:p w:rsidR="001C7570" w:rsidRPr="00EB383F" w:rsidRDefault="00D537FA" w:rsidP="00B4114C">
      <w:pPr>
        <w:pStyle w:val="Titre"/>
        <w:rPr>
          <w:rFonts w:ascii="Helvetica 45 Light" w:hAnsi="Helvetica 45 Light"/>
          <w:sz w:val="44"/>
          <w:szCs w:val="44"/>
        </w:rPr>
      </w:pPr>
      <w:r w:rsidRPr="00EB383F">
        <w:rPr>
          <w:rFonts w:ascii="Helvetica 45 Light" w:hAnsi="Helvetica 45 Light"/>
          <w:sz w:val="44"/>
          <w:szCs w:val="44"/>
        </w:rPr>
        <w:t>Geofibre</w:t>
      </w:r>
      <w:r w:rsidR="00D17CDF" w:rsidRPr="00EB383F">
        <w:rPr>
          <w:rFonts w:ascii="Helvetica 45 Light" w:hAnsi="Helvetica 45 Light"/>
          <w:sz w:val="44"/>
          <w:szCs w:val="44"/>
        </w:rPr>
        <w:t xml:space="preserve"> </w:t>
      </w:r>
      <w:r w:rsidR="00D82930" w:rsidRPr="00EB383F">
        <w:rPr>
          <w:rFonts w:ascii="Helvetica 45 Light" w:hAnsi="Helvetica 45 Light"/>
          <w:sz w:val="44"/>
          <w:szCs w:val="44"/>
        </w:rPr>
        <w:t>G1R</w:t>
      </w:r>
      <w:r w:rsidR="00A96886">
        <w:rPr>
          <w:rFonts w:ascii="Helvetica 45 Light" w:hAnsi="Helvetica 45 Light"/>
          <w:sz w:val="44"/>
          <w:szCs w:val="44"/>
        </w:rPr>
        <w:t>7</w:t>
      </w:r>
    </w:p>
    <w:p w:rsidR="009337B2" w:rsidRPr="00EB383F" w:rsidRDefault="00D72AFB" w:rsidP="00B4114C">
      <w:pPr>
        <w:pStyle w:val="Titre"/>
        <w:rPr>
          <w:rFonts w:ascii="Helvetica 45 Light" w:hAnsi="Helvetica 45 Light"/>
          <w:sz w:val="44"/>
          <w:szCs w:val="44"/>
        </w:rPr>
      </w:pPr>
      <w:fldSimple w:instr=" TITLE   \* MERGEFORMAT ">
        <w:r w:rsidR="00D17CDF" w:rsidRPr="00EB383F">
          <w:rPr>
            <w:rFonts w:ascii="Helvetica 45 Light" w:hAnsi="Helvetica 45 Light"/>
            <w:sz w:val="44"/>
            <w:szCs w:val="44"/>
          </w:rPr>
          <w:t>Spécifications</w:t>
        </w:r>
        <w:r w:rsidR="008E52BE" w:rsidRPr="00EB383F">
          <w:rPr>
            <w:rFonts w:ascii="Helvetica 45 Light" w:hAnsi="Helvetica 45 Light"/>
            <w:sz w:val="44"/>
            <w:szCs w:val="44"/>
          </w:rPr>
          <w:t xml:space="preserve"> fonctionnelle</w:t>
        </w:r>
      </w:fldSimple>
      <w:r w:rsidR="00D17CDF" w:rsidRPr="00EB383F">
        <w:rPr>
          <w:rFonts w:ascii="Helvetica 45 Light" w:hAnsi="Helvetica 45 Light"/>
          <w:sz w:val="44"/>
          <w:szCs w:val="44"/>
        </w:rPr>
        <w:t>s</w:t>
      </w:r>
    </w:p>
    <w:p w:rsidR="005775B0" w:rsidRPr="00EB383F" w:rsidRDefault="005775B0" w:rsidP="00A149B9">
      <w:pPr>
        <w:rPr>
          <w:rFonts w:ascii="Helvetica 45 Light" w:hAnsi="Helvetica 45 Light"/>
        </w:rPr>
      </w:pPr>
    </w:p>
    <w:p w:rsidR="00890A3E" w:rsidRPr="00EB383F" w:rsidRDefault="00890A3E" w:rsidP="00A149B9">
      <w:pPr>
        <w:rPr>
          <w:rFonts w:ascii="Helvetica 45 Light" w:hAnsi="Helvetica 45 Light"/>
        </w:rPr>
      </w:pPr>
    </w:p>
    <w:p w:rsidR="006C582A" w:rsidRPr="00EB383F" w:rsidRDefault="006C582A" w:rsidP="00A149B9">
      <w:pPr>
        <w:rPr>
          <w:rFonts w:ascii="Helvetica 45 Light" w:hAnsi="Helvetica 45 Light"/>
        </w:rPr>
      </w:pPr>
    </w:p>
    <w:p w:rsidR="006F0146" w:rsidRPr="00EB383F" w:rsidRDefault="006F0146" w:rsidP="00A149B9">
      <w:pPr>
        <w:rPr>
          <w:rFonts w:ascii="Helvetica 45 Light" w:hAnsi="Helvetica 45 Light"/>
        </w:rPr>
      </w:pPr>
    </w:p>
    <w:p w:rsidR="006F0146" w:rsidRPr="00EB383F" w:rsidRDefault="006F0146" w:rsidP="00A149B9">
      <w:pPr>
        <w:rPr>
          <w:rFonts w:ascii="Helvetica 45 Light" w:hAnsi="Helvetica 45 Light"/>
        </w:rPr>
      </w:pPr>
    </w:p>
    <w:p w:rsidR="00890A3E" w:rsidRPr="00EB383F" w:rsidRDefault="00890A3E" w:rsidP="00A149B9">
      <w:pPr>
        <w:rPr>
          <w:rFonts w:ascii="Helvetica 45 Light" w:hAnsi="Helvetica 45 Light"/>
        </w:rPr>
      </w:pPr>
    </w:p>
    <w:tbl>
      <w:tblPr>
        <w:tblpPr w:leftFromText="180" w:rightFromText="180" w:vertAnchor="text" w:horzAnchor="margin" w:tblpY="115"/>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9"/>
        <w:gridCol w:w="3521"/>
        <w:gridCol w:w="1022"/>
        <w:gridCol w:w="1738"/>
      </w:tblGrid>
      <w:tr w:rsidR="0046749D" w:rsidRPr="00EB383F">
        <w:tc>
          <w:tcPr>
            <w:tcW w:w="2846" w:type="dxa"/>
            <w:shd w:val="clear" w:color="auto" w:fill="FF9900"/>
          </w:tcPr>
          <w:p w:rsidR="0046749D" w:rsidRPr="00EB383F" w:rsidRDefault="00A32AD9" w:rsidP="00B745FA">
            <w:pPr>
              <w:pStyle w:val="TableHeading"/>
              <w:rPr>
                <w:rFonts w:ascii="Helvetica 45 Light" w:hAnsi="Helvetica 45 Light"/>
              </w:rPr>
            </w:pPr>
            <w:r w:rsidRPr="00EB383F">
              <w:rPr>
                <w:rFonts w:ascii="Helvetica 45 Light" w:hAnsi="Helvetica 45 Light"/>
              </w:rPr>
              <w:t xml:space="preserve">Nom du </w:t>
            </w:r>
            <w:r w:rsidR="0046749D" w:rsidRPr="00EB383F">
              <w:rPr>
                <w:rFonts w:ascii="Helvetica 45 Light" w:hAnsi="Helvetica 45 Light"/>
              </w:rPr>
              <w:t>Document</w:t>
            </w:r>
          </w:p>
        </w:tc>
        <w:tc>
          <w:tcPr>
            <w:tcW w:w="6154" w:type="dxa"/>
            <w:gridSpan w:val="3"/>
          </w:tcPr>
          <w:p w:rsidR="0046749D" w:rsidRPr="00EB383F" w:rsidRDefault="00B50B86" w:rsidP="00D82930">
            <w:pPr>
              <w:pStyle w:val="TableText"/>
              <w:rPr>
                <w:rFonts w:ascii="Helvetica 45 Light" w:hAnsi="Helvetica 45 Light"/>
              </w:rPr>
            </w:pPr>
            <w:r>
              <w:t xml:space="preserve">Geofibre </w:t>
            </w:r>
            <w:r w:rsidR="00A96886">
              <w:t>G1R7</w:t>
            </w:r>
            <w:r>
              <w:t>– Spécifications Fonctionnelle</w:t>
            </w:r>
            <w:r w:rsidR="002D0620">
              <w:t>s</w:t>
            </w:r>
          </w:p>
        </w:tc>
      </w:tr>
      <w:tr w:rsidR="00890A21" w:rsidRPr="00EB383F">
        <w:tc>
          <w:tcPr>
            <w:tcW w:w="2846" w:type="dxa"/>
            <w:shd w:val="clear" w:color="auto" w:fill="FF9900"/>
          </w:tcPr>
          <w:p w:rsidR="00890A21" w:rsidRPr="00EB383F" w:rsidRDefault="00890A21" w:rsidP="00B745FA">
            <w:pPr>
              <w:pStyle w:val="TableHeading"/>
              <w:rPr>
                <w:rFonts w:ascii="Helvetica 45 Light" w:hAnsi="Helvetica 45 Light"/>
              </w:rPr>
            </w:pPr>
            <w:r w:rsidRPr="00EB383F">
              <w:rPr>
                <w:rFonts w:ascii="Helvetica 45 Light" w:hAnsi="Helvetica 45 Light"/>
              </w:rPr>
              <w:t>Version du Document</w:t>
            </w:r>
          </w:p>
        </w:tc>
        <w:tc>
          <w:tcPr>
            <w:tcW w:w="6154" w:type="dxa"/>
            <w:gridSpan w:val="3"/>
          </w:tcPr>
          <w:p w:rsidR="00890A21" w:rsidRPr="00EB383F" w:rsidRDefault="003C75E7" w:rsidP="003504DF">
            <w:pPr>
              <w:pStyle w:val="TableText"/>
              <w:rPr>
                <w:rFonts w:ascii="Helvetica 45 Light" w:hAnsi="Helvetica 45 Light"/>
              </w:rPr>
            </w:pPr>
            <w:r>
              <w:rPr>
                <w:rFonts w:ascii="Helvetica 45 Light" w:hAnsi="Helvetica 45 Light"/>
              </w:rPr>
              <w:t>S1F</w:t>
            </w:r>
            <w:del w:id="0" w:author="TINGAUD Michel" w:date="2015-05-22T09:19:00Z">
              <w:r w:rsidR="00D84B62" w:rsidDel="003504DF">
                <w:rPr>
                  <w:rFonts w:ascii="Helvetica 45 Light" w:hAnsi="Helvetica 45 Light"/>
                </w:rPr>
                <w:delText>3</w:delText>
              </w:r>
            </w:del>
            <w:ins w:id="1" w:author="TINGAUD Michel" w:date="2015-05-22T09:19:00Z">
              <w:r w:rsidR="003504DF">
                <w:rPr>
                  <w:rFonts w:ascii="Helvetica 45 Light" w:hAnsi="Helvetica 45 Light"/>
                </w:rPr>
                <w:t>4</w:t>
              </w:r>
            </w:ins>
          </w:p>
        </w:tc>
      </w:tr>
      <w:tr w:rsidR="003D5E7B" w:rsidRPr="00EB383F">
        <w:tc>
          <w:tcPr>
            <w:tcW w:w="2846" w:type="dxa"/>
            <w:shd w:val="clear" w:color="auto" w:fill="FF9900"/>
          </w:tcPr>
          <w:p w:rsidR="003D5E7B" w:rsidRPr="00EB383F" w:rsidRDefault="003D5E7B" w:rsidP="003D5E7B">
            <w:pPr>
              <w:pStyle w:val="TableHeading"/>
              <w:rPr>
                <w:rFonts w:ascii="Helvetica 45 Light" w:hAnsi="Helvetica 45 Light"/>
              </w:rPr>
            </w:pPr>
            <w:r w:rsidRPr="00EB383F">
              <w:rPr>
                <w:rFonts w:ascii="Helvetica 45 Light" w:hAnsi="Helvetica 45 Light"/>
              </w:rPr>
              <w:t>Nom d</w:t>
            </w:r>
            <w:r w:rsidR="006F0146" w:rsidRPr="00EB383F">
              <w:rPr>
                <w:rFonts w:ascii="Helvetica 45 Light" w:hAnsi="Helvetica 45 Light"/>
              </w:rPr>
              <w:t>e l’application</w:t>
            </w:r>
          </w:p>
        </w:tc>
        <w:tc>
          <w:tcPr>
            <w:tcW w:w="6154" w:type="dxa"/>
            <w:gridSpan w:val="3"/>
            <w:tcBorders>
              <w:right w:val="single" w:sz="2" w:space="0" w:color="auto"/>
            </w:tcBorders>
          </w:tcPr>
          <w:p w:rsidR="003D5E7B" w:rsidRPr="00EB383F" w:rsidRDefault="00D537FA" w:rsidP="00A149B9">
            <w:pPr>
              <w:rPr>
                <w:rFonts w:ascii="Helvetica 45 Light" w:hAnsi="Helvetica 45 Light"/>
              </w:rPr>
            </w:pPr>
            <w:r w:rsidRPr="00EB383F">
              <w:rPr>
                <w:rFonts w:ascii="Helvetica 45 Light" w:hAnsi="Helvetica 45 Light"/>
              </w:rPr>
              <w:t>Geofibre</w:t>
            </w:r>
          </w:p>
        </w:tc>
      </w:tr>
      <w:tr w:rsidR="003D5E7B" w:rsidRPr="00CA0581">
        <w:tc>
          <w:tcPr>
            <w:tcW w:w="2846" w:type="dxa"/>
            <w:shd w:val="clear" w:color="auto" w:fill="FF9900"/>
          </w:tcPr>
          <w:p w:rsidR="003D5E7B" w:rsidRPr="00EB383F" w:rsidRDefault="003D5E7B" w:rsidP="00B32F59">
            <w:pPr>
              <w:pStyle w:val="TableHeading"/>
              <w:rPr>
                <w:rFonts w:ascii="Helvetica 45 Light" w:hAnsi="Helvetica 45 Light"/>
              </w:rPr>
            </w:pPr>
            <w:r w:rsidRPr="00EB383F">
              <w:rPr>
                <w:rFonts w:ascii="Helvetica 45 Light" w:hAnsi="Helvetica 45 Light"/>
              </w:rPr>
              <w:t xml:space="preserve">Référence </w:t>
            </w:r>
            <w:r w:rsidR="00B32F59" w:rsidRPr="00EB383F">
              <w:rPr>
                <w:rFonts w:ascii="Helvetica 45 Light" w:hAnsi="Helvetica 45 Light"/>
              </w:rPr>
              <w:t>du document</w:t>
            </w:r>
          </w:p>
        </w:tc>
        <w:tc>
          <w:tcPr>
            <w:tcW w:w="6154" w:type="dxa"/>
            <w:gridSpan w:val="3"/>
            <w:tcBorders>
              <w:right w:val="single" w:sz="2" w:space="0" w:color="auto"/>
            </w:tcBorders>
          </w:tcPr>
          <w:p w:rsidR="003D5E7B" w:rsidRPr="00174571" w:rsidRDefault="004F04F8" w:rsidP="00A96886">
            <w:pPr>
              <w:rPr>
                <w:rFonts w:ascii="Helvetica 45 Light" w:hAnsi="Helvetica 45 Light"/>
              </w:rPr>
            </w:pPr>
            <w:r w:rsidRPr="004F04F8">
              <w:rPr>
                <w:rFonts w:ascii="Helvetica 45 Light" w:hAnsi="Helvetica 45 Light"/>
              </w:rPr>
              <w:t>OF/DTSI/DSI/DSI-R/DS ITD/DP SIGDIAG/2015-Geofibre-030/L/MTI</w:t>
            </w:r>
          </w:p>
        </w:tc>
      </w:tr>
      <w:tr w:rsidR="003D5E7B" w:rsidRPr="00EB383F">
        <w:tc>
          <w:tcPr>
            <w:tcW w:w="2846" w:type="dxa"/>
            <w:shd w:val="clear" w:color="auto" w:fill="FF9900"/>
          </w:tcPr>
          <w:p w:rsidR="003D5E7B" w:rsidRPr="00EB383F" w:rsidRDefault="003D5E7B" w:rsidP="003D5E7B">
            <w:pPr>
              <w:pStyle w:val="TableHeading"/>
              <w:rPr>
                <w:rFonts w:ascii="Helvetica 45 Light" w:hAnsi="Helvetica 45 Light"/>
              </w:rPr>
            </w:pPr>
            <w:r w:rsidRPr="00EB383F">
              <w:rPr>
                <w:rFonts w:ascii="Helvetica 45 Light" w:hAnsi="Helvetica 45 Light"/>
              </w:rPr>
              <w:t>Préparé par</w:t>
            </w:r>
          </w:p>
        </w:tc>
        <w:tc>
          <w:tcPr>
            <w:tcW w:w="3752" w:type="dxa"/>
            <w:tcBorders>
              <w:right w:val="single" w:sz="2" w:space="0" w:color="auto"/>
            </w:tcBorders>
          </w:tcPr>
          <w:p w:rsidR="003D5E7B" w:rsidRDefault="00890A21" w:rsidP="00A149B9">
            <w:pPr>
              <w:rPr>
                <w:rFonts w:ascii="Helvetica 45 Light" w:hAnsi="Helvetica 45 Light"/>
              </w:rPr>
            </w:pPr>
            <w:r w:rsidRPr="00EB383F">
              <w:rPr>
                <w:rFonts w:ascii="Helvetica 45 Light" w:hAnsi="Helvetica 45 Light"/>
              </w:rPr>
              <w:t>Michel Tingaud</w:t>
            </w:r>
          </w:p>
          <w:p w:rsidR="00935F98" w:rsidRPr="00EB383F" w:rsidRDefault="00935F98" w:rsidP="00A149B9">
            <w:pPr>
              <w:rPr>
                <w:rFonts w:ascii="Helvetica 45 Light" w:hAnsi="Helvetica 45 Light"/>
              </w:rPr>
            </w:pPr>
          </w:p>
        </w:tc>
        <w:tc>
          <w:tcPr>
            <w:tcW w:w="1060" w:type="dxa"/>
            <w:tcBorders>
              <w:left w:val="single" w:sz="2" w:space="0" w:color="auto"/>
              <w:right w:val="single" w:sz="2" w:space="0" w:color="auto"/>
            </w:tcBorders>
            <w:shd w:val="clear" w:color="auto" w:fill="FF9900"/>
          </w:tcPr>
          <w:p w:rsidR="003D5E7B" w:rsidRPr="00EB383F" w:rsidRDefault="00890A21" w:rsidP="003D5E7B">
            <w:pPr>
              <w:pStyle w:val="TableHeading"/>
              <w:rPr>
                <w:rFonts w:ascii="Helvetica 45 Light" w:hAnsi="Helvetica 45 Light"/>
              </w:rPr>
            </w:pPr>
            <w:r w:rsidRPr="00EB383F">
              <w:rPr>
                <w:rFonts w:ascii="Helvetica 45 Light" w:hAnsi="Helvetica 45 Light"/>
              </w:rPr>
              <w:t>Date</w:t>
            </w:r>
          </w:p>
        </w:tc>
        <w:tc>
          <w:tcPr>
            <w:tcW w:w="1342" w:type="dxa"/>
            <w:tcBorders>
              <w:left w:val="single" w:sz="2" w:space="0" w:color="auto"/>
            </w:tcBorders>
          </w:tcPr>
          <w:p w:rsidR="003D5E7B" w:rsidRPr="00EB383F" w:rsidRDefault="00D84B62" w:rsidP="003C75E7">
            <w:pPr>
              <w:pStyle w:val="TableText"/>
              <w:rPr>
                <w:rFonts w:ascii="Helvetica 45 Light" w:hAnsi="Helvetica 45 Light"/>
              </w:rPr>
            </w:pPr>
            <w:del w:id="2" w:author="TINGAUD Michel" w:date="2015-05-22T09:19:00Z">
              <w:r w:rsidDel="003504DF">
                <w:rPr>
                  <w:rFonts w:ascii="Helvetica 45 Light" w:hAnsi="Helvetica 45 Light"/>
                </w:rPr>
                <w:delText>19</w:delText>
              </w:r>
            </w:del>
            <w:ins w:id="3" w:author="TINGAUD Michel" w:date="2015-05-22T09:19:00Z">
              <w:r w:rsidR="003504DF">
                <w:rPr>
                  <w:rFonts w:ascii="Helvetica 45 Light" w:hAnsi="Helvetica 45 Light"/>
                </w:rPr>
                <w:t>22</w:t>
              </w:r>
            </w:ins>
            <w:r>
              <w:rPr>
                <w:rFonts w:ascii="Helvetica 45 Light" w:hAnsi="Helvetica 45 Light"/>
              </w:rPr>
              <w:t>/05/2015</w:t>
            </w:r>
          </w:p>
        </w:tc>
      </w:tr>
      <w:tr w:rsidR="00890A21" w:rsidRPr="00EB383F">
        <w:tc>
          <w:tcPr>
            <w:tcW w:w="2846" w:type="dxa"/>
            <w:shd w:val="clear" w:color="auto" w:fill="FF9900"/>
          </w:tcPr>
          <w:p w:rsidR="00890A21" w:rsidRPr="00EB383F" w:rsidRDefault="00890A21" w:rsidP="003D5E7B">
            <w:pPr>
              <w:pStyle w:val="TableHeading"/>
              <w:rPr>
                <w:rFonts w:ascii="Helvetica 45 Light" w:hAnsi="Helvetica 45 Light"/>
              </w:rPr>
            </w:pPr>
            <w:r w:rsidRPr="00EB383F">
              <w:rPr>
                <w:rFonts w:ascii="Helvetica 45 Light" w:hAnsi="Helvetica 45 Light"/>
              </w:rPr>
              <w:t>Vérifié par</w:t>
            </w:r>
          </w:p>
        </w:tc>
        <w:tc>
          <w:tcPr>
            <w:tcW w:w="3752" w:type="dxa"/>
            <w:tcBorders>
              <w:right w:val="single" w:sz="2" w:space="0" w:color="auto"/>
            </w:tcBorders>
          </w:tcPr>
          <w:p w:rsidR="00890A21" w:rsidRPr="00EB383F" w:rsidRDefault="00890A21" w:rsidP="00A149B9">
            <w:pPr>
              <w:rPr>
                <w:rFonts w:ascii="Helvetica 45 Light" w:hAnsi="Helvetica 45 Light"/>
              </w:rPr>
            </w:pPr>
            <w:r w:rsidRPr="00EB383F">
              <w:rPr>
                <w:rFonts w:ascii="Helvetica 45 Light" w:hAnsi="Helvetica 45 Light"/>
              </w:rPr>
              <w:t>Sophie Coste-Martinez</w:t>
            </w:r>
          </w:p>
        </w:tc>
        <w:tc>
          <w:tcPr>
            <w:tcW w:w="1060" w:type="dxa"/>
            <w:tcBorders>
              <w:left w:val="single" w:sz="2" w:space="0" w:color="auto"/>
              <w:right w:val="single" w:sz="2" w:space="0" w:color="auto"/>
            </w:tcBorders>
            <w:shd w:val="clear" w:color="auto" w:fill="FF9900"/>
          </w:tcPr>
          <w:p w:rsidR="00890A21" w:rsidRPr="00EB383F" w:rsidRDefault="00890A21" w:rsidP="003D5E7B">
            <w:pPr>
              <w:pStyle w:val="TableHeading"/>
              <w:rPr>
                <w:rFonts w:ascii="Helvetica 45 Light" w:hAnsi="Helvetica 45 Light"/>
              </w:rPr>
            </w:pPr>
            <w:r w:rsidRPr="00EB383F">
              <w:rPr>
                <w:rFonts w:ascii="Helvetica 45 Light" w:hAnsi="Helvetica 45 Light"/>
              </w:rPr>
              <w:t>Date</w:t>
            </w:r>
          </w:p>
        </w:tc>
        <w:tc>
          <w:tcPr>
            <w:tcW w:w="1342" w:type="dxa"/>
            <w:tcBorders>
              <w:left w:val="single" w:sz="2" w:space="0" w:color="auto"/>
            </w:tcBorders>
          </w:tcPr>
          <w:p w:rsidR="00890A21" w:rsidRPr="00EB383F" w:rsidRDefault="00D84B62" w:rsidP="0068307D">
            <w:pPr>
              <w:pStyle w:val="TableText"/>
              <w:rPr>
                <w:rFonts w:ascii="Helvetica 45 Light" w:hAnsi="Helvetica 45 Light"/>
              </w:rPr>
            </w:pPr>
            <w:del w:id="4" w:author="TINGAUD Michel" w:date="2015-05-22T09:20:00Z">
              <w:r w:rsidDel="003504DF">
                <w:rPr>
                  <w:rFonts w:ascii="Helvetica 45 Light" w:hAnsi="Helvetica 45 Light"/>
                </w:rPr>
                <w:delText>19</w:delText>
              </w:r>
            </w:del>
            <w:ins w:id="5" w:author="TINGAUD Michel" w:date="2015-05-22T09:20:00Z">
              <w:r w:rsidR="003504DF">
                <w:rPr>
                  <w:rFonts w:ascii="Helvetica 45 Light" w:hAnsi="Helvetica 45 Light"/>
                </w:rPr>
                <w:t>22</w:t>
              </w:r>
            </w:ins>
            <w:r>
              <w:rPr>
                <w:rFonts w:ascii="Helvetica 45 Light" w:hAnsi="Helvetica 45 Light"/>
              </w:rPr>
              <w:t>/05/2015</w:t>
            </w:r>
          </w:p>
        </w:tc>
      </w:tr>
      <w:tr w:rsidR="00890A21" w:rsidRPr="00EB383F">
        <w:tc>
          <w:tcPr>
            <w:tcW w:w="2846" w:type="dxa"/>
            <w:shd w:val="clear" w:color="auto" w:fill="FF9900"/>
          </w:tcPr>
          <w:p w:rsidR="00890A21" w:rsidRPr="00EB383F" w:rsidRDefault="00890A21" w:rsidP="003D5E7B">
            <w:pPr>
              <w:pStyle w:val="TableHeading"/>
              <w:rPr>
                <w:rFonts w:ascii="Helvetica 45 Light" w:hAnsi="Helvetica 45 Light"/>
              </w:rPr>
            </w:pPr>
            <w:r w:rsidRPr="00EB383F">
              <w:rPr>
                <w:rFonts w:ascii="Helvetica 45 Light" w:hAnsi="Helvetica 45 Light"/>
              </w:rPr>
              <w:t>Approuvé par</w:t>
            </w:r>
          </w:p>
        </w:tc>
        <w:tc>
          <w:tcPr>
            <w:tcW w:w="3752" w:type="dxa"/>
            <w:tcBorders>
              <w:right w:val="single" w:sz="2" w:space="0" w:color="auto"/>
            </w:tcBorders>
          </w:tcPr>
          <w:p w:rsidR="00890A21" w:rsidRPr="00EB383F" w:rsidRDefault="00890A21" w:rsidP="00A149B9">
            <w:pPr>
              <w:rPr>
                <w:rFonts w:ascii="Helvetica 45 Light" w:hAnsi="Helvetica 45 Light"/>
              </w:rPr>
            </w:pPr>
            <w:r w:rsidRPr="00EB383F">
              <w:rPr>
                <w:rFonts w:ascii="Helvetica 45 Light" w:hAnsi="Helvetica 45 Light"/>
              </w:rPr>
              <w:t>Patrick Delbos</w:t>
            </w:r>
          </w:p>
        </w:tc>
        <w:tc>
          <w:tcPr>
            <w:tcW w:w="1060" w:type="dxa"/>
            <w:tcBorders>
              <w:left w:val="single" w:sz="2" w:space="0" w:color="auto"/>
              <w:right w:val="single" w:sz="2" w:space="0" w:color="auto"/>
            </w:tcBorders>
            <w:shd w:val="clear" w:color="auto" w:fill="FF9900"/>
          </w:tcPr>
          <w:p w:rsidR="00890A21" w:rsidRPr="00EB383F" w:rsidRDefault="00890A21" w:rsidP="003D5E7B">
            <w:pPr>
              <w:pStyle w:val="TableHeading"/>
              <w:rPr>
                <w:rFonts w:ascii="Helvetica 45 Light" w:hAnsi="Helvetica 45 Light"/>
              </w:rPr>
            </w:pPr>
            <w:r w:rsidRPr="00EB383F">
              <w:rPr>
                <w:rFonts w:ascii="Helvetica 45 Light" w:hAnsi="Helvetica 45 Light"/>
              </w:rPr>
              <w:t>Date</w:t>
            </w:r>
          </w:p>
        </w:tc>
        <w:tc>
          <w:tcPr>
            <w:tcW w:w="1342" w:type="dxa"/>
            <w:tcBorders>
              <w:left w:val="single" w:sz="2" w:space="0" w:color="auto"/>
            </w:tcBorders>
          </w:tcPr>
          <w:p w:rsidR="00890A21" w:rsidRPr="00EB383F" w:rsidRDefault="003504DF" w:rsidP="0068307D">
            <w:pPr>
              <w:pStyle w:val="TableText"/>
              <w:rPr>
                <w:rFonts w:ascii="Helvetica 45 Light" w:hAnsi="Helvetica 45 Light"/>
              </w:rPr>
            </w:pPr>
            <w:ins w:id="6" w:author="TINGAUD Michel" w:date="2015-05-22T09:20:00Z">
              <w:r>
                <w:rPr>
                  <w:rFonts w:ascii="Helvetica 45 Light" w:hAnsi="Helvetica 45 Light"/>
                </w:rPr>
                <w:t>22/05/2015</w:t>
              </w:r>
            </w:ins>
          </w:p>
        </w:tc>
      </w:tr>
    </w:tbl>
    <w:p w:rsidR="00407FE7" w:rsidRPr="00EB383F" w:rsidRDefault="00407FE7" w:rsidP="00A149B9">
      <w:pPr>
        <w:rPr>
          <w:rFonts w:ascii="Helvetica 45 Light" w:hAnsi="Helvetica 45 Light"/>
        </w:rPr>
      </w:pPr>
    </w:p>
    <w:p w:rsidR="00D17CDF" w:rsidRPr="00EB383F" w:rsidRDefault="00D17CDF" w:rsidP="005D287D">
      <w:pPr>
        <w:pStyle w:val="BodyHeader"/>
        <w:rPr>
          <w:rFonts w:ascii="Helvetica 45 Light" w:hAnsi="Helvetica 45 Light"/>
        </w:rPr>
      </w:pPr>
    </w:p>
    <w:p w:rsidR="00D17CDF" w:rsidRPr="00EB383F" w:rsidRDefault="00D17CDF" w:rsidP="005D287D">
      <w:pPr>
        <w:pStyle w:val="BodyHeader"/>
        <w:rPr>
          <w:rFonts w:ascii="Helvetica 45 Light" w:hAnsi="Helvetica 45 Light"/>
        </w:rPr>
      </w:pPr>
    </w:p>
    <w:p w:rsidR="00D17CDF" w:rsidRPr="00EB383F" w:rsidRDefault="00D17CDF" w:rsidP="005D287D">
      <w:pPr>
        <w:pStyle w:val="BodyHeader"/>
        <w:rPr>
          <w:rFonts w:ascii="Helvetica 45 Light" w:hAnsi="Helvetica 45 Light"/>
        </w:rPr>
      </w:pPr>
    </w:p>
    <w:p w:rsidR="0046749D" w:rsidRPr="00EB383F" w:rsidRDefault="00890A21" w:rsidP="005D287D">
      <w:pPr>
        <w:pStyle w:val="BodyHeader"/>
        <w:rPr>
          <w:rFonts w:ascii="Helvetica 45 Light" w:hAnsi="Helvetica 45 Light"/>
        </w:rPr>
      </w:pPr>
      <w:r w:rsidRPr="00EB383F">
        <w:rPr>
          <w:rFonts w:ascii="Helvetica 45 Light" w:hAnsi="Helvetica 45 Light"/>
        </w:rPr>
        <w:br w:type="page"/>
      </w:r>
      <w:r w:rsidR="0050424A" w:rsidRPr="00EB383F">
        <w:rPr>
          <w:rFonts w:ascii="Helvetica 45 Light" w:hAnsi="Helvetica 45 Light"/>
        </w:rPr>
        <w:lastRenderedPageBreak/>
        <w:t>Historique des Modifications</w:t>
      </w:r>
      <w:r w:rsidR="006A239D" w:rsidRPr="00EB383F">
        <w:rPr>
          <w:rFonts w:ascii="Helvetica 45 Light" w:hAnsi="Helvetica 45 Light"/>
        </w:rPr>
        <w:t xml:space="preserve"> du document</w:t>
      </w:r>
    </w:p>
    <w:tbl>
      <w:tblPr>
        <w:tblpPr w:leftFromText="180" w:rightFromText="180" w:vertAnchor="text" w:horzAnchor="margin" w:tblpY="115"/>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4"/>
        <w:gridCol w:w="1475"/>
        <w:gridCol w:w="1550"/>
        <w:gridCol w:w="5868"/>
      </w:tblGrid>
      <w:tr w:rsidR="00D17CDF" w:rsidRPr="00EB383F" w:rsidTr="009940F8">
        <w:tc>
          <w:tcPr>
            <w:tcW w:w="817" w:type="dxa"/>
            <w:shd w:val="clear" w:color="auto" w:fill="FF9900"/>
            <w:vAlign w:val="center"/>
          </w:tcPr>
          <w:p w:rsidR="00D17CDF" w:rsidRPr="00EB383F" w:rsidRDefault="00D17CDF" w:rsidP="00A7576C">
            <w:pPr>
              <w:pStyle w:val="TableHeadingCentre"/>
              <w:rPr>
                <w:rFonts w:ascii="Helvetica 45 Light" w:hAnsi="Helvetica 45 Light"/>
              </w:rPr>
            </w:pPr>
            <w:r w:rsidRPr="00EB383F">
              <w:rPr>
                <w:rFonts w:ascii="Helvetica 45 Light" w:hAnsi="Helvetica 45 Light"/>
              </w:rPr>
              <w:t xml:space="preserve">Version </w:t>
            </w:r>
          </w:p>
        </w:tc>
        <w:tc>
          <w:tcPr>
            <w:tcW w:w="1418" w:type="dxa"/>
            <w:shd w:val="clear" w:color="auto" w:fill="FF9900"/>
            <w:vAlign w:val="center"/>
          </w:tcPr>
          <w:p w:rsidR="00D17CDF" w:rsidRPr="00EB383F" w:rsidRDefault="00D17CDF" w:rsidP="00A7576C">
            <w:pPr>
              <w:pStyle w:val="TableHeadingCentre"/>
              <w:rPr>
                <w:rFonts w:ascii="Helvetica 45 Light" w:hAnsi="Helvetica 45 Light"/>
              </w:rPr>
            </w:pPr>
            <w:r w:rsidRPr="00EB383F">
              <w:rPr>
                <w:rFonts w:ascii="Helvetica 45 Light" w:hAnsi="Helvetica 45 Light"/>
              </w:rPr>
              <w:t>Date de la modification</w:t>
            </w:r>
          </w:p>
        </w:tc>
        <w:tc>
          <w:tcPr>
            <w:tcW w:w="1559" w:type="dxa"/>
            <w:shd w:val="clear" w:color="auto" w:fill="FF9900"/>
            <w:vAlign w:val="center"/>
          </w:tcPr>
          <w:p w:rsidR="00D17CDF" w:rsidRPr="00EB383F" w:rsidRDefault="00D17CDF" w:rsidP="00A7576C">
            <w:pPr>
              <w:pStyle w:val="TableHeadingCentre"/>
              <w:rPr>
                <w:rFonts w:ascii="Helvetica 45 Light" w:hAnsi="Helvetica 45 Light"/>
              </w:rPr>
            </w:pPr>
            <w:r w:rsidRPr="00EB383F">
              <w:rPr>
                <w:rFonts w:ascii="Helvetica 45 Light" w:hAnsi="Helvetica 45 Light"/>
              </w:rPr>
              <w:t>Modifié par</w:t>
            </w:r>
          </w:p>
        </w:tc>
        <w:tc>
          <w:tcPr>
            <w:tcW w:w="5953" w:type="dxa"/>
            <w:shd w:val="clear" w:color="auto" w:fill="FF9900"/>
            <w:vAlign w:val="center"/>
          </w:tcPr>
          <w:p w:rsidR="00D17CDF" w:rsidRPr="00EB383F" w:rsidRDefault="00D17CDF" w:rsidP="00A7576C">
            <w:pPr>
              <w:pStyle w:val="TableHeadingCentre"/>
              <w:rPr>
                <w:rFonts w:ascii="Helvetica 45 Light" w:hAnsi="Helvetica 45 Light"/>
              </w:rPr>
            </w:pPr>
            <w:r w:rsidRPr="00EB383F">
              <w:rPr>
                <w:rFonts w:ascii="Helvetica 45 Light" w:hAnsi="Helvetica 45 Light"/>
              </w:rPr>
              <w:t>Modifications apportées</w:t>
            </w:r>
          </w:p>
        </w:tc>
      </w:tr>
      <w:tr w:rsidR="00D17CDF" w:rsidRPr="00EB383F" w:rsidTr="009940F8">
        <w:tc>
          <w:tcPr>
            <w:tcW w:w="817" w:type="dxa"/>
          </w:tcPr>
          <w:p w:rsidR="00D17CDF" w:rsidRPr="00EB383F" w:rsidRDefault="00890A21" w:rsidP="00A149B9">
            <w:pPr>
              <w:pStyle w:val="TableText"/>
              <w:rPr>
                <w:rFonts w:ascii="Helvetica 45 Light" w:hAnsi="Helvetica 45 Light"/>
              </w:rPr>
            </w:pPr>
            <w:r w:rsidRPr="00EB383F">
              <w:rPr>
                <w:rFonts w:ascii="Helvetica 45 Light" w:hAnsi="Helvetica 45 Light"/>
              </w:rPr>
              <w:t>S1F</w:t>
            </w:r>
            <w:r w:rsidR="00E738C3">
              <w:rPr>
                <w:rFonts w:ascii="Helvetica 45 Light" w:hAnsi="Helvetica 45 Light"/>
              </w:rPr>
              <w:t>0</w:t>
            </w:r>
          </w:p>
        </w:tc>
        <w:tc>
          <w:tcPr>
            <w:tcW w:w="1418" w:type="dxa"/>
          </w:tcPr>
          <w:p w:rsidR="00D17CDF" w:rsidRPr="00EB383F" w:rsidRDefault="002A4E42" w:rsidP="00A96886">
            <w:pPr>
              <w:pStyle w:val="TableText"/>
              <w:rPr>
                <w:rFonts w:ascii="Helvetica 45 Light" w:hAnsi="Helvetica 45 Light"/>
              </w:rPr>
            </w:pPr>
            <w:r>
              <w:rPr>
                <w:rFonts w:ascii="Helvetica 45 Light" w:hAnsi="Helvetica 45 Light"/>
              </w:rPr>
              <w:t>06/05/2015</w:t>
            </w:r>
          </w:p>
        </w:tc>
        <w:tc>
          <w:tcPr>
            <w:tcW w:w="1559" w:type="dxa"/>
          </w:tcPr>
          <w:p w:rsidR="00D82930" w:rsidRPr="00B828C4" w:rsidRDefault="00D17CDF" w:rsidP="00D82930">
            <w:pPr>
              <w:pStyle w:val="TableText"/>
              <w:rPr>
                <w:rFonts w:ascii="Helvetica 45 Light" w:hAnsi="Helvetica 45 Light"/>
                <w:lang w:val="de-AT"/>
              </w:rPr>
            </w:pPr>
            <w:r w:rsidRPr="00B828C4">
              <w:rPr>
                <w:rFonts w:ascii="Helvetica 45 Light" w:hAnsi="Helvetica 45 Light"/>
                <w:lang w:val="de-AT"/>
              </w:rPr>
              <w:t>Michel Tingaud</w:t>
            </w:r>
            <w:r w:rsidR="00B828C4" w:rsidRPr="00B828C4">
              <w:rPr>
                <w:rFonts w:ascii="Helvetica 45 Light" w:hAnsi="Helvetica 45 Light"/>
                <w:lang w:val="de-AT"/>
              </w:rPr>
              <w:t xml:space="preserve">, </w:t>
            </w:r>
          </w:p>
          <w:p w:rsidR="00B828C4" w:rsidRPr="00B828C4" w:rsidRDefault="00B828C4" w:rsidP="00A149B9">
            <w:pPr>
              <w:pStyle w:val="TableText"/>
              <w:rPr>
                <w:rFonts w:ascii="Helvetica 45 Light" w:hAnsi="Helvetica 45 Light"/>
                <w:lang w:val="de-AT"/>
              </w:rPr>
            </w:pPr>
          </w:p>
        </w:tc>
        <w:tc>
          <w:tcPr>
            <w:tcW w:w="5953" w:type="dxa"/>
          </w:tcPr>
          <w:p w:rsidR="00D17CDF" w:rsidRPr="00EB383F" w:rsidRDefault="00D17CDF" w:rsidP="00A149B9">
            <w:pPr>
              <w:pStyle w:val="TableText"/>
              <w:rPr>
                <w:rFonts w:ascii="Helvetica 45 Light" w:hAnsi="Helvetica 45 Light"/>
              </w:rPr>
            </w:pPr>
            <w:r w:rsidRPr="00EB383F">
              <w:rPr>
                <w:rFonts w:ascii="Helvetica 45 Light" w:hAnsi="Helvetica 45 Light"/>
              </w:rPr>
              <w:t>Initialisation du document</w:t>
            </w:r>
          </w:p>
        </w:tc>
      </w:tr>
      <w:tr w:rsidR="00600BC3" w:rsidRPr="00EB383F" w:rsidTr="009940F8">
        <w:tc>
          <w:tcPr>
            <w:tcW w:w="817" w:type="dxa"/>
          </w:tcPr>
          <w:p w:rsidR="00600BC3" w:rsidRPr="00EB383F" w:rsidRDefault="00B04D41" w:rsidP="00A149B9">
            <w:pPr>
              <w:pStyle w:val="TableText"/>
              <w:rPr>
                <w:rFonts w:ascii="Helvetica 45 Light" w:hAnsi="Helvetica 45 Light"/>
              </w:rPr>
            </w:pPr>
            <w:r>
              <w:rPr>
                <w:rFonts w:ascii="Helvetica 45 Light" w:hAnsi="Helvetica 45 Light"/>
              </w:rPr>
              <w:t>S1F1</w:t>
            </w:r>
          </w:p>
        </w:tc>
        <w:tc>
          <w:tcPr>
            <w:tcW w:w="1418" w:type="dxa"/>
          </w:tcPr>
          <w:p w:rsidR="00600BC3" w:rsidRPr="00EB383F" w:rsidRDefault="00B04D41" w:rsidP="00617AAE">
            <w:pPr>
              <w:pStyle w:val="TableText"/>
              <w:rPr>
                <w:rFonts w:ascii="Helvetica 45 Light" w:hAnsi="Helvetica 45 Light"/>
              </w:rPr>
            </w:pPr>
            <w:r>
              <w:rPr>
                <w:rFonts w:ascii="Helvetica 45 Light" w:hAnsi="Helvetica 45 Light"/>
              </w:rPr>
              <w:t>11/05/2015</w:t>
            </w:r>
          </w:p>
        </w:tc>
        <w:tc>
          <w:tcPr>
            <w:tcW w:w="1559" w:type="dxa"/>
          </w:tcPr>
          <w:p w:rsidR="00600BC3" w:rsidRPr="00EB383F" w:rsidRDefault="00B04D41" w:rsidP="00A149B9">
            <w:pPr>
              <w:pStyle w:val="TableText"/>
              <w:rPr>
                <w:rFonts w:ascii="Helvetica 45 Light" w:hAnsi="Helvetica 45 Light"/>
              </w:rPr>
            </w:pPr>
            <w:r>
              <w:rPr>
                <w:rFonts w:ascii="Helvetica 45 Light" w:hAnsi="Helvetica 45 Light"/>
              </w:rPr>
              <w:t>Michel Tingaud</w:t>
            </w:r>
          </w:p>
        </w:tc>
        <w:tc>
          <w:tcPr>
            <w:tcW w:w="5953" w:type="dxa"/>
          </w:tcPr>
          <w:p w:rsidR="001135DC" w:rsidRPr="00EB383F" w:rsidRDefault="00B04D41" w:rsidP="00DA0380">
            <w:pPr>
              <w:pStyle w:val="TableText"/>
              <w:rPr>
                <w:rFonts w:ascii="Helvetica 45 Light" w:hAnsi="Helvetica 45 Light"/>
              </w:rPr>
            </w:pPr>
            <w:r>
              <w:rPr>
                <w:rFonts w:ascii="Helvetica 45 Light" w:hAnsi="Helvetica 45 Light"/>
              </w:rPr>
              <w:t>Compléments divers</w:t>
            </w:r>
          </w:p>
        </w:tc>
      </w:tr>
      <w:tr w:rsidR="00C6366E" w:rsidRPr="00EB383F" w:rsidTr="009940F8">
        <w:tc>
          <w:tcPr>
            <w:tcW w:w="817" w:type="dxa"/>
          </w:tcPr>
          <w:p w:rsidR="00C6366E" w:rsidRPr="00EB383F" w:rsidRDefault="003C75E7" w:rsidP="00C6366E">
            <w:pPr>
              <w:pStyle w:val="TableText"/>
              <w:rPr>
                <w:rFonts w:ascii="Helvetica 45 Light" w:hAnsi="Helvetica 45 Light"/>
              </w:rPr>
            </w:pPr>
            <w:r>
              <w:rPr>
                <w:rFonts w:ascii="Helvetica 45 Light" w:hAnsi="Helvetica 45 Light"/>
              </w:rPr>
              <w:t>S1F2</w:t>
            </w:r>
          </w:p>
        </w:tc>
        <w:tc>
          <w:tcPr>
            <w:tcW w:w="1418" w:type="dxa"/>
          </w:tcPr>
          <w:p w:rsidR="00C6366E" w:rsidRPr="00EB383F" w:rsidRDefault="003C75E7" w:rsidP="00C6366E">
            <w:pPr>
              <w:pStyle w:val="TableText"/>
              <w:rPr>
                <w:rFonts w:ascii="Helvetica 45 Light" w:hAnsi="Helvetica 45 Light"/>
              </w:rPr>
            </w:pPr>
            <w:r>
              <w:rPr>
                <w:rFonts w:ascii="Helvetica 45 Light" w:hAnsi="Helvetica 45 Light"/>
              </w:rPr>
              <w:t>13/05/2015</w:t>
            </w:r>
          </w:p>
        </w:tc>
        <w:tc>
          <w:tcPr>
            <w:tcW w:w="1559" w:type="dxa"/>
          </w:tcPr>
          <w:p w:rsidR="00C6366E" w:rsidRPr="00EB383F" w:rsidRDefault="003C75E7" w:rsidP="00C6366E">
            <w:pPr>
              <w:pStyle w:val="TableText"/>
              <w:rPr>
                <w:rFonts w:ascii="Helvetica 45 Light" w:hAnsi="Helvetica 45 Light"/>
              </w:rPr>
            </w:pPr>
            <w:r>
              <w:rPr>
                <w:rFonts w:ascii="Helvetica 45 Light" w:hAnsi="Helvetica 45 Light"/>
              </w:rPr>
              <w:t>Michel Tingaud</w:t>
            </w:r>
          </w:p>
        </w:tc>
        <w:tc>
          <w:tcPr>
            <w:tcW w:w="5953" w:type="dxa"/>
          </w:tcPr>
          <w:p w:rsidR="00490839" w:rsidRPr="00EB383F" w:rsidRDefault="003C75E7" w:rsidP="00C6366E">
            <w:pPr>
              <w:pStyle w:val="TableText"/>
              <w:rPr>
                <w:rFonts w:ascii="Helvetica 45 Light" w:hAnsi="Helvetica 45 Light"/>
              </w:rPr>
            </w:pPr>
            <w:r>
              <w:rPr>
                <w:rFonts w:ascii="Helvetica 45 Light" w:hAnsi="Helvetica 45 Light"/>
              </w:rPr>
              <w:t>Prise en compte des remarques CapGemini</w:t>
            </w:r>
          </w:p>
        </w:tc>
      </w:tr>
      <w:tr w:rsidR="002A1C46" w:rsidRPr="00EB383F" w:rsidTr="009940F8">
        <w:tc>
          <w:tcPr>
            <w:tcW w:w="817" w:type="dxa"/>
          </w:tcPr>
          <w:p w:rsidR="002A1C46" w:rsidRPr="00EB383F" w:rsidRDefault="00D84B62" w:rsidP="00C6366E">
            <w:pPr>
              <w:pStyle w:val="TableText"/>
              <w:rPr>
                <w:rFonts w:ascii="Helvetica 45 Light" w:hAnsi="Helvetica 45 Light"/>
              </w:rPr>
            </w:pPr>
            <w:r>
              <w:rPr>
                <w:rFonts w:ascii="Helvetica 45 Light" w:hAnsi="Helvetica 45 Light"/>
              </w:rPr>
              <w:t>S1F3</w:t>
            </w:r>
          </w:p>
        </w:tc>
        <w:tc>
          <w:tcPr>
            <w:tcW w:w="1418" w:type="dxa"/>
          </w:tcPr>
          <w:p w:rsidR="002A1C46" w:rsidRPr="00EB383F" w:rsidRDefault="00D84B62" w:rsidP="00C6366E">
            <w:pPr>
              <w:pStyle w:val="TableText"/>
              <w:rPr>
                <w:rFonts w:ascii="Helvetica 45 Light" w:hAnsi="Helvetica 45 Light"/>
              </w:rPr>
            </w:pPr>
            <w:r>
              <w:rPr>
                <w:rFonts w:ascii="Helvetica 45 Light" w:hAnsi="Helvetica 45 Light"/>
              </w:rPr>
              <w:t>19/05/2015</w:t>
            </w:r>
          </w:p>
        </w:tc>
        <w:tc>
          <w:tcPr>
            <w:tcW w:w="1559" w:type="dxa"/>
          </w:tcPr>
          <w:p w:rsidR="002A1C46" w:rsidRPr="00EB383F" w:rsidRDefault="00D84B62" w:rsidP="00C6366E">
            <w:pPr>
              <w:pStyle w:val="TableText"/>
              <w:rPr>
                <w:rFonts w:ascii="Helvetica 45 Light" w:hAnsi="Helvetica 45 Light"/>
              </w:rPr>
            </w:pPr>
            <w:r>
              <w:rPr>
                <w:rFonts w:ascii="Helvetica 45 Light" w:hAnsi="Helvetica 45 Light"/>
              </w:rPr>
              <w:t>Michel Tingaud</w:t>
            </w:r>
          </w:p>
        </w:tc>
        <w:tc>
          <w:tcPr>
            <w:tcW w:w="5953" w:type="dxa"/>
          </w:tcPr>
          <w:p w:rsidR="00E47761" w:rsidRPr="00EB383F" w:rsidRDefault="00D84B62" w:rsidP="00C6366E">
            <w:pPr>
              <w:pStyle w:val="TableText"/>
              <w:rPr>
                <w:rFonts w:ascii="Helvetica 45 Light" w:hAnsi="Helvetica 45 Light"/>
              </w:rPr>
            </w:pPr>
            <w:r>
              <w:rPr>
                <w:rFonts w:ascii="Helvetica 45 Light" w:hAnsi="Helvetica 45 Light"/>
              </w:rPr>
              <w:t>Ajout de la configuration des profils</w:t>
            </w:r>
          </w:p>
        </w:tc>
      </w:tr>
      <w:tr w:rsidR="00C27EB2" w:rsidRPr="00EB383F" w:rsidTr="009940F8">
        <w:tc>
          <w:tcPr>
            <w:tcW w:w="817" w:type="dxa"/>
          </w:tcPr>
          <w:p w:rsidR="00C27EB2" w:rsidRPr="00EB383F" w:rsidRDefault="003504DF" w:rsidP="00C6366E">
            <w:pPr>
              <w:pStyle w:val="TableText"/>
              <w:rPr>
                <w:rFonts w:ascii="Helvetica 45 Light" w:hAnsi="Helvetica 45 Light"/>
              </w:rPr>
            </w:pPr>
            <w:ins w:id="7" w:author="TINGAUD Michel" w:date="2015-05-22T09:20:00Z">
              <w:r>
                <w:rPr>
                  <w:rFonts w:ascii="Helvetica 45 Light" w:hAnsi="Helvetica 45 Light"/>
                </w:rPr>
                <w:t>S1F4</w:t>
              </w:r>
            </w:ins>
          </w:p>
        </w:tc>
        <w:tc>
          <w:tcPr>
            <w:tcW w:w="1418" w:type="dxa"/>
          </w:tcPr>
          <w:p w:rsidR="00C27EB2" w:rsidRPr="00EB383F" w:rsidRDefault="003504DF" w:rsidP="00C6366E">
            <w:pPr>
              <w:pStyle w:val="TableText"/>
              <w:rPr>
                <w:rFonts w:ascii="Helvetica 45 Light" w:hAnsi="Helvetica 45 Light"/>
              </w:rPr>
            </w:pPr>
            <w:ins w:id="8" w:author="TINGAUD Michel" w:date="2015-05-22T09:20:00Z">
              <w:r>
                <w:rPr>
                  <w:rFonts w:ascii="Helvetica 45 Light" w:hAnsi="Helvetica 45 Light"/>
                </w:rPr>
                <w:t>22/05/2015</w:t>
              </w:r>
            </w:ins>
          </w:p>
        </w:tc>
        <w:tc>
          <w:tcPr>
            <w:tcW w:w="1559" w:type="dxa"/>
          </w:tcPr>
          <w:p w:rsidR="00C27EB2" w:rsidRPr="00EB383F" w:rsidRDefault="003504DF" w:rsidP="00C6366E">
            <w:pPr>
              <w:pStyle w:val="TableText"/>
              <w:rPr>
                <w:rFonts w:ascii="Helvetica 45 Light" w:hAnsi="Helvetica 45 Light"/>
              </w:rPr>
            </w:pPr>
            <w:ins w:id="9" w:author="TINGAUD Michel" w:date="2015-05-22T09:20:00Z">
              <w:r>
                <w:rPr>
                  <w:rFonts w:ascii="Helvetica 45 Light" w:hAnsi="Helvetica 45 Light"/>
                </w:rPr>
                <w:t>Michel Tingaud</w:t>
              </w:r>
            </w:ins>
          </w:p>
        </w:tc>
        <w:tc>
          <w:tcPr>
            <w:tcW w:w="5953" w:type="dxa"/>
          </w:tcPr>
          <w:p w:rsidR="00C27EB2" w:rsidRPr="00EB383F" w:rsidRDefault="003504DF" w:rsidP="00C6366E">
            <w:pPr>
              <w:pStyle w:val="TableText"/>
              <w:rPr>
                <w:rFonts w:ascii="Helvetica 45 Light" w:hAnsi="Helvetica 45 Light"/>
              </w:rPr>
            </w:pPr>
            <w:ins w:id="10" w:author="TINGAUD Michel" w:date="2015-05-22T09:20:00Z">
              <w:r>
                <w:rPr>
                  <w:rFonts w:ascii="Helvetica 45 Light" w:hAnsi="Helvetica 45 Light"/>
                </w:rPr>
                <w:t>Prise en compte des remarques P.Delbos</w:t>
              </w:r>
            </w:ins>
          </w:p>
        </w:tc>
      </w:tr>
      <w:tr w:rsidR="00564584" w:rsidRPr="00EB383F" w:rsidTr="009940F8">
        <w:tc>
          <w:tcPr>
            <w:tcW w:w="817" w:type="dxa"/>
          </w:tcPr>
          <w:p w:rsidR="00564584" w:rsidRPr="00EB383F" w:rsidRDefault="00564584" w:rsidP="00C6366E">
            <w:pPr>
              <w:pStyle w:val="TableText"/>
              <w:rPr>
                <w:rFonts w:ascii="Helvetica 45 Light" w:hAnsi="Helvetica 45 Light"/>
              </w:rPr>
            </w:pPr>
          </w:p>
        </w:tc>
        <w:tc>
          <w:tcPr>
            <w:tcW w:w="1418" w:type="dxa"/>
          </w:tcPr>
          <w:p w:rsidR="00564584" w:rsidRPr="00EB383F" w:rsidRDefault="00564584" w:rsidP="00C6366E">
            <w:pPr>
              <w:pStyle w:val="TableText"/>
              <w:rPr>
                <w:rFonts w:ascii="Helvetica 45 Light" w:hAnsi="Helvetica 45 Light"/>
              </w:rPr>
            </w:pPr>
          </w:p>
        </w:tc>
        <w:tc>
          <w:tcPr>
            <w:tcW w:w="1559" w:type="dxa"/>
          </w:tcPr>
          <w:p w:rsidR="00564584" w:rsidRPr="00EB383F" w:rsidRDefault="00564584" w:rsidP="00C6366E">
            <w:pPr>
              <w:pStyle w:val="TableText"/>
              <w:rPr>
                <w:rFonts w:ascii="Helvetica 45 Light" w:hAnsi="Helvetica 45 Light"/>
              </w:rPr>
            </w:pPr>
          </w:p>
        </w:tc>
        <w:tc>
          <w:tcPr>
            <w:tcW w:w="5953" w:type="dxa"/>
          </w:tcPr>
          <w:p w:rsidR="00564584" w:rsidRPr="00EB383F" w:rsidRDefault="00564584" w:rsidP="009A2069">
            <w:pPr>
              <w:pStyle w:val="TableText"/>
              <w:rPr>
                <w:rFonts w:ascii="Helvetica 45 Light" w:hAnsi="Helvetica 45 Light"/>
              </w:rPr>
            </w:pPr>
          </w:p>
        </w:tc>
      </w:tr>
    </w:tbl>
    <w:p w:rsidR="00D17CDF" w:rsidRPr="00EB383F" w:rsidRDefault="00D17CDF" w:rsidP="00A7576C">
      <w:pPr>
        <w:pStyle w:val="Recommendationpleintexte"/>
        <w:rPr>
          <w:rFonts w:ascii="Helvetica 45 Light" w:hAnsi="Helvetica 45 Light"/>
        </w:rPr>
      </w:pPr>
    </w:p>
    <w:p w:rsidR="00D17CDF" w:rsidRPr="00EB383F" w:rsidRDefault="00D17CDF" w:rsidP="00A7576C">
      <w:pPr>
        <w:pStyle w:val="Recommendationpleintexte"/>
        <w:rPr>
          <w:rFonts w:ascii="Helvetica 45 Light" w:hAnsi="Helvetica 45 Light"/>
        </w:rPr>
      </w:pPr>
    </w:p>
    <w:p w:rsidR="00D17CDF" w:rsidRPr="00EB383F" w:rsidRDefault="00D17CDF" w:rsidP="00A7576C">
      <w:pPr>
        <w:pStyle w:val="Recommendationpleintexte"/>
        <w:rPr>
          <w:rFonts w:ascii="Helvetica 45 Light" w:hAnsi="Helvetica 45 Light"/>
        </w:rPr>
      </w:pPr>
    </w:p>
    <w:p w:rsidR="00D17CDF" w:rsidRPr="00EB383F" w:rsidRDefault="00D17CDF" w:rsidP="00A7576C">
      <w:pPr>
        <w:pStyle w:val="Recommendationpleintexte"/>
        <w:rPr>
          <w:rFonts w:ascii="Helvetica 45 Light" w:hAnsi="Helvetica 45 Light"/>
        </w:rPr>
      </w:pPr>
    </w:p>
    <w:p w:rsidR="00D17CDF" w:rsidRPr="00EB383F" w:rsidRDefault="00D17CDF" w:rsidP="00A7576C">
      <w:pPr>
        <w:pStyle w:val="Recommendationpleintexte"/>
        <w:rPr>
          <w:rFonts w:ascii="Helvetica 45 Light" w:hAnsi="Helvetica 45 Light"/>
        </w:rPr>
      </w:pPr>
    </w:p>
    <w:p w:rsidR="00D17CDF" w:rsidRPr="00EB383F" w:rsidRDefault="00D17CDF" w:rsidP="00A7576C">
      <w:pPr>
        <w:pStyle w:val="Recommendationpleintexte"/>
        <w:rPr>
          <w:rFonts w:ascii="Helvetica 45 Light" w:hAnsi="Helvetica 45 Light"/>
        </w:rPr>
      </w:pPr>
    </w:p>
    <w:p w:rsidR="00D17CDF" w:rsidRPr="00EB383F" w:rsidRDefault="00D17CDF" w:rsidP="00A7576C">
      <w:pPr>
        <w:pStyle w:val="Recommendationpleintexte"/>
        <w:rPr>
          <w:rFonts w:ascii="Helvetica 45 Light" w:hAnsi="Helvetica 45 Light"/>
        </w:rPr>
      </w:pPr>
    </w:p>
    <w:p w:rsidR="00D17CDF" w:rsidRPr="00EB383F" w:rsidRDefault="00D17CDF" w:rsidP="00A7576C">
      <w:pPr>
        <w:pStyle w:val="Recommendationpleintexte"/>
        <w:rPr>
          <w:rFonts w:ascii="Helvetica 45 Light" w:hAnsi="Helvetica 45 Light"/>
        </w:rPr>
      </w:pPr>
    </w:p>
    <w:p w:rsidR="00806D40" w:rsidRPr="00EB383F" w:rsidRDefault="00806D40" w:rsidP="00A149B9">
      <w:pPr>
        <w:rPr>
          <w:rFonts w:ascii="Helvetica 45 Light" w:hAnsi="Helvetica 45 Light"/>
        </w:rPr>
      </w:pPr>
    </w:p>
    <w:p w:rsidR="00890A3E" w:rsidRPr="00EB383F" w:rsidRDefault="00890A3E" w:rsidP="001C38A5">
      <w:pPr>
        <w:pStyle w:val="HeadingC"/>
        <w:rPr>
          <w:rFonts w:ascii="Helvetica 45 Light" w:hAnsi="Helvetica 45 Light"/>
          <w:b w:val="0"/>
        </w:rPr>
      </w:pPr>
      <w:r w:rsidRPr="00EB383F">
        <w:rPr>
          <w:rFonts w:ascii="Helvetica 45 Light" w:hAnsi="Helvetica 45 Light"/>
          <w:b w:val="0"/>
        </w:rPr>
        <w:lastRenderedPageBreak/>
        <w:t xml:space="preserve">Table </w:t>
      </w:r>
      <w:r w:rsidR="000B6727" w:rsidRPr="00EB383F">
        <w:rPr>
          <w:rFonts w:ascii="Helvetica 45 Light" w:hAnsi="Helvetica 45 Light"/>
          <w:b w:val="0"/>
        </w:rPr>
        <w:t>des matières</w:t>
      </w:r>
    </w:p>
    <w:p w:rsidR="00232CA6" w:rsidRDefault="00232CA6">
      <w:pPr>
        <w:pStyle w:val="TM1"/>
        <w:rPr>
          <w:sz w:val="10"/>
        </w:rPr>
      </w:pPr>
    </w:p>
    <w:p w:rsidR="003504DF" w:rsidRDefault="00D72AFB">
      <w:pPr>
        <w:pStyle w:val="TM1"/>
        <w:rPr>
          <w:ins w:id="11" w:author="TINGAUD Michel" w:date="2015-05-22T09:26:00Z"/>
          <w:rFonts w:asciiTheme="minorHAnsi" w:eastAsiaTheme="minorEastAsia" w:hAnsiTheme="minorHAnsi" w:cstheme="minorBidi"/>
          <w:b w:val="0"/>
          <w:bCs w:val="0"/>
          <w:caps w:val="0"/>
          <w:noProof/>
          <w:sz w:val="22"/>
          <w:szCs w:val="22"/>
        </w:rPr>
      </w:pPr>
      <w:r w:rsidRPr="00D72AFB">
        <w:rPr>
          <w:rFonts w:ascii="Helvetica 45 Light" w:hAnsi="Helvetica 45 Light"/>
          <w:sz w:val="10"/>
        </w:rPr>
        <w:fldChar w:fldCharType="begin"/>
      </w:r>
      <w:r w:rsidR="001E242E" w:rsidRPr="00EB383F">
        <w:rPr>
          <w:rFonts w:ascii="Helvetica 45 Light" w:hAnsi="Helvetica 45 Light"/>
          <w:sz w:val="10"/>
        </w:rPr>
        <w:instrText xml:space="preserve"> TOC \o "1-5" \h \z \u </w:instrText>
      </w:r>
      <w:r w:rsidRPr="00D72AFB">
        <w:rPr>
          <w:rFonts w:ascii="Helvetica 45 Light" w:hAnsi="Helvetica 45 Light"/>
          <w:sz w:val="10"/>
        </w:rPr>
        <w:fldChar w:fldCharType="separate"/>
      </w:r>
      <w:ins w:id="12"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"_Toc420050095"</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1</w:t>
        </w:r>
        <w:r w:rsidR="003504DF">
          <w:rPr>
            <w:rFonts w:asciiTheme="minorHAnsi" w:eastAsiaTheme="minorEastAsia" w:hAnsiTheme="minorHAnsi" w:cstheme="minorBidi"/>
            <w:b w:val="0"/>
            <w:bCs w:val="0"/>
            <w:caps w:val="0"/>
            <w:noProof/>
            <w:sz w:val="22"/>
            <w:szCs w:val="22"/>
          </w:rPr>
          <w:tab/>
        </w:r>
        <w:r w:rsidR="003504DF" w:rsidRPr="00AA46D1">
          <w:rPr>
            <w:rStyle w:val="Lienhypertexte"/>
            <w:rFonts w:ascii="Helvetica 45 Light" w:hAnsi="Helvetica 45 Light"/>
            <w:noProof/>
          </w:rPr>
          <w:t>INTRODUCTION</w:t>
        </w:r>
        <w:r w:rsidR="003504DF">
          <w:rPr>
            <w:noProof/>
            <w:webHidden/>
          </w:rPr>
          <w:tab/>
        </w:r>
        <w:r>
          <w:rPr>
            <w:noProof/>
            <w:webHidden/>
          </w:rPr>
          <w:fldChar w:fldCharType="begin"/>
        </w:r>
        <w:r w:rsidR="003504DF">
          <w:rPr>
            <w:noProof/>
            <w:webHidden/>
          </w:rPr>
          <w:instrText xml:space="preserve"> PAGEREF _Toc420050095 \h </w:instrText>
        </w:r>
      </w:ins>
      <w:r>
        <w:rPr>
          <w:noProof/>
          <w:webHidden/>
        </w:rPr>
      </w:r>
      <w:r>
        <w:rPr>
          <w:noProof/>
          <w:webHidden/>
        </w:rPr>
        <w:fldChar w:fldCharType="separate"/>
      </w:r>
      <w:ins w:id="13" w:author="TINGAUD Michel" w:date="2015-05-22T09:26:00Z">
        <w:r w:rsidR="003504DF">
          <w:rPr>
            <w:noProof/>
            <w:webHidden/>
          </w:rPr>
          <w:t>4</w:t>
        </w:r>
        <w:r>
          <w:rPr>
            <w:noProof/>
            <w:webHidden/>
          </w:rPr>
          <w:fldChar w:fldCharType="end"/>
        </w:r>
        <w:r w:rsidRPr="00AA46D1">
          <w:rPr>
            <w:rStyle w:val="Lienhypertexte"/>
            <w:noProof/>
          </w:rPr>
          <w:fldChar w:fldCharType="end"/>
        </w:r>
      </w:ins>
    </w:p>
    <w:p w:rsidR="003504DF" w:rsidRDefault="00D72AFB">
      <w:pPr>
        <w:pStyle w:val="TM2"/>
        <w:rPr>
          <w:ins w:id="14" w:author="TINGAUD Michel" w:date="2015-05-22T09:26:00Z"/>
          <w:rFonts w:asciiTheme="minorHAnsi" w:eastAsiaTheme="minorEastAsia" w:hAnsiTheme="minorHAnsi" w:cstheme="minorBidi"/>
          <w:smallCaps w:val="0"/>
          <w:noProof/>
          <w:sz w:val="22"/>
          <w:szCs w:val="22"/>
        </w:rPr>
      </w:pPr>
      <w:ins w:id="15"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"_Toc420050096"</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1.1</w:t>
        </w:r>
        <w:r w:rsidR="003504DF">
          <w:rPr>
            <w:rFonts w:asciiTheme="minorHAnsi" w:eastAsiaTheme="minorEastAsia" w:hAnsiTheme="minorHAnsi" w:cstheme="minorBidi"/>
            <w:smallCaps w:val="0"/>
            <w:noProof/>
            <w:sz w:val="22"/>
            <w:szCs w:val="22"/>
          </w:rPr>
          <w:tab/>
        </w:r>
        <w:r w:rsidR="003504DF" w:rsidRPr="00AA46D1">
          <w:rPr>
            <w:rStyle w:val="Lienhypertexte"/>
            <w:rFonts w:ascii="Helvetica 45 Light" w:hAnsi="Helvetica 45 Light"/>
            <w:noProof/>
          </w:rPr>
          <w:t>le but de ce document</w:t>
        </w:r>
        <w:r w:rsidR="003504DF">
          <w:rPr>
            <w:noProof/>
            <w:webHidden/>
          </w:rPr>
          <w:tab/>
        </w:r>
        <w:r>
          <w:rPr>
            <w:noProof/>
            <w:webHidden/>
          </w:rPr>
          <w:fldChar w:fldCharType="begin"/>
        </w:r>
        <w:r w:rsidR="003504DF">
          <w:rPr>
            <w:noProof/>
            <w:webHidden/>
          </w:rPr>
          <w:instrText xml:space="preserve"> PAGEREF _Toc420050096 \h </w:instrText>
        </w:r>
      </w:ins>
      <w:r>
        <w:rPr>
          <w:noProof/>
          <w:webHidden/>
        </w:rPr>
      </w:r>
      <w:r>
        <w:rPr>
          <w:noProof/>
          <w:webHidden/>
        </w:rPr>
        <w:fldChar w:fldCharType="separate"/>
      </w:r>
      <w:ins w:id="16" w:author="TINGAUD Michel" w:date="2015-05-22T09:26:00Z">
        <w:r w:rsidR="003504DF">
          <w:rPr>
            <w:noProof/>
            <w:webHidden/>
          </w:rPr>
          <w:t>4</w:t>
        </w:r>
        <w:r>
          <w:rPr>
            <w:noProof/>
            <w:webHidden/>
          </w:rPr>
          <w:fldChar w:fldCharType="end"/>
        </w:r>
        <w:r w:rsidRPr="00AA46D1">
          <w:rPr>
            <w:rStyle w:val="Lienhypertexte"/>
            <w:noProof/>
          </w:rPr>
          <w:fldChar w:fldCharType="end"/>
        </w:r>
      </w:ins>
    </w:p>
    <w:p w:rsidR="003504DF" w:rsidRDefault="00D72AFB">
      <w:pPr>
        <w:pStyle w:val="TM2"/>
        <w:rPr>
          <w:ins w:id="17" w:author="TINGAUD Michel" w:date="2015-05-22T09:26:00Z"/>
          <w:rFonts w:asciiTheme="minorHAnsi" w:eastAsiaTheme="minorEastAsia" w:hAnsiTheme="minorHAnsi" w:cstheme="minorBidi"/>
          <w:smallCaps w:val="0"/>
          <w:noProof/>
          <w:sz w:val="22"/>
          <w:szCs w:val="22"/>
        </w:rPr>
      </w:pPr>
      <w:ins w:id="18"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"_Toc420050097"</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1.2</w:t>
        </w:r>
        <w:r w:rsidR="003504DF">
          <w:rPr>
            <w:rFonts w:asciiTheme="minorHAnsi" w:eastAsiaTheme="minorEastAsia" w:hAnsiTheme="minorHAnsi" w:cstheme="minorBidi"/>
            <w:smallCaps w:val="0"/>
            <w:noProof/>
            <w:sz w:val="22"/>
            <w:szCs w:val="22"/>
          </w:rPr>
          <w:tab/>
        </w:r>
        <w:r w:rsidR="003504DF" w:rsidRPr="00AA46D1">
          <w:rPr>
            <w:rStyle w:val="Lienhypertexte"/>
            <w:rFonts w:ascii="Helvetica 45 Light" w:hAnsi="Helvetica 45 Light"/>
            <w:noProof/>
          </w:rPr>
          <w:t>documents de référence</w:t>
        </w:r>
        <w:r w:rsidR="003504DF">
          <w:rPr>
            <w:noProof/>
            <w:webHidden/>
          </w:rPr>
          <w:tab/>
        </w:r>
        <w:r>
          <w:rPr>
            <w:noProof/>
            <w:webHidden/>
          </w:rPr>
          <w:fldChar w:fldCharType="begin"/>
        </w:r>
        <w:r w:rsidR="003504DF">
          <w:rPr>
            <w:noProof/>
            <w:webHidden/>
          </w:rPr>
          <w:instrText xml:space="preserve"> PAGEREF _Toc420050097 \h </w:instrText>
        </w:r>
      </w:ins>
      <w:r>
        <w:rPr>
          <w:noProof/>
          <w:webHidden/>
        </w:rPr>
      </w:r>
      <w:r>
        <w:rPr>
          <w:noProof/>
          <w:webHidden/>
        </w:rPr>
        <w:fldChar w:fldCharType="separate"/>
      </w:r>
      <w:ins w:id="19" w:author="TINGAUD Michel" w:date="2015-05-22T09:26:00Z">
        <w:r w:rsidR="003504DF">
          <w:rPr>
            <w:noProof/>
            <w:webHidden/>
          </w:rPr>
          <w:t>4</w:t>
        </w:r>
        <w:r>
          <w:rPr>
            <w:noProof/>
            <w:webHidden/>
          </w:rPr>
          <w:fldChar w:fldCharType="end"/>
        </w:r>
        <w:r w:rsidRPr="00AA46D1">
          <w:rPr>
            <w:rStyle w:val="Lienhypertexte"/>
            <w:noProof/>
          </w:rPr>
          <w:fldChar w:fldCharType="end"/>
        </w:r>
      </w:ins>
    </w:p>
    <w:p w:rsidR="003504DF" w:rsidRDefault="00D72AFB">
      <w:pPr>
        <w:pStyle w:val="TM1"/>
        <w:rPr>
          <w:ins w:id="20" w:author="TINGAUD Michel" w:date="2015-05-22T09:26:00Z"/>
          <w:rFonts w:asciiTheme="minorHAnsi" w:eastAsiaTheme="minorEastAsia" w:hAnsiTheme="minorHAnsi" w:cstheme="minorBidi"/>
          <w:b w:val="0"/>
          <w:bCs w:val="0"/>
          <w:caps w:val="0"/>
          <w:noProof/>
          <w:sz w:val="22"/>
          <w:szCs w:val="22"/>
        </w:rPr>
      </w:pPr>
      <w:ins w:id="21"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"_Toc420050098"</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noProof/>
          </w:rPr>
          <w:t>2</w:t>
        </w:r>
        <w:r w:rsidR="003504DF">
          <w:rPr>
            <w:rFonts w:asciiTheme="minorHAnsi" w:eastAsiaTheme="minorEastAsia" w:hAnsiTheme="minorHAnsi" w:cstheme="minorBidi"/>
            <w:b w:val="0"/>
            <w:bCs w:val="0"/>
            <w:caps w:val="0"/>
            <w:noProof/>
            <w:sz w:val="22"/>
            <w:szCs w:val="22"/>
          </w:rPr>
          <w:tab/>
        </w:r>
        <w:r w:rsidR="003504DF" w:rsidRPr="00AA46D1">
          <w:rPr>
            <w:rStyle w:val="Lienhypertexte"/>
            <w:noProof/>
          </w:rPr>
          <w:t>Prise en Compte des RIPs</w:t>
        </w:r>
        <w:r w:rsidR="003504DF">
          <w:rPr>
            <w:noProof/>
            <w:webHidden/>
          </w:rPr>
          <w:tab/>
        </w:r>
        <w:r>
          <w:rPr>
            <w:noProof/>
            <w:webHidden/>
          </w:rPr>
          <w:fldChar w:fldCharType="begin"/>
        </w:r>
        <w:r w:rsidR="003504DF">
          <w:rPr>
            <w:noProof/>
            <w:webHidden/>
          </w:rPr>
          <w:instrText xml:space="preserve"> PAGEREF _Toc420050098 \h </w:instrText>
        </w:r>
      </w:ins>
      <w:r>
        <w:rPr>
          <w:noProof/>
          <w:webHidden/>
        </w:rPr>
      </w:r>
      <w:r>
        <w:rPr>
          <w:noProof/>
          <w:webHidden/>
        </w:rPr>
        <w:fldChar w:fldCharType="separate"/>
      </w:r>
      <w:ins w:id="22" w:author="TINGAUD Michel" w:date="2015-05-22T09:26:00Z">
        <w:r w:rsidR="003504DF">
          <w:rPr>
            <w:noProof/>
            <w:webHidden/>
          </w:rPr>
          <w:t>5</w:t>
        </w:r>
        <w:r>
          <w:rPr>
            <w:noProof/>
            <w:webHidden/>
          </w:rPr>
          <w:fldChar w:fldCharType="end"/>
        </w:r>
        <w:r w:rsidRPr="00AA46D1">
          <w:rPr>
            <w:rStyle w:val="Lienhypertexte"/>
            <w:noProof/>
          </w:rPr>
          <w:fldChar w:fldCharType="end"/>
        </w:r>
      </w:ins>
    </w:p>
    <w:p w:rsidR="003504DF" w:rsidRDefault="00D72AFB">
      <w:pPr>
        <w:pStyle w:val="TM2"/>
        <w:rPr>
          <w:ins w:id="23" w:author="TINGAUD Michel" w:date="2015-05-22T09:26:00Z"/>
          <w:rFonts w:asciiTheme="minorHAnsi" w:eastAsiaTheme="minorEastAsia" w:hAnsiTheme="minorHAnsi" w:cstheme="minorBidi"/>
          <w:smallCaps w:val="0"/>
          <w:noProof/>
          <w:sz w:val="22"/>
          <w:szCs w:val="22"/>
        </w:rPr>
      </w:pPr>
      <w:ins w:id="24"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"_Toc420050099"</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2.1</w:t>
        </w:r>
        <w:r w:rsidR="003504DF">
          <w:rPr>
            <w:rFonts w:asciiTheme="minorHAnsi" w:eastAsiaTheme="minorEastAsia" w:hAnsiTheme="minorHAnsi" w:cstheme="minorBidi"/>
            <w:smallCaps w:val="0"/>
            <w:noProof/>
            <w:sz w:val="22"/>
            <w:szCs w:val="22"/>
          </w:rPr>
          <w:tab/>
        </w:r>
        <w:r w:rsidR="003504DF" w:rsidRPr="00AA46D1">
          <w:rPr>
            <w:rStyle w:val="Lienhypertexte"/>
            <w:rFonts w:ascii="Helvetica 45 Light" w:hAnsi="Helvetica 45 Light"/>
            <w:noProof/>
          </w:rPr>
          <w:t>Principe Genéral</w:t>
        </w:r>
        <w:r w:rsidR="003504DF">
          <w:rPr>
            <w:noProof/>
            <w:webHidden/>
          </w:rPr>
          <w:tab/>
        </w:r>
        <w:r>
          <w:rPr>
            <w:noProof/>
            <w:webHidden/>
          </w:rPr>
          <w:fldChar w:fldCharType="begin"/>
        </w:r>
        <w:r w:rsidR="003504DF">
          <w:rPr>
            <w:noProof/>
            <w:webHidden/>
          </w:rPr>
          <w:instrText xml:space="preserve"> PAGEREF _Toc420050099 \h </w:instrText>
        </w:r>
      </w:ins>
      <w:r>
        <w:rPr>
          <w:noProof/>
          <w:webHidden/>
        </w:rPr>
      </w:r>
      <w:r>
        <w:rPr>
          <w:noProof/>
          <w:webHidden/>
        </w:rPr>
        <w:fldChar w:fldCharType="separate"/>
      </w:r>
      <w:ins w:id="25" w:author="TINGAUD Michel" w:date="2015-05-22T09:26:00Z">
        <w:r w:rsidR="003504DF">
          <w:rPr>
            <w:noProof/>
            <w:webHidden/>
          </w:rPr>
          <w:t>5</w:t>
        </w:r>
        <w:r>
          <w:rPr>
            <w:noProof/>
            <w:webHidden/>
          </w:rPr>
          <w:fldChar w:fldCharType="end"/>
        </w:r>
        <w:r w:rsidRPr="00AA46D1">
          <w:rPr>
            <w:rStyle w:val="Lienhypertexte"/>
            <w:noProof/>
          </w:rPr>
          <w:fldChar w:fldCharType="end"/>
        </w:r>
      </w:ins>
    </w:p>
    <w:p w:rsidR="003504DF" w:rsidRDefault="00D72AFB">
      <w:pPr>
        <w:pStyle w:val="TM2"/>
        <w:rPr>
          <w:ins w:id="26" w:author="TINGAUD Michel" w:date="2015-05-22T09:26:00Z"/>
          <w:rFonts w:asciiTheme="minorHAnsi" w:eastAsiaTheme="minorEastAsia" w:hAnsiTheme="minorHAnsi" w:cstheme="minorBidi"/>
          <w:smallCaps w:val="0"/>
          <w:noProof/>
          <w:sz w:val="22"/>
          <w:szCs w:val="22"/>
        </w:rPr>
      </w:pPr>
      <w:ins w:id="27"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"_Toc420050100"</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2.2</w:t>
        </w:r>
        <w:r w:rsidR="003504DF">
          <w:rPr>
            <w:rFonts w:asciiTheme="minorHAnsi" w:eastAsiaTheme="minorEastAsia" w:hAnsiTheme="minorHAnsi" w:cstheme="minorBidi"/>
            <w:smallCaps w:val="0"/>
            <w:noProof/>
            <w:sz w:val="22"/>
            <w:szCs w:val="22"/>
          </w:rPr>
          <w:tab/>
        </w:r>
        <w:r w:rsidR="003504DF" w:rsidRPr="00AA46D1">
          <w:rPr>
            <w:rStyle w:val="Lienhypertexte"/>
            <w:rFonts w:ascii="Helvetica 45 Light" w:hAnsi="Helvetica 45 Light"/>
            <w:noProof/>
          </w:rPr>
          <w:t>Configuration des RIPs</w:t>
        </w:r>
        <w:r w:rsidR="003504DF">
          <w:rPr>
            <w:noProof/>
            <w:webHidden/>
          </w:rPr>
          <w:tab/>
        </w:r>
        <w:r>
          <w:rPr>
            <w:noProof/>
            <w:webHidden/>
          </w:rPr>
          <w:fldChar w:fldCharType="begin"/>
        </w:r>
        <w:r w:rsidR="003504DF">
          <w:rPr>
            <w:noProof/>
            <w:webHidden/>
          </w:rPr>
          <w:instrText xml:space="preserve"> PAGEREF _Toc420050100 \h </w:instrText>
        </w:r>
      </w:ins>
      <w:r>
        <w:rPr>
          <w:noProof/>
          <w:webHidden/>
        </w:rPr>
      </w:r>
      <w:r>
        <w:rPr>
          <w:noProof/>
          <w:webHidden/>
        </w:rPr>
        <w:fldChar w:fldCharType="separate"/>
      </w:r>
      <w:ins w:id="28" w:author="TINGAUD Michel" w:date="2015-05-22T09:26:00Z">
        <w:r w:rsidR="003504DF">
          <w:rPr>
            <w:noProof/>
            <w:webHidden/>
          </w:rPr>
          <w:t>5</w:t>
        </w:r>
        <w:r>
          <w:rPr>
            <w:noProof/>
            <w:webHidden/>
          </w:rPr>
          <w:fldChar w:fldCharType="end"/>
        </w:r>
        <w:r w:rsidRPr="00AA46D1">
          <w:rPr>
            <w:rStyle w:val="Lienhypertexte"/>
            <w:noProof/>
          </w:rPr>
          <w:fldChar w:fldCharType="end"/>
        </w:r>
      </w:ins>
    </w:p>
    <w:p w:rsidR="003504DF" w:rsidRDefault="00D72AFB">
      <w:pPr>
        <w:pStyle w:val="TM2"/>
        <w:rPr>
          <w:ins w:id="29" w:author="TINGAUD Michel" w:date="2015-05-22T09:26:00Z"/>
          <w:rFonts w:asciiTheme="minorHAnsi" w:eastAsiaTheme="minorEastAsia" w:hAnsiTheme="minorHAnsi" w:cstheme="minorBidi"/>
          <w:smallCaps w:val="0"/>
          <w:noProof/>
          <w:sz w:val="22"/>
          <w:szCs w:val="22"/>
        </w:rPr>
      </w:pPr>
      <w:ins w:id="30"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"_Toc420050101"</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2.3</w:t>
        </w:r>
        <w:r w:rsidR="003504DF">
          <w:rPr>
            <w:rFonts w:asciiTheme="minorHAnsi" w:eastAsiaTheme="minorEastAsia" w:hAnsiTheme="minorHAnsi" w:cstheme="minorBidi"/>
            <w:smallCaps w:val="0"/>
            <w:noProof/>
            <w:sz w:val="22"/>
            <w:szCs w:val="22"/>
          </w:rPr>
          <w:tab/>
        </w:r>
        <w:r w:rsidR="003504DF" w:rsidRPr="00AA46D1">
          <w:rPr>
            <w:rStyle w:val="Lienhypertexte"/>
            <w:rFonts w:ascii="Helvetica 45 Light" w:hAnsi="Helvetica 45 Light"/>
            <w:noProof/>
          </w:rPr>
          <w:t>Configuration des opérateurs</w:t>
        </w:r>
        <w:r w:rsidR="003504DF">
          <w:rPr>
            <w:noProof/>
            <w:webHidden/>
          </w:rPr>
          <w:tab/>
        </w:r>
        <w:r>
          <w:rPr>
            <w:noProof/>
            <w:webHidden/>
          </w:rPr>
          <w:fldChar w:fldCharType="begin"/>
        </w:r>
        <w:r w:rsidR="003504DF">
          <w:rPr>
            <w:noProof/>
            <w:webHidden/>
          </w:rPr>
          <w:instrText xml:space="preserve"> PAGEREF _Toc420050101 \h </w:instrText>
        </w:r>
      </w:ins>
      <w:r>
        <w:rPr>
          <w:noProof/>
          <w:webHidden/>
        </w:rPr>
      </w:r>
      <w:r>
        <w:rPr>
          <w:noProof/>
          <w:webHidden/>
        </w:rPr>
        <w:fldChar w:fldCharType="separate"/>
      </w:r>
      <w:ins w:id="31" w:author="TINGAUD Michel" w:date="2015-05-22T09:26:00Z">
        <w:r w:rsidR="003504DF">
          <w:rPr>
            <w:noProof/>
            <w:webHidden/>
          </w:rPr>
          <w:t>5</w:t>
        </w:r>
        <w:r>
          <w:rPr>
            <w:noProof/>
            <w:webHidden/>
          </w:rPr>
          <w:fldChar w:fldCharType="end"/>
        </w:r>
        <w:r w:rsidRPr="00AA46D1">
          <w:rPr>
            <w:rStyle w:val="Lienhypertexte"/>
            <w:noProof/>
          </w:rPr>
          <w:fldChar w:fldCharType="end"/>
        </w:r>
      </w:ins>
    </w:p>
    <w:p w:rsidR="003504DF" w:rsidRDefault="00D72AFB">
      <w:pPr>
        <w:pStyle w:val="TM2"/>
        <w:rPr>
          <w:ins w:id="32" w:author="TINGAUD Michel" w:date="2015-05-22T09:26:00Z"/>
          <w:rFonts w:asciiTheme="minorHAnsi" w:eastAsiaTheme="minorEastAsia" w:hAnsiTheme="minorHAnsi" w:cstheme="minorBidi"/>
          <w:smallCaps w:val="0"/>
          <w:noProof/>
          <w:sz w:val="22"/>
          <w:szCs w:val="22"/>
        </w:rPr>
      </w:pPr>
      <w:ins w:id="33"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"_Toc420050102"</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2.4</w:t>
        </w:r>
        <w:r w:rsidR="003504DF">
          <w:rPr>
            <w:rFonts w:asciiTheme="minorHAnsi" w:eastAsiaTheme="minorEastAsia" w:hAnsiTheme="minorHAnsi" w:cstheme="minorBidi"/>
            <w:smallCaps w:val="0"/>
            <w:noProof/>
            <w:sz w:val="22"/>
            <w:szCs w:val="22"/>
          </w:rPr>
          <w:tab/>
        </w:r>
        <w:r w:rsidR="003504DF" w:rsidRPr="00AA46D1">
          <w:rPr>
            <w:rStyle w:val="Lienhypertexte"/>
            <w:rFonts w:ascii="Helvetica 45 Light" w:hAnsi="Helvetica 45 Light"/>
            <w:noProof/>
          </w:rPr>
          <w:t>Modélisation des sites supports</w:t>
        </w:r>
        <w:r w:rsidR="003504DF">
          <w:rPr>
            <w:noProof/>
            <w:webHidden/>
          </w:rPr>
          <w:tab/>
        </w:r>
        <w:r>
          <w:rPr>
            <w:noProof/>
            <w:webHidden/>
          </w:rPr>
          <w:fldChar w:fldCharType="begin"/>
        </w:r>
        <w:r w:rsidR="003504DF">
          <w:rPr>
            <w:noProof/>
            <w:webHidden/>
          </w:rPr>
          <w:instrText xml:space="preserve"> PAGEREF _Toc420050102 \h </w:instrText>
        </w:r>
      </w:ins>
      <w:r>
        <w:rPr>
          <w:noProof/>
          <w:webHidden/>
        </w:rPr>
      </w:r>
      <w:r>
        <w:rPr>
          <w:noProof/>
          <w:webHidden/>
        </w:rPr>
        <w:fldChar w:fldCharType="separate"/>
      </w:r>
      <w:ins w:id="34" w:author="TINGAUD Michel" w:date="2015-05-22T09:26:00Z">
        <w:r w:rsidR="003504DF">
          <w:rPr>
            <w:noProof/>
            <w:webHidden/>
          </w:rPr>
          <w:t>5</w:t>
        </w:r>
        <w:r>
          <w:rPr>
            <w:noProof/>
            <w:webHidden/>
          </w:rPr>
          <w:fldChar w:fldCharType="end"/>
        </w:r>
        <w:r w:rsidRPr="00AA46D1">
          <w:rPr>
            <w:rStyle w:val="Lienhypertexte"/>
            <w:noProof/>
          </w:rPr>
          <w:fldChar w:fldCharType="end"/>
        </w:r>
      </w:ins>
    </w:p>
    <w:p w:rsidR="003504DF" w:rsidRDefault="00D72AFB">
      <w:pPr>
        <w:pStyle w:val="TM3"/>
        <w:tabs>
          <w:tab w:val="left" w:pos="1000"/>
          <w:tab w:val="right" w:leader="dot" w:pos="9072"/>
        </w:tabs>
        <w:rPr>
          <w:ins w:id="35" w:author="TINGAUD Michel" w:date="2015-05-22T09:26:00Z"/>
          <w:rFonts w:asciiTheme="minorHAnsi" w:eastAsiaTheme="minorEastAsia" w:hAnsiTheme="minorHAnsi" w:cstheme="minorBidi"/>
          <w:i w:val="0"/>
          <w:iCs w:val="0"/>
          <w:noProof/>
          <w:sz w:val="22"/>
          <w:szCs w:val="22"/>
        </w:rPr>
      </w:pPr>
      <w:ins w:id="36"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"_Toc420050103"</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2.4.1</w:t>
        </w:r>
        <w:r w:rsidR="003504DF">
          <w:rPr>
            <w:rFonts w:asciiTheme="minorHAnsi" w:eastAsiaTheme="minorEastAsia" w:hAnsiTheme="minorHAnsi" w:cstheme="minorBidi"/>
            <w:i w:val="0"/>
            <w:iCs w:val="0"/>
            <w:noProof/>
            <w:sz w:val="22"/>
            <w:szCs w:val="22"/>
          </w:rPr>
          <w:tab/>
        </w:r>
        <w:r w:rsidR="003504DF" w:rsidRPr="00AA46D1">
          <w:rPr>
            <w:rStyle w:val="Lienhypertexte"/>
            <w:rFonts w:ascii="Helvetica 45 Light" w:hAnsi="Helvetica 45 Light"/>
            <w:noProof/>
          </w:rPr>
          <w:t>Gestion des points Techniques</w:t>
        </w:r>
        <w:r w:rsidR="003504DF">
          <w:rPr>
            <w:noProof/>
            <w:webHidden/>
          </w:rPr>
          <w:tab/>
        </w:r>
        <w:r>
          <w:rPr>
            <w:noProof/>
            <w:webHidden/>
          </w:rPr>
          <w:fldChar w:fldCharType="begin"/>
        </w:r>
        <w:r w:rsidR="003504DF">
          <w:rPr>
            <w:noProof/>
            <w:webHidden/>
          </w:rPr>
          <w:instrText xml:space="preserve"> PAGEREF _Toc420050103 \h </w:instrText>
        </w:r>
      </w:ins>
      <w:r>
        <w:rPr>
          <w:noProof/>
          <w:webHidden/>
        </w:rPr>
      </w:r>
      <w:r>
        <w:rPr>
          <w:noProof/>
          <w:webHidden/>
        </w:rPr>
        <w:fldChar w:fldCharType="separate"/>
      </w:r>
      <w:ins w:id="37" w:author="TINGAUD Michel" w:date="2015-05-22T09:26:00Z">
        <w:r w:rsidR="003504DF">
          <w:rPr>
            <w:noProof/>
            <w:webHidden/>
          </w:rPr>
          <w:t>5</w:t>
        </w:r>
        <w:r>
          <w:rPr>
            <w:noProof/>
            <w:webHidden/>
          </w:rPr>
          <w:fldChar w:fldCharType="end"/>
        </w:r>
        <w:r w:rsidRPr="00AA46D1">
          <w:rPr>
            <w:rStyle w:val="Lienhypertexte"/>
            <w:noProof/>
          </w:rPr>
          <w:fldChar w:fldCharType="end"/>
        </w:r>
      </w:ins>
    </w:p>
    <w:p w:rsidR="003504DF" w:rsidRDefault="00D72AFB">
      <w:pPr>
        <w:pStyle w:val="TM3"/>
        <w:tabs>
          <w:tab w:val="left" w:pos="1000"/>
          <w:tab w:val="right" w:leader="dot" w:pos="9072"/>
        </w:tabs>
        <w:rPr>
          <w:ins w:id="38" w:author="TINGAUD Michel" w:date="2015-05-22T09:26:00Z"/>
          <w:rFonts w:asciiTheme="minorHAnsi" w:eastAsiaTheme="minorEastAsia" w:hAnsiTheme="minorHAnsi" w:cstheme="minorBidi"/>
          <w:i w:val="0"/>
          <w:iCs w:val="0"/>
          <w:noProof/>
          <w:sz w:val="22"/>
          <w:szCs w:val="22"/>
        </w:rPr>
      </w:pPr>
      <w:ins w:id="39"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"_Toc420050104"</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2.4.2</w:t>
        </w:r>
        <w:r w:rsidR="003504DF">
          <w:rPr>
            <w:rFonts w:asciiTheme="minorHAnsi" w:eastAsiaTheme="minorEastAsia" w:hAnsiTheme="minorHAnsi" w:cstheme="minorBidi"/>
            <w:i w:val="0"/>
            <w:iCs w:val="0"/>
            <w:noProof/>
            <w:sz w:val="22"/>
            <w:szCs w:val="22"/>
          </w:rPr>
          <w:tab/>
        </w:r>
        <w:r w:rsidR="003504DF" w:rsidRPr="00AA46D1">
          <w:rPr>
            <w:rStyle w:val="Lienhypertexte"/>
            <w:rFonts w:ascii="Helvetica 45 Light" w:hAnsi="Helvetica 45 Light"/>
            <w:noProof/>
          </w:rPr>
          <w:t>Gestion de l’appartenance à un RIP</w:t>
        </w:r>
        <w:r w:rsidR="003504DF">
          <w:rPr>
            <w:noProof/>
            <w:webHidden/>
          </w:rPr>
          <w:tab/>
        </w:r>
        <w:r>
          <w:rPr>
            <w:noProof/>
            <w:webHidden/>
          </w:rPr>
          <w:fldChar w:fldCharType="begin"/>
        </w:r>
        <w:r w:rsidR="003504DF">
          <w:rPr>
            <w:noProof/>
            <w:webHidden/>
          </w:rPr>
          <w:instrText xml:space="preserve"> PAGEREF _Toc420050104 \h </w:instrText>
        </w:r>
      </w:ins>
      <w:r>
        <w:rPr>
          <w:noProof/>
          <w:webHidden/>
        </w:rPr>
      </w:r>
      <w:r>
        <w:rPr>
          <w:noProof/>
          <w:webHidden/>
        </w:rPr>
        <w:fldChar w:fldCharType="separate"/>
      </w:r>
      <w:ins w:id="40" w:author="TINGAUD Michel" w:date="2015-05-22T09:26:00Z">
        <w:r w:rsidR="003504DF">
          <w:rPr>
            <w:noProof/>
            <w:webHidden/>
          </w:rPr>
          <w:t>7</w:t>
        </w:r>
        <w:r>
          <w:rPr>
            <w:noProof/>
            <w:webHidden/>
          </w:rPr>
          <w:fldChar w:fldCharType="end"/>
        </w:r>
        <w:r w:rsidRPr="00AA46D1">
          <w:rPr>
            <w:rStyle w:val="Lienhypertexte"/>
            <w:noProof/>
          </w:rPr>
          <w:fldChar w:fldCharType="end"/>
        </w:r>
      </w:ins>
    </w:p>
    <w:p w:rsidR="003504DF" w:rsidRDefault="00D72AFB">
      <w:pPr>
        <w:pStyle w:val="TM2"/>
        <w:rPr>
          <w:ins w:id="41" w:author="TINGAUD Michel" w:date="2015-05-22T09:26:00Z"/>
          <w:rFonts w:asciiTheme="minorHAnsi" w:eastAsiaTheme="minorEastAsia" w:hAnsiTheme="minorHAnsi" w:cstheme="minorBidi"/>
          <w:smallCaps w:val="0"/>
          <w:noProof/>
          <w:sz w:val="22"/>
          <w:szCs w:val="22"/>
        </w:rPr>
      </w:pPr>
      <w:ins w:id="42"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"_Toc420050105"</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2.5</w:t>
        </w:r>
        <w:r w:rsidR="003504DF">
          <w:rPr>
            <w:rFonts w:asciiTheme="minorHAnsi" w:eastAsiaTheme="minorEastAsia" w:hAnsiTheme="minorHAnsi" w:cstheme="minorBidi"/>
            <w:smallCaps w:val="0"/>
            <w:noProof/>
            <w:sz w:val="22"/>
            <w:szCs w:val="22"/>
          </w:rPr>
          <w:tab/>
        </w:r>
        <w:r w:rsidR="003504DF" w:rsidRPr="00AA46D1">
          <w:rPr>
            <w:rStyle w:val="Lienhypertexte"/>
            <w:rFonts w:ascii="Helvetica 45 Light" w:hAnsi="Helvetica 45 Light"/>
            <w:noProof/>
          </w:rPr>
          <w:t>Gestion des points fonctionnels</w:t>
        </w:r>
        <w:r w:rsidR="003504DF">
          <w:rPr>
            <w:noProof/>
            <w:webHidden/>
          </w:rPr>
          <w:tab/>
        </w:r>
        <w:r>
          <w:rPr>
            <w:noProof/>
            <w:webHidden/>
          </w:rPr>
          <w:fldChar w:fldCharType="begin"/>
        </w:r>
        <w:r w:rsidR="003504DF">
          <w:rPr>
            <w:noProof/>
            <w:webHidden/>
          </w:rPr>
          <w:instrText xml:space="preserve"> PAGEREF _Toc420050105 \h </w:instrText>
        </w:r>
      </w:ins>
      <w:r>
        <w:rPr>
          <w:noProof/>
          <w:webHidden/>
        </w:rPr>
      </w:r>
      <w:r>
        <w:rPr>
          <w:noProof/>
          <w:webHidden/>
        </w:rPr>
        <w:fldChar w:fldCharType="separate"/>
      </w:r>
      <w:ins w:id="43" w:author="TINGAUD Michel" w:date="2015-05-22T09:26:00Z">
        <w:r w:rsidR="003504DF">
          <w:rPr>
            <w:noProof/>
            <w:webHidden/>
          </w:rPr>
          <w:t>7</w:t>
        </w:r>
        <w:r>
          <w:rPr>
            <w:noProof/>
            <w:webHidden/>
          </w:rPr>
          <w:fldChar w:fldCharType="end"/>
        </w:r>
        <w:r w:rsidRPr="00AA46D1">
          <w:rPr>
            <w:rStyle w:val="Lienhypertexte"/>
            <w:noProof/>
          </w:rPr>
          <w:fldChar w:fldCharType="end"/>
        </w:r>
      </w:ins>
    </w:p>
    <w:p w:rsidR="003504DF" w:rsidRDefault="00D72AFB">
      <w:pPr>
        <w:pStyle w:val="TM2"/>
        <w:rPr>
          <w:ins w:id="44" w:author="TINGAUD Michel" w:date="2015-05-22T09:26:00Z"/>
          <w:rFonts w:asciiTheme="minorHAnsi" w:eastAsiaTheme="minorEastAsia" w:hAnsiTheme="minorHAnsi" w:cstheme="minorBidi"/>
          <w:smallCaps w:val="0"/>
          <w:noProof/>
          <w:sz w:val="22"/>
          <w:szCs w:val="22"/>
        </w:rPr>
      </w:pPr>
      <w:ins w:id="45"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"_Toc420050106"</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2.6</w:t>
        </w:r>
        <w:r w:rsidR="003504DF">
          <w:rPr>
            <w:rFonts w:asciiTheme="minorHAnsi" w:eastAsiaTheme="minorEastAsia" w:hAnsiTheme="minorHAnsi" w:cstheme="minorBidi"/>
            <w:smallCaps w:val="0"/>
            <w:noProof/>
            <w:sz w:val="22"/>
            <w:szCs w:val="22"/>
          </w:rPr>
          <w:tab/>
        </w:r>
        <w:r w:rsidR="003504DF" w:rsidRPr="00AA46D1">
          <w:rPr>
            <w:rStyle w:val="Lienhypertexte"/>
            <w:rFonts w:ascii="Helvetica 45 Light" w:hAnsi="Helvetica 45 Light"/>
            <w:noProof/>
          </w:rPr>
          <w:t>Gestion des Parcours</w:t>
        </w:r>
        <w:r w:rsidR="003504DF">
          <w:rPr>
            <w:noProof/>
            <w:webHidden/>
          </w:rPr>
          <w:tab/>
        </w:r>
        <w:r>
          <w:rPr>
            <w:noProof/>
            <w:webHidden/>
          </w:rPr>
          <w:fldChar w:fldCharType="begin"/>
        </w:r>
        <w:r w:rsidR="003504DF">
          <w:rPr>
            <w:noProof/>
            <w:webHidden/>
          </w:rPr>
          <w:instrText xml:space="preserve"> PAGEREF _Toc420050106 \h </w:instrText>
        </w:r>
      </w:ins>
      <w:r>
        <w:rPr>
          <w:noProof/>
          <w:webHidden/>
        </w:rPr>
      </w:r>
      <w:r>
        <w:rPr>
          <w:noProof/>
          <w:webHidden/>
        </w:rPr>
        <w:fldChar w:fldCharType="separate"/>
      </w:r>
      <w:ins w:id="46" w:author="TINGAUD Michel" w:date="2015-05-22T09:26:00Z">
        <w:r w:rsidR="003504DF">
          <w:rPr>
            <w:noProof/>
            <w:webHidden/>
          </w:rPr>
          <w:t>8</w:t>
        </w:r>
        <w:r>
          <w:rPr>
            <w:noProof/>
            <w:webHidden/>
          </w:rPr>
          <w:fldChar w:fldCharType="end"/>
        </w:r>
        <w:r w:rsidRPr="00AA46D1">
          <w:rPr>
            <w:rStyle w:val="Lienhypertexte"/>
            <w:noProof/>
          </w:rPr>
          <w:fldChar w:fldCharType="end"/>
        </w:r>
      </w:ins>
    </w:p>
    <w:p w:rsidR="003504DF" w:rsidRDefault="00D72AFB">
      <w:pPr>
        <w:pStyle w:val="TM2"/>
        <w:rPr>
          <w:ins w:id="47" w:author="TINGAUD Michel" w:date="2015-05-22T09:26:00Z"/>
          <w:rFonts w:asciiTheme="minorHAnsi" w:eastAsiaTheme="minorEastAsia" w:hAnsiTheme="minorHAnsi" w:cstheme="minorBidi"/>
          <w:smallCaps w:val="0"/>
          <w:noProof/>
          <w:sz w:val="22"/>
          <w:szCs w:val="22"/>
        </w:rPr>
      </w:pPr>
      <w:ins w:id="48"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"_Toc420050107"</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2.7</w:t>
        </w:r>
        <w:r w:rsidR="003504DF">
          <w:rPr>
            <w:rFonts w:asciiTheme="minorHAnsi" w:eastAsiaTheme="minorEastAsia" w:hAnsiTheme="minorHAnsi" w:cstheme="minorBidi"/>
            <w:smallCaps w:val="0"/>
            <w:noProof/>
            <w:sz w:val="22"/>
            <w:szCs w:val="22"/>
          </w:rPr>
          <w:tab/>
        </w:r>
        <w:r w:rsidR="003504DF" w:rsidRPr="00AA46D1">
          <w:rPr>
            <w:rStyle w:val="Lienhypertexte"/>
            <w:rFonts w:ascii="Helvetica 45 Light" w:hAnsi="Helvetica 45 Light"/>
            <w:noProof/>
          </w:rPr>
          <w:t>Publication Schéma Directeur</w:t>
        </w:r>
        <w:r w:rsidR="003504DF">
          <w:rPr>
            <w:noProof/>
            <w:webHidden/>
          </w:rPr>
          <w:tab/>
        </w:r>
        <w:r>
          <w:rPr>
            <w:noProof/>
            <w:webHidden/>
          </w:rPr>
          <w:fldChar w:fldCharType="begin"/>
        </w:r>
        <w:r w:rsidR="003504DF">
          <w:rPr>
            <w:noProof/>
            <w:webHidden/>
          </w:rPr>
          <w:instrText xml:space="preserve"> PAGEREF _Toc420050107 \h </w:instrText>
        </w:r>
      </w:ins>
      <w:r>
        <w:rPr>
          <w:noProof/>
          <w:webHidden/>
        </w:rPr>
      </w:r>
      <w:r>
        <w:rPr>
          <w:noProof/>
          <w:webHidden/>
        </w:rPr>
        <w:fldChar w:fldCharType="separate"/>
      </w:r>
      <w:ins w:id="49" w:author="TINGAUD Michel" w:date="2015-05-22T09:26:00Z">
        <w:r w:rsidR="003504DF">
          <w:rPr>
            <w:noProof/>
            <w:webHidden/>
          </w:rPr>
          <w:t>8</w:t>
        </w:r>
        <w:r>
          <w:rPr>
            <w:noProof/>
            <w:webHidden/>
          </w:rPr>
          <w:fldChar w:fldCharType="end"/>
        </w:r>
        <w:r w:rsidRPr="00AA46D1">
          <w:rPr>
            <w:rStyle w:val="Lienhypertexte"/>
            <w:noProof/>
          </w:rPr>
          <w:fldChar w:fldCharType="end"/>
        </w:r>
      </w:ins>
    </w:p>
    <w:p w:rsidR="003504DF" w:rsidRDefault="00D72AFB">
      <w:pPr>
        <w:pStyle w:val="TM2"/>
        <w:rPr>
          <w:ins w:id="50" w:author="TINGAUD Michel" w:date="2015-05-22T09:26:00Z"/>
          <w:rFonts w:asciiTheme="minorHAnsi" w:eastAsiaTheme="minorEastAsia" w:hAnsiTheme="minorHAnsi" w:cstheme="minorBidi"/>
          <w:smallCaps w:val="0"/>
          <w:noProof/>
          <w:sz w:val="22"/>
          <w:szCs w:val="22"/>
        </w:rPr>
      </w:pPr>
      <w:ins w:id="51"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"_Toc420050108"</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2.8</w:t>
        </w:r>
        <w:r w:rsidR="003504DF">
          <w:rPr>
            <w:rFonts w:asciiTheme="minorHAnsi" w:eastAsiaTheme="minorEastAsia" w:hAnsiTheme="minorHAnsi" w:cstheme="minorBidi"/>
            <w:smallCaps w:val="0"/>
            <w:noProof/>
            <w:sz w:val="22"/>
            <w:szCs w:val="22"/>
          </w:rPr>
          <w:tab/>
        </w:r>
        <w:r w:rsidR="003504DF" w:rsidRPr="00AA46D1">
          <w:rPr>
            <w:rStyle w:val="Lienhypertexte"/>
            <w:rFonts w:ascii="Helvetica 45 Light" w:hAnsi="Helvetica 45 Light"/>
            <w:noProof/>
          </w:rPr>
          <w:t>Gestion des Câbles et de la corbeille</w:t>
        </w:r>
        <w:r w:rsidR="003504DF">
          <w:rPr>
            <w:noProof/>
            <w:webHidden/>
          </w:rPr>
          <w:tab/>
        </w:r>
        <w:r>
          <w:rPr>
            <w:noProof/>
            <w:webHidden/>
          </w:rPr>
          <w:fldChar w:fldCharType="begin"/>
        </w:r>
        <w:r w:rsidR="003504DF">
          <w:rPr>
            <w:noProof/>
            <w:webHidden/>
          </w:rPr>
          <w:instrText xml:space="preserve"> PAGEREF _Toc420050108 \h </w:instrText>
        </w:r>
      </w:ins>
      <w:r>
        <w:rPr>
          <w:noProof/>
          <w:webHidden/>
        </w:rPr>
      </w:r>
      <w:r>
        <w:rPr>
          <w:noProof/>
          <w:webHidden/>
        </w:rPr>
        <w:fldChar w:fldCharType="separate"/>
      </w:r>
      <w:ins w:id="52" w:author="TINGAUD Michel" w:date="2015-05-22T09:26:00Z">
        <w:r w:rsidR="003504DF">
          <w:rPr>
            <w:noProof/>
            <w:webHidden/>
          </w:rPr>
          <w:t>9</w:t>
        </w:r>
        <w:r>
          <w:rPr>
            <w:noProof/>
            <w:webHidden/>
          </w:rPr>
          <w:fldChar w:fldCharType="end"/>
        </w:r>
        <w:r w:rsidRPr="00AA46D1">
          <w:rPr>
            <w:rStyle w:val="Lienhypertexte"/>
            <w:noProof/>
          </w:rPr>
          <w:fldChar w:fldCharType="end"/>
        </w:r>
      </w:ins>
    </w:p>
    <w:p w:rsidR="003504DF" w:rsidRDefault="00D72AFB">
      <w:pPr>
        <w:pStyle w:val="TM2"/>
        <w:rPr>
          <w:ins w:id="53" w:author="TINGAUD Michel" w:date="2015-05-22T09:26:00Z"/>
          <w:rFonts w:asciiTheme="minorHAnsi" w:eastAsiaTheme="minorEastAsia" w:hAnsiTheme="minorHAnsi" w:cstheme="minorBidi"/>
          <w:smallCaps w:val="0"/>
          <w:noProof/>
          <w:sz w:val="22"/>
          <w:szCs w:val="22"/>
        </w:rPr>
      </w:pPr>
      <w:ins w:id="54"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"_Toc420050109"</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2.9</w:t>
        </w:r>
        <w:r w:rsidR="003504DF">
          <w:rPr>
            <w:rFonts w:asciiTheme="minorHAnsi" w:eastAsiaTheme="minorEastAsia" w:hAnsiTheme="minorHAnsi" w:cstheme="minorBidi"/>
            <w:smallCaps w:val="0"/>
            <w:noProof/>
            <w:sz w:val="22"/>
            <w:szCs w:val="22"/>
          </w:rPr>
          <w:tab/>
        </w:r>
        <w:r w:rsidR="003504DF" w:rsidRPr="00AA46D1">
          <w:rPr>
            <w:rStyle w:val="Lienhypertexte"/>
            <w:rFonts w:ascii="Helvetica 45 Light" w:hAnsi="Helvetica 45 Light"/>
            <w:noProof/>
          </w:rPr>
          <w:t>Filtrage de données</w:t>
        </w:r>
        <w:r w:rsidR="003504DF">
          <w:rPr>
            <w:noProof/>
            <w:webHidden/>
          </w:rPr>
          <w:tab/>
        </w:r>
        <w:r>
          <w:rPr>
            <w:noProof/>
            <w:webHidden/>
          </w:rPr>
          <w:fldChar w:fldCharType="begin"/>
        </w:r>
        <w:r w:rsidR="003504DF">
          <w:rPr>
            <w:noProof/>
            <w:webHidden/>
          </w:rPr>
          <w:instrText xml:space="preserve"> PAGEREF _Toc420050109 \h </w:instrText>
        </w:r>
      </w:ins>
      <w:r>
        <w:rPr>
          <w:noProof/>
          <w:webHidden/>
        </w:rPr>
      </w:r>
      <w:r>
        <w:rPr>
          <w:noProof/>
          <w:webHidden/>
        </w:rPr>
        <w:fldChar w:fldCharType="separate"/>
      </w:r>
      <w:ins w:id="55" w:author="TINGAUD Michel" w:date="2015-05-22T09:26:00Z">
        <w:r w:rsidR="003504DF">
          <w:rPr>
            <w:noProof/>
            <w:webHidden/>
          </w:rPr>
          <w:t>10</w:t>
        </w:r>
        <w:r>
          <w:rPr>
            <w:noProof/>
            <w:webHidden/>
          </w:rPr>
          <w:fldChar w:fldCharType="end"/>
        </w:r>
        <w:r w:rsidRPr="00AA46D1">
          <w:rPr>
            <w:rStyle w:val="Lienhypertexte"/>
            <w:noProof/>
          </w:rPr>
          <w:fldChar w:fldCharType="end"/>
        </w:r>
      </w:ins>
    </w:p>
    <w:p w:rsidR="003504DF" w:rsidRDefault="00D72AFB">
      <w:pPr>
        <w:pStyle w:val="TM2"/>
        <w:rPr>
          <w:ins w:id="56" w:author="TINGAUD Michel" w:date="2015-05-22T09:26:00Z"/>
          <w:rFonts w:asciiTheme="minorHAnsi" w:eastAsiaTheme="minorEastAsia" w:hAnsiTheme="minorHAnsi" w:cstheme="minorBidi"/>
          <w:smallCaps w:val="0"/>
          <w:noProof/>
          <w:sz w:val="22"/>
          <w:szCs w:val="22"/>
        </w:rPr>
      </w:pPr>
      <w:ins w:id="57"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"_Toc420050110"</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2.10</w:t>
        </w:r>
        <w:r w:rsidR="003504DF">
          <w:rPr>
            <w:rFonts w:asciiTheme="minorHAnsi" w:eastAsiaTheme="minorEastAsia" w:hAnsiTheme="minorHAnsi" w:cstheme="minorBidi"/>
            <w:smallCaps w:val="0"/>
            <w:noProof/>
            <w:sz w:val="22"/>
            <w:szCs w:val="22"/>
          </w:rPr>
          <w:tab/>
        </w:r>
        <w:r w:rsidR="003504DF" w:rsidRPr="00AA46D1">
          <w:rPr>
            <w:rStyle w:val="Lienhypertexte"/>
            <w:rFonts w:ascii="Helvetica 45 Light" w:hAnsi="Helvetica 45 Light"/>
            <w:noProof/>
          </w:rPr>
          <w:t>Réprésentation des immeubles</w:t>
        </w:r>
        <w:r w:rsidR="003504DF">
          <w:rPr>
            <w:noProof/>
            <w:webHidden/>
          </w:rPr>
          <w:tab/>
        </w:r>
        <w:r>
          <w:rPr>
            <w:noProof/>
            <w:webHidden/>
          </w:rPr>
          <w:fldChar w:fldCharType="begin"/>
        </w:r>
        <w:r w:rsidR="003504DF">
          <w:rPr>
            <w:noProof/>
            <w:webHidden/>
          </w:rPr>
          <w:instrText xml:space="preserve"> PAGEREF _Toc420050110 \h </w:instrText>
        </w:r>
      </w:ins>
      <w:r>
        <w:rPr>
          <w:noProof/>
          <w:webHidden/>
        </w:rPr>
      </w:r>
      <w:r>
        <w:rPr>
          <w:noProof/>
          <w:webHidden/>
        </w:rPr>
        <w:fldChar w:fldCharType="separate"/>
      </w:r>
      <w:ins w:id="58" w:author="TINGAUD Michel" w:date="2015-05-22T09:26:00Z">
        <w:r w:rsidR="003504DF">
          <w:rPr>
            <w:noProof/>
            <w:webHidden/>
          </w:rPr>
          <w:t>10</w:t>
        </w:r>
        <w:r>
          <w:rPr>
            <w:noProof/>
            <w:webHidden/>
          </w:rPr>
          <w:fldChar w:fldCharType="end"/>
        </w:r>
        <w:r w:rsidRPr="00AA46D1">
          <w:rPr>
            <w:rStyle w:val="Lienhypertexte"/>
            <w:noProof/>
          </w:rPr>
          <w:fldChar w:fldCharType="end"/>
        </w:r>
      </w:ins>
    </w:p>
    <w:p w:rsidR="003504DF" w:rsidRDefault="00D72AFB">
      <w:pPr>
        <w:pStyle w:val="TM1"/>
        <w:rPr>
          <w:ins w:id="59" w:author="TINGAUD Michel" w:date="2015-05-22T09:26:00Z"/>
          <w:rFonts w:asciiTheme="minorHAnsi" w:eastAsiaTheme="minorEastAsia" w:hAnsiTheme="minorHAnsi" w:cstheme="minorBidi"/>
          <w:b w:val="0"/>
          <w:bCs w:val="0"/>
          <w:caps w:val="0"/>
          <w:noProof/>
          <w:sz w:val="22"/>
          <w:szCs w:val="22"/>
        </w:rPr>
      </w:pPr>
      <w:ins w:id="60"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"_Toc420050111"</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noProof/>
          </w:rPr>
          <w:t>3</w:t>
        </w:r>
        <w:r w:rsidR="003504DF">
          <w:rPr>
            <w:rFonts w:asciiTheme="minorHAnsi" w:eastAsiaTheme="minorEastAsia" w:hAnsiTheme="minorHAnsi" w:cstheme="minorBidi"/>
            <w:b w:val="0"/>
            <w:bCs w:val="0"/>
            <w:caps w:val="0"/>
            <w:noProof/>
            <w:sz w:val="22"/>
            <w:szCs w:val="22"/>
          </w:rPr>
          <w:tab/>
        </w:r>
        <w:r w:rsidR="003504DF" w:rsidRPr="00AA46D1">
          <w:rPr>
            <w:rStyle w:val="Lienhypertexte"/>
            <w:noProof/>
          </w:rPr>
          <w:t>Migration des données de TIGRE vers Geofibre</w:t>
        </w:r>
        <w:r w:rsidR="003504DF">
          <w:rPr>
            <w:noProof/>
            <w:webHidden/>
          </w:rPr>
          <w:tab/>
        </w:r>
        <w:r>
          <w:rPr>
            <w:noProof/>
            <w:webHidden/>
          </w:rPr>
          <w:fldChar w:fldCharType="begin"/>
        </w:r>
        <w:r w:rsidR="003504DF">
          <w:rPr>
            <w:noProof/>
            <w:webHidden/>
          </w:rPr>
          <w:instrText xml:space="preserve"> PAGEREF _Toc420050111 \h </w:instrText>
        </w:r>
      </w:ins>
      <w:r>
        <w:rPr>
          <w:noProof/>
          <w:webHidden/>
        </w:rPr>
      </w:r>
      <w:r>
        <w:rPr>
          <w:noProof/>
          <w:webHidden/>
        </w:rPr>
        <w:fldChar w:fldCharType="separate"/>
      </w:r>
      <w:ins w:id="61" w:author="TINGAUD Michel" w:date="2015-05-22T09:26:00Z">
        <w:r w:rsidR="003504DF">
          <w:rPr>
            <w:noProof/>
            <w:webHidden/>
          </w:rPr>
          <w:t>11</w:t>
        </w:r>
        <w:r>
          <w:rPr>
            <w:noProof/>
            <w:webHidden/>
          </w:rPr>
          <w:fldChar w:fldCharType="end"/>
        </w:r>
        <w:r w:rsidRPr="00AA46D1">
          <w:rPr>
            <w:rStyle w:val="Lienhypertexte"/>
            <w:noProof/>
          </w:rPr>
          <w:fldChar w:fldCharType="end"/>
        </w:r>
      </w:ins>
    </w:p>
    <w:p w:rsidR="003504DF" w:rsidRDefault="00D72AFB">
      <w:pPr>
        <w:pStyle w:val="TM1"/>
        <w:rPr>
          <w:ins w:id="62" w:author="TINGAUD Michel" w:date="2015-05-22T09:26:00Z"/>
          <w:rFonts w:asciiTheme="minorHAnsi" w:eastAsiaTheme="minorEastAsia" w:hAnsiTheme="minorHAnsi" w:cstheme="minorBidi"/>
          <w:b w:val="0"/>
          <w:bCs w:val="0"/>
          <w:caps w:val="0"/>
          <w:noProof/>
          <w:sz w:val="22"/>
          <w:szCs w:val="22"/>
        </w:rPr>
      </w:pPr>
      <w:ins w:id="63"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"_Toc420050112"</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noProof/>
          </w:rPr>
          <w:t>4</w:t>
        </w:r>
        <w:r w:rsidR="003504DF">
          <w:rPr>
            <w:rFonts w:asciiTheme="minorHAnsi" w:eastAsiaTheme="minorEastAsia" w:hAnsiTheme="minorHAnsi" w:cstheme="minorBidi"/>
            <w:b w:val="0"/>
            <w:bCs w:val="0"/>
            <w:caps w:val="0"/>
            <w:noProof/>
            <w:sz w:val="22"/>
            <w:szCs w:val="22"/>
          </w:rPr>
          <w:tab/>
        </w:r>
        <w:r w:rsidR="003504DF" w:rsidRPr="00AA46D1">
          <w:rPr>
            <w:rStyle w:val="Lienhypertexte"/>
            <w:noProof/>
          </w:rPr>
          <w:t>Mise en conformité des données des RIPs</w:t>
        </w:r>
        <w:r w:rsidR="003504DF">
          <w:rPr>
            <w:noProof/>
            <w:webHidden/>
          </w:rPr>
          <w:tab/>
        </w:r>
        <w:r>
          <w:rPr>
            <w:noProof/>
            <w:webHidden/>
          </w:rPr>
          <w:fldChar w:fldCharType="begin"/>
        </w:r>
        <w:r w:rsidR="003504DF">
          <w:rPr>
            <w:noProof/>
            <w:webHidden/>
          </w:rPr>
          <w:instrText xml:space="preserve"> PAGEREF _Toc420050112 \h </w:instrText>
        </w:r>
      </w:ins>
      <w:r>
        <w:rPr>
          <w:noProof/>
          <w:webHidden/>
        </w:rPr>
      </w:r>
      <w:r>
        <w:rPr>
          <w:noProof/>
          <w:webHidden/>
        </w:rPr>
        <w:fldChar w:fldCharType="separate"/>
      </w:r>
      <w:ins w:id="64" w:author="TINGAUD Michel" w:date="2015-05-22T09:26:00Z">
        <w:r w:rsidR="003504DF">
          <w:rPr>
            <w:noProof/>
            <w:webHidden/>
          </w:rPr>
          <w:t>12</w:t>
        </w:r>
        <w:r>
          <w:rPr>
            <w:noProof/>
            <w:webHidden/>
          </w:rPr>
          <w:fldChar w:fldCharType="end"/>
        </w:r>
        <w:r w:rsidRPr="00AA46D1">
          <w:rPr>
            <w:rStyle w:val="Lienhypertexte"/>
            <w:noProof/>
          </w:rPr>
          <w:fldChar w:fldCharType="end"/>
        </w:r>
      </w:ins>
    </w:p>
    <w:p w:rsidR="003504DF" w:rsidRDefault="00D72AFB">
      <w:pPr>
        <w:pStyle w:val="TM1"/>
        <w:rPr>
          <w:ins w:id="65" w:author="TINGAUD Michel" w:date="2015-05-22T09:26:00Z"/>
          <w:rFonts w:asciiTheme="minorHAnsi" w:eastAsiaTheme="minorEastAsia" w:hAnsiTheme="minorHAnsi" w:cstheme="minorBidi"/>
          <w:b w:val="0"/>
          <w:bCs w:val="0"/>
          <w:caps w:val="0"/>
          <w:noProof/>
          <w:sz w:val="22"/>
          <w:szCs w:val="22"/>
        </w:rPr>
      </w:pPr>
      <w:ins w:id="66"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"_Toc420050113"</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noProof/>
          </w:rPr>
          <w:t>5</w:t>
        </w:r>
        <w:r w:rsidR="003504DF">
          <w:rPr>
            <w:rFonts w:asciiTheme="minorHAnsi" w:eastAsiaTheme="minorEastAsia" w:hAnsiTheme="minorHAnsi" w:cstheme="minorBidi"/>
            <w:b w:val="0"/>
            <w:bCs w:val="0"/>
            <w:caps w:val="0"/>
            <w:noProof/>
            <w:sz w:val="22"/>
            <w:szCs w:val="22"/>
          </w:rPr>
          <w:tab/>
        </w:r>
        <w:r w:rsidR="003504DF" w:rsidRPr="00AA46D1">
          <w:rPr>
            <w:rStyle w:val="Lienhypertexte"/>
            <w:noProof/>
          </w:rPr>
          <w:t>Gestion des FLUX d’échanges avec OPTIMUM et IPON</w:t>
        </w:r>
        <w:r w:rsidR="003504DF">
          <w:rPr>
            <w:noProof/>
            <w:webHidden/>
          </w:rPr>
          <w:tab/>
        </w:r>
        <w:r>
          <w:rPr>
            <w:noProof/>
            <w:webHidden/>
          </w:rPr>
          <w:fldChar w:fldCharType="begin"/>
        </w:r>
        <w:r w:rsidR="003504DF">
          <w:rPr>
            <w:noProof/>
            <w:webHidden/>
          </w:rPr>
          <w:instrText xml:space="preserve"> PAGEREF _Toc420050113 \h </w:instrText>
        </w:r>
      </w:ins>
      <w:r>
        <w:rPr>
          <w:noProof/>
          <w:webHidden/>
        </w:rPr>
      </w:r>
      <w:r>
        <w:rPr>
          <w:noProof/>
          <w:webHidden/>
        </w:rPr>
        <w:fldChar w:fldCharType="separate"/>
      </w:r>
      <w:ins w:id="67" w:author="TINGAUD Michel" w:date="2015-05-22T09:26:00Z">
        <w:r w:rsidR="003504DF">
          <w:rPr>
            <w:noProof/>
            <w:webHidden/>
          </w:rPr>
          <w:t>13</w:t>
        </w:r>
        <w:r>
          <w:rPr>
            <w:noProof/>
            <w:webHidden/>
          </w:rPr>
          <w:fldChar w:fldCharType="end"/>
        </w:r>
        <w:r w:rsidRPr="00AA46D1">
          <w:rPr>
            <w:rStyle w:val="Lienhypertexte"/>
            <w:noProof/>
          </w:rPr>
          <w:fldChar w:fldCharType="end"/>
        </w:r>
      </w:ins>
    </w:p>
    <w:p w:rsidR="003504DF" w:rsidRDefault="00D72AFB">
      <w:pPr>
        <w:pStyle w:val="TM2"/>
        <w:rPr>
          <w:ins w:id="68" w:author="TINGAUD Michel" w:date="2015-05-22T09:26:00Z"/>
          <w:rFonts w:asciiTheme="minorHAnsi" w:eastAsiaTheme="minorEastAsia" w:hAnsiTheme="minorHAnsi" w:cstheme="minorBidi"/>
          <w:smallCaps w:val="0"/>
          <w:noProof/>
          <w:sz w:val="22"/>
          <w:szCs w:val="22"/>
        </w:rPr>
      </w:pPr>
      <w:ins w:id="69"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"_Toc420050114"</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5.1</w:t>
        </w:r>
        <w:r w:rsidR="003504DF">
          <w:rPr>
            <w:rFonts w:asciiTheme="minorHAnsi" w:eastAsiaTheme="minorEastAsia" w:hAnsiTheme="minorHAnsi" w:cstheme="minorBidi"/>
            <w:smallCaps w:val="0"/>
            <w:noProof/>
            <w:sz w:val="22"/>
            <w:szCs w:val="22"/>
          </w:rPr>
          <w:tab/>
        </w:r>
        <w:r w:rsidR="003504DF" w:rsidRPr="00AA46D1">
          <w:rPr>
            <w:rStyle w:val="Lienhypertexte"/>
            <w:rFonts w:ascii="Helvetica 45 Light" w:hAnsi="Helvetica 45 Light"/>
            <w:noProof/>
          </w:rPr>
          <w:t>IPON-Geofibre</w:t>
        </w:r>
        <w:r w:rsidR="003504DF">
          <w:rPr>
            <w:noProof/>
            <w:webHidden/>
          </w:rPr>
          <w:tab/>
        </w:r>
        <w:r>
          <w:rPr>
            <w:noProof/>
            <w:webHidden/>
          </w:rPr>
          <w:fldChar w:fldCharType="begin"/>
        </w:r>
        <w:r w:rsidR="003504DF">
          <w:rPr>
            <w:noProof/>
            <w:webHidden/>
          </w:rPr>
          <w:instrText xml:space="preserve"> PAGEREF _Toc420050114 \h </w:instrText>
        </w:r>
      </w:ins>
      <w:r>
        <w:rPr>
          <w:noProof/>
          <w:webHidden/>
        </w:rPr>
      </w:r>
      <w:r>
        <w:rPr>
          <w:noProof/>
          <w:webHidden/>
        </w:rPr>
        <w:fldChar w:fldCharType="separate"/>
      </w:r>
      <w:ins w:id="70" w:author="TINGAUD Michel" w:date="2015-05-22T09:26:00Z">
        <w:r w:rsidR="003504DF">
          <w:rPr>
            <w:noProof/>
            <w:webHidden/>
          </w:rPr>
          <w:t>13</w:t>
        </w:r>
        <w:r>
          <w:rPr>
            <w:noProof/>
            <w:webHidden/>
          </w:rPr>
          <w:fldChar w:fldCharType="end"/>
        </w:r>
        <w:r w:rsidRPr="00AA46D1">
          <w:rPr>
            <w:rStyle w:val="Lienhypertexte"/>
            <w:noProof/>
          </w:rPr>
          <w:fldChar w:fldCharType="end"/>
        </w:r>
      </w:ins>
    </w:p>
    <w:p w:rsidR="003504DF" w:rsidRDefault="00D72AFB">
      <w:pPr>
        <w:pStyle w:val="TM3"/>
        <w:tabs>
          <w:tab w:val="left" w:pos="1000"/>
          <w:tab w:val="right" w:leader="dot" w:pos="9072"/>
        </w:tabs>
        <w:rPr>
          <w:ins w:id="71" w:author="TINGAUD Michel" w:date="2015-05-22T09:26:00Z"/>
          <w:rFonts w:asciiTheme="minorHAnsi" w:eastAsiaTheme="minorEastAsia" w:hAnsiTheme="minorHAnsi" w:cstheme="minorBidi"/>
          <w:i w:val="0"/>
          <w:iCs w:val="0"/>
          <w:noProof/>
          <w:sz w:val="22"/>
          <w:szCs w:val="22"/>
        </w:rPr>
      </w:pPr>
      <w:ins w:id="72"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"_Toc420050115"</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5.1.1</w:t>
        </w:r>
        <w:r w:rsidR="003504DF">
          <w:rPr>
            <w:rFonts w:asciiTheme="minorHAnsi" w:eastAsiaTheme="minorEastAsia" w:hAnsiTheme="minorHAnsi" w:cstheme="minorBidi"/>
            <w:i w:val="0"/>
            <w:iCs w:val="0"/>
            <w:noProof/>
            <w:sz w:val="22"/>
            <w:szCs w:val="22"/>
          </w:rPr>
          <w:tab/>
        </w:r>
        <w:r w:rsidR="003504DF" w:rsidRPr="00AA46D1">
          <w:rPr>
            <w:rStyle w:val="Lienhypertexte"/>
            <w:rFonts w:ascii="Helvetica 45 Light" w:hAnsi="Helvetica 45 Light"/>
            <w:noProof/>
          </w:rPr>
          <w:t>Flux IPON vers Geofibre</w:t>
        </w:r>
        <w:r w:rsidR="003504DF">
          <w:rPr>
            <w:noProof/>
            <w:webHidden/>
          </w:rPr>
          <w:tab/>
        </w:r>
        <w:r>
          <w:rPr>
            <w:noProof/>
            <w:webHidden/>
          </w:rPr>
          <w:fldChar w:fldCharType="begin"/>
        </w:r>
        <w:r w:rsidR="003504DF">
          <w:rPr>
            <w:noProof/>
            <w:webHidden/>
          </w:rPr>
          <w:instrText xml:space="preserve"> PAGEREF _Toc420050115 \h </w:instrText>
        </w:r>
      </w:ins>
      <w:r>
        <w:rPr>
          <w:noProof/>
          <w:webHidden/>
        </w:rPr>
      </w:r>
      <w:r>
        <w:rPr>
          <w:noProof/>
          <w:webHidden/>
        </w:rPr>
        <w:fldChar w:fldCharType="separate"/>
      </w:r>
      <w:ins w:id="73" w:author="TINGAUD Michel" w:date="2015-05-22T09:26:00Z">
        <w:r w:rsidR="003504DF">
          <w:rPr>
            <w:noProof/>
            <w:webHidden/>
          </w:rPr>
          <w:t>13</w:t>
        </w:r>
        <w:r>
          <w:rPr>
            <w:noProof/>
            <w:webHidden/>
          </w:rPr>
          <w:fldChar w:fldCharType="end"/>
        </w:r>
        <w:r w:rsidRPr="00AA46D1">
          <w:rPr>
            <w:rStyle w:val="Lienhypertexte"/>
            <w:noProof/>
          </w:rPr>
          <w:fldChar w:fldCharType="end"/>
        </w:r>
      </w:ins>
    </w:p>
    <w:p w:rsidR="003504DF" w:rsidRDefault="00D72AFB">
      <w:pPr>
        <w:pStyle w:val="TM3"/>
        <w:tabs>
          <w:tab w:val="left" w:pos="1000"/>
          <w:tab w:val="right" w:leader="dot" w:pos="9072"/>
        </w:tabs>
        <w:rPr>
          <w:ins w:id="74" w:author="TINGAUD Michel" w:date="2015-05-22T09:26:00Z"/>
          <w:rFonts w:asciiTheme="minorHAnsi" w:eastAsiaTheme="minorEastAsia" w:hAnsiTheme="minorHAnsi" w:cstheme="minorBidi"/>
          <w:i w:val="0"/>
          <w:iCs w:val="0"/>
          <w:noProof/>
          <w:sz w:val="22"/>
          <w:szCs w:val="22"/>
        </w:rPr>
      </w:pPr>
      <w:ins w:id="75"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"_Toc420050116"</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5.1.2</w:t>
        </w:r>
        <w:r w:rsidR="003504DF">
          <w:rPr>
            <w:rFonts w:asciiTheme="minorHAnsi" w:eastAsiaTheme="minorEastAsia" w:hAnsiTheme="minorHAnsi" w:cstheme="minorBidi"/>
            <w:i w:val="0"/>
            <w:iCs w:val="0"/>
            <w:noProof/>
            <w:sz w:val="22"/>
            <w:szCs w:val="22"/>
          </w:rPr>
          <w:tab/>
        </w:r>
        <w:r w:rsidR="003504DF" w:rsidRPr="00AA46D1">
          <w:rPr>
            <w:rStyle w:val="Lienhypertexte"/>
            <w:rFonts w:ascii="Helvetica 45 Light" w:hAnsi="Helvetica 45 Light"/>
            <w:noProof/>
          </w:rPr>
          <w:t>Flux Geofibre vers IPON</w:t>
        </w:r>
        <w:r w:rsidR="003504DF">
          <w:rPr>
            <w:noProof/>
            <w:webHidden/>
          </w:rPr>
          <w:tab/>
        </w:r>
        <w:r>
          <w:rPr>
            <w:noProof/>
            <w:webHidden/>
          </w:rPr>
          <w:fldChar w:fldCharType="begin"/>
        </w:r>
        <w:r w:rsidR="003504DF">
          <w:rPr>
            <w:noProof/>
            <w:webHidden/>
          </w:rPr>
          <w:instrText xml:space="preserve"> PAGEREF _Toc420050116 \h </w:instrText>
        </w:r>
      </w:ins>
      <w:r>
        <w:rPr>
          <w:noProof/>
          <w:webHidden/>
        </w:rPr>
      </w:r>
      <w:r>
        <w:rPr>
          <w:noProof/>
          <w:webHidden/>
        </w:rPr>
        <w:fldChar w:fldCharType="separate"/>
      </w:r>
      <w:ins w:id="76" w:author="TINGAUD Michel" w:date="2015-05-22T09:26:00Z">
        <w:r w:rsidR="003504DF">
          <w:rPr>
            <w:noProof/>
            <w:webHidden/>
          </w:rPr>
          <w:t>13</w:t>
        </w:r>
        <w:r>
          <w:rPr>
            <w:noProof/>
            <w:webHidden/>
          </w:rPr>
          <w:fldChar w:fldCharType="end"/>
        </w:r>
        <w:r w:rsidRPr="00AA46D1">
          <w:rPr>
            <w:rStyle w:val="Lienhypertexte"/>
            <w:noProof/>
          </w:rPr>
          <w:fldChar w:fldCharType="end"/>
        </w:r>
      </w:ins>
    </w:p>
    <w:p w:rsidR="003504DF" w:rsidRDefault="00D72AFB">
      <w:pPr>
        <w:pStyle w:val="TM2"/>
        <w:rPr>
          <w:ins w:id="77" w:author="TINGAUD Michel" w:date="2015-05-22T09:26:00Z"/>
          <w:rFonts w:asciiTheme="minorHAnsi" w:eastAsiaTheme="minorEastAsia" w:hAnsiTheme="minorHAnsi" w:cstheme="minorBidi"/>
          <w:smallCaps w:val="0"/>
          <w:noProof/>
          <w:sz w:val="22"/>
          <w:szCs w:val="22"/>
        </w:rPr>
      </w:pPr>
      <w:ins w:id="78"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"_Toc420050117"</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5.2</w:t>
        </w:r>
        <w:r w:rsidR="003504DF">
          <w:rPr>
            <w:rFonts w:asciiTheme="minorHAnsi" w:eastAsiaTheme="minorEastAsia" w:hAnsiTheme="minorHAnsi" w:cstheme="minorBidi"/>
            <w:smallCaps w:val="0"/>
            <w:noProof/>
            <w:sz w:val="22"/>
            <w:szCs w:val="22"/>
          </w:rPr>
          <w:tab/>
        </w:r>
        <w:r w:rsidR="003504DF" w:rsidRPr="00AA46D1">
          <w:rPr>
            <w:rStyle w:val="Lienhypertexte"/>
            <w:rFonts w:ascii="Helvetica 45 Light" w:hAnsi="Helvetica 45 Light"/>
            <w:noProof/>
          </w:rPr>
          <w:t>OPTIMUM-Geofibre</w:t>
        </w:r>
        <w:r w:rsidR="003504DF">
          <w:rPr>
            <w:noProof/>
            <w:webHidden/>
          </w:rPr>
          <w:tab/>
        </w:r>
        <w:r>
          <w:rPr>
            <w:noProof/>
            <w:webHidden/>
          </w:rPr>
          <w:fldChar w:fldCharType="begin"/>
        </w:r>
        <w:r w:rsidR="003504DF">
          <w:rPr>
            <w:noProof/>
            <w:webHidden/>
          </w:rPr>
          <w:instrText xml:space="preserve"> PAGEREF _Toc420050117 \h </w:instrText>
        </w:r>
      </w:ins>
      <w:r>
        <w:rPr>
          <w:noProof/>
          <w:webHidden/>
        </w:rPr>
      </w:r>
      <w:r>
        <w:rPr>
          <w:noProof/>
          <w:webHidden/>
        </w:rPr>
        <w:fldChar w:fldCharType="separate"/>
      </w:r>
      <w:ins w:id="79" w:author="TINGAUD Michel" w:date="2015-05-22T09:26:00Z">
        <w:r w:rsidR="003504DF">
          <w:rPr>
            <w:noProof/>
            <w:webHidden/>
          </w:rPr>
          <w:t>13</w:t>
        </w:r>
        <w:r>
          <w:rPr>
            <w:noProof/>
            <w:webHidden/>
          </w:rPr>
          <w:fldChar w:fldCharType="end"/>
        </w:r>
        <w:r w:rsidRPr="00AA46D1">
          <w:rPr>
            <w:rStyle w:val="Lienhypertexte"/>
            <w:noProof/>
          </w:rPr>
          <w:fldChar w:fldCharType="end"/>
        </w:r>
      </w:ins>
    </w:p>
    <w:p w:rsidR="003504DF" w:rsidRDefault="00D72AFB">
      <w:pPr>
        <w:pStyle w:val="TM1"/>
        <w:rPr>
          <w:ins w:id="80" w:author="TINGAUD Michel" w:date="2015-05-22T09:26:00Z"/>
          <w:rFonts w:asciiTheme="minorHAnsi" w:eastAsiaTheme="minorEastAsia" w:hAnsiTheme="minorHAnsi" w:cstheme="minorBidi"/>
          <w:b w:val="0"/>
          <w:bCs w:val="0"/>
          <w:caps w:val="0"/>
          <w:noProof/>
          <w:sz w:val="22"/>
          <w:szCs w:val="22"/>
        </w:rPr>
      </w:pPr>
      <w:ins w:id="81"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"_Toc420050118"</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noProof/>
          </w:rPr>
          <w:t>6</w:t>
        </w:r>
        <w:r w:rsidR="003504DF">
          <w:rPr>
            <w:rFonts w:asciiTheme="minorHAnsi" w:eastAsiaTheme="minorEastAsia" w:hAnsiTheme="minorHAnsi" w:cstheme="minorBidi"/>
            <w:b w:val="0"/>
            <w:bCs w:val="0"/>
            <w:caps w:val="0"/>
            <w:noProof/>
            <w:sz w:val="22"/>
            <w:szCs w:val="22"/>
          </w:rPr>
          <w:tab/>
        </w:r>
        <w:r w:rsidR="003504DF" w:rsidRPr="00AA46D1">
          <w:rPr>
            <w:rStyle w:val="Lienhypertexte"/>
            <w:noProof/>
          </w:rPr>
          <w:t>Points Divers</w:t>
        </w:r>
        <w:r w:rsidR="003504DF">
          <w:rPr>
            <w:noProof/>
            <w:webHidden/>
          </w:rPr>
          <w:tab/>
        </w:r>
        <w:r>
          <w:rPr>
            <w:noProof/>
            <w:webHidden/>
          </w:rPr>
          <w:fldChar w:fldCharType="begin"/>
        </w:r>
        <w:r w:rsidR="003504DF">
          <w:rPr>
            <w:noProof/>
            <w:webHidden/>
          </w:rPr>
          <w:instrText xml:space="preserve"> PAGEREF _Toc420050118 \h </w:instrText>
        </w:r>
      </w:ins>
      <w:r>
        <w:rPr>
          <w:noProof/>
          <w:webHidden/>
        </w:rPr>
      </w:r>
      <w:r>
        <w:rPr>
          <w:noProof/>
          <w:webHidden/>
        </w:rPr>
        <w:fldChar w:fldCharType="separate"/>
      </w:r>
      <w:ins w:id="82" w:author="TINGAUD Michel" w:date="2015-05-22T09:26:00Z">
        <w:r w:rsidR="003504DF">
          <w:rPr>
            <w:noProof/>
            <w:webHidden/>
          </w:rPr>
          <w:t>15</w:t>
        </w:r>
        <w:r>
          <w:rPr>
            <w:noProof/>
            <w:webHidden/>
          </w:rPr>
          <w:fldChar w:fldCharType="end"/>
        </w:r>
        <w:r w:rsidRPr="00AA46D1">
          <w:rPr>
            <w:rStyle w:val="Lienhypertexte"/>
            <w:noProof/>
          </w:rPr>
          <w:fldChar w:fldCharType="end"/>
        </w:r>
      </w:ins>
    </w:p>
    <w:p w:rsidR="003504DF" w:rsidRDefault="00D72AFB">
      <w:pPr>
        <w:pStyle w:val="TM2"/>
        <w:rPr>
          <w:ins w:id="83" w:author="TINGAUD Michel" w:date="2015-05-22T09:26:00Z"/>
          <w:rFonts w:asciiTheme="minorHAnsi" w:eastAsiaTheme="minorEastAsia" w:hAnsiTheme="minorHAnsi" w:cstheme="minorBidi"/>
          <w:smallCaps w:val="0"/>
          <w:noProof/>
          <w:sz w:val="22"/>
          <w:szCs w:val="22"/>
        </w:rPr>
      </w:pPr>
      <w:ins w:id="84"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"_Toc420050119"</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6.1</w:t>
        </w:r>
        <w:r w:rsidR="003504DF">
          <w:rPr>
            <w:rFonts w:asciiTheme="minorHAnsi" w:eastAsiaTheme="minorEastAsia" w:hAnsiTheme="minorHAnsi" w:cstheme="minorBidi"/>
            <w:smallCaps w:val="0"/>
            <w:noProof/>
            <w:sz w:val="22"/>
            <w:szCs w:val="22"/>
          </w:rPr>
          <w:tab/>
        </w:r>
        <w:r w:rsidR="003504DF" w:rsidRPr="00AA46D1">
          <w:rPr>
            <w:rStyle w:val="Lienhypertexte"/>
            <w:rFonts w:ascii="Helvetica 45 Light" w:hAnsi="Helvetica 45 Light"/>
            <w:noProof/>
          </w:rPr>
          <w:t>Annexe C3a</w:t>
        </w:r>
        <w:r w:rsidR="003504DF">
          <w:rPr>
            <w:noProof/>
            <w:webHidden/>
          </w:rPr>
          <w:tab/>
        </w:r>
        <w:r>
          <w:rPr>
            <w:noProof/>
            <w:webHidden/>
          </w:rPr>
          <w:fldChar w:fldCharType="begin"/>
        </w:r>
        <w:r w:rsidR="003504DF">
          <w:rPr>
            <w:noProof/>
            <w:webHidden/>
          </w:rPr>
          <w:instrText xml:space="preserve"> PAGEREF _Toc420050119 \h </w:instrText>
        </w:r>
      </w:ins>
      <w:r>
        <w:rPr>
          <w:noProof/>
          <w:webHidden/>
        </w:rPr>
      </w:r>
      <w:r>
        <w:rPr>
          <w:noProof/>
          <w:webHidden/>
        </w:rPr>
        <w:fldChar w:fldCharType="separate"/>
      </w:r>
      <w:ins w:id="85" w:author="TINGAUD Michel" w:date="2015-05-22T09:26:00Z">
        <w:r w:rsidR="003504DF">
          <w:rPr>
            <w:noProof/>
            <w:webHidden/>
          </w:rPr>
          <w:t>15</w:t>
        </w:r>
        <w:r>
          <w:rPr>
            <w:noProof/>
            <w:webHidden/>
          </w:rPr>
          <w:fldChar w:fldCharType="end"/>
        </w:r>
        <w:r w:rsidRPr="00AA46D1">
          <w:rPr>
            <w:rStyle w:val="Lienhypertexte"/>
            <w:noProof/>
          </w:rPr>
          <w:fldChar w:fldCharType="end"/>
        </w:r>
      </w:ins>
    </w:p>
    <w:p w:rsidR="003504DF" w:rsidRDefault="00D72AFB">
      <w:pPr>
        <w:pStyle w:val="TM2"/>
        <w:rPr>
          <w:ins w:id="86" w:author="TINGAUD Michel" w:date="2015-05-22T09:26:00Z"/>
          <w:rFonts w:asciiTheme="minorHAnsi" w:eastAsiaTheme="minorEastAsia" w:hAnsiTheme="minorHAnsi" w:cstheme="minorBidi"/>
          <w:smallCaps w:val="0"/>
          <w:noProof/>
          <w:sz w:val="22"/>
          <w:szCs w:val="22"/>
        </w:rPr>
      </w:pPr>
      <w:ins w:id="87"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"_Toc420050120"</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6.2</w:t>
        </w:r>
        <w:r w:rsidR="003504DF">
          <w:rPr>
            <w:rFonts w:asciiTheme="minorHAnsi" w:eastAsiaTheme="minorEastAsia" w:hAnsiTheme="minorHAnsi" w:cstheme="minorBidi"/>
            <w:smallCaps w:val="0"/>
            <w:noProof/>
            <w:sz w:val="22"/>
            <w:szCs w:val="22"/>
          </w:rPr>
          <w:tab/>
        </w:r>
        <w:r w:rsidR="003504DF" w:rsidRPr="00AA46D1">
          <w:rPr>
            <w:rStyle w:val="Lienhypertexte"/>
            <w:rFonts w:ascii="Helvetica 45 Light" w:hAnsi="Helvetica 45 Light"/>
            <w:noProof/>
          </w:rPr>
          <w:t>Annexe D8</w:t>
        </w:r>
        <w:r w:rsidR="003504DF">
          <w:rPr>
            <w:noProof/>
            <w:webHidden/>
          </w:rPr>
          <w:tab/>
        </w:r>
        <w:r>
          <w:rPr>
            <w:noProof/>
            <w:webHidden/>
          </w:rPr>
          <w:fldChar w:fldCharType="begin"/>
        </w:r>
        <w:r w:rsidR="003504DF">
          <w:rPr>
            <w:noProof/>
            <w:webHidden/>
          </w:rPr>
          <w:instrText xml:space="preserve"> PAGEREF _Toc420050120 \h </w:instrText>
        </w:r>
      </w:ins>
      <w:r>
        <w:rPr>
          <w:noProof/>
          <w:webHidden/>
        </w:rPr>
      </w:r>
      <w:r>
        <w:rPr>
          <w:noProof/>
          <w:webHidden/>
        </w:rPr>
        <w:fldChar w:fldCharType="separate"/>
      </w:r>
      <w:ins w:id="88" w:author="TINGAUD Michel" w:date="2015-05-22T09:26:00Z">
        <w:r w:rsidR="003504DF">
          <w:rPr>
            <w:noProof/>
            <w:webHidden/>
          </w:rPr>
          <w:t>15</w:t>
        </w:r>
        <w:r>
          <w:rPr>
            <w:noProof/>
            <w:webHidden/>
          </w:rPr>
          <w:fldChar w:fldCharType="end"/>
        </w:r>
        <w:r w:rsidRPr="00AA46D1">
          <w:rPr>
            <w:rStyle w:val="Lienhypertexte"/>
            <w:noProof/>
          </w:rPr>
          <w:fldChar w:fldCharType="end"/>
        </w:r>
      </w:ins>
    </w:p>
    <w:p w:rsidR="003504DF" w:rsidRDefault="00D72AFB">
      <w:pPr>
        <w:pStyle w:val="TM2"/>
        <w:rPr>
          <w:ins w:id="89" w:author="TINGAUD Michel" w:date="2015-05-22T09:26:00Z"/>
          <w:rFonts w:asciiTheme="minorHAnsi" w:eastAsiaTheme="minorEastAsia" w:hAnsiTheme="minorHAnsi" w:cstheme="minorBidi"/>
          <w:smallCaps w:val="0"/>
          <w:noProof/>
          <w:sz w:val="22"/>
          <w:szCs w:val="22"/>
        </w:rPr>
      </w:pPr>
      <w:ins w:id="90"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"_Toc420050121"</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6.3</w:t>
        </w:r>
        <w:r w:rsidR="003504DF">
          <w:rPr>
            <w:rFonts w:asciiTheme="minorHAnsi" w:eastAsiaTheme="minorEastAsia" w:hAnsiTheme="minorHAnsi" w:cstheme="minorBidi"/>
            <w:smallCaps w:val="0"/>
            <w:noProof/>
            <w:sz w:val="22"/>
            <w:szCs w:val="22"/>
          </w:rPr>
          <w:tab/>
        </w:r>
        <w:r w:rsidR="003504DF" w:rsidRPr="00AA46D1">
          <w:rPr>
            <w:rStyle w:val="Lienhypertexte"/>
            <w:rFonts w:ascii="Helvetica 45 Light" w:hAnsi="Helvetica 45 Light"/>
            <w:noProof/>
          </w:rPr>
          <w:t>Appui ERDF</w:t>
        </w:r>
        <w:r w:rsidR="003504DF">
          <w:rPr>
            <w:noProof/>
            <w:webHidden/>
          </w:rPr>
          <w:tab/>
        </w:r>
        <w:r>
          <w:rPr>
            <w:noProof/>
            <w:webHidden/>
          </w:rPr>
          <w:fldChar w:fldCharType="begin"/>
        </w:r>
        <w:r w:rsidR="003504DF">
          <w:rPr>
            <w:noProof/>
            <w:webHidden/>
          </w:rPr>
          <w:instrText xml:space="preserve"> PAGEREF _Toc420050121 \h </w:instrText>
        </w:r>
      </w:ins>
      <w:r>
        <w:rPr>
          <w:noProof/>
          <w:webHidden/>
        </w:rPr>
      </w:r>
      <w:r>
        <w:rPr>
          <w:noProof/>
          <w:webHidden/>
        </w:rPr>
        <w:fldChar w:fldCharType="separate"/>
      </w:r>
      <w:ins w:id="91" w:author="TINGAUD Michel" w:date="2015-05-22T09:26:00Z">
        <w:r w:rsidR="003504DF">
          <w:rPr>
            <w:noProof/>
            <w:webHidden/>
          </w:rPr>
          <w:t>18</w:t>
        </w:r>
        <w:r>
          <w:rPr>
            <w:noProof/>
            <w:webHidden/>
          </w:rPr>
          <w:fldChar w:fldCharType="end"/>
        </w:r>
        <w:r w:rsidRPr="00AA46D1">
          <w:rPr>
            <w:rStyle w:val="Lienhypertexte"/>
            <w:noProof/>
          </w:rPr>
          <w:fldChar w:fldCharType="end"/>
        </w:r>
      </w:ins>
    </w:p>
    <w:p w:rsidR="003504DF" w:rsidRDefault="00D72AFB">
      <w:pPr>
        <w:pStyle w:val="TM2"/>
        <w:rPr>
          <w:ins w:id="92" w:author="TINGAUD Michel" w:date="2015-05-22T09:26:00Z"/>
          <w:rFonts w:asciiTheme="minorHAnsi" w:eastAsiaTheme="minorEastAsia" w:hAnsiTheme="minorHAnsi" w:cstheme="minorBidi"/>
          <w:smallCaps w:val="0"/>
          <w:noProof/>
          <w:sz w:val="22"/>
          <w:szCs w:val="22"/>
        </w:rPr>
      </w:pPr>
      <w:ins w:id="93" w:author="TINGAUD Michel" w:date="2015-05-22T09:26:00Z">
        <w:r w:rsidRPr="00AA46D1">
          <w:rPr>
            <w:rStyle w:val="Lienhypertexte"/>
            <w:noProof/>
          </w:rPr>
          <w:fldChar w:fldCharType="begin"/>
        </w:r>
        <w:r w:rsidR="003504DF" w:rsidRPr="00AA46D1">
          <w:rPr>
            <w:rStyle w:val="Lienhypertexte"/>
            <w:noProof/>
          </w:rPr>
          <w:instrText xml:space="preserve"> </w:instrText>
        </w:r>
        <w:r w:rsidR="003504DF">
          <w:rPr>
            <w:noProof/>
          </w:rPr>
          <w:instrText>HYPERLINK \l "_Toc420050122"</w:instrText>
        </w:r>
        <w:r w:rsidR="003504DF" w:rsidRPr="00AA46D1">
          <w:rPr>
            <w:rStyle w:val="Lienhypertexte"/>
            <w:noProof/>
          </w:rPr>
          <w:instrText xml:space="preserve"> </w:instrText>
        </w:r>
        <w:r w:rsidRPr="00AA46D1">
          <w:rPr>
            <w:rStyle w:val="Lienhypertexte"/>
            <w:noProof/>
          </w:rPr>
          <w:fldChar w:fldCharType="separate"/>
        </w:r>
        <w:r w:rsidR="003504DF" w:rsidRPr="00AA46D1">
          <w:rPr>
            <w:rStyle w:val="Lienhypertexte"/>
            <w:rFonts w:ascii="Helvetica 45 Light" w:hAnsi="Helvetica 45 Light"/>
            <w:noProof/>
          </w:rPr>
          <w:t>6.4</w:t>
        </w:r>
        <w:r w:rsidR="003504DF">
          <w:rPr>
            <w:rFonts w:asciiTheme="minorHAnsi" w:eastAsiaTheme="minorEastAsia" w:hAnsiTheme="minorHAnsi" w:cstheme="minorBidi"/>
            <w:smallCaps w:val="0"/>
            <w:noProof/>
            <w:sz w:val="22"/>
            <w:szCs w:val="22"/>
          </w:rPr>
          <w:tab/>
        </w:r>
        <w:r w:rsidR="003504DF" w:rsidRPr="00AA46D1">
          <w:rPr>
            <w:rStyle w:val="Lienhypertexte"/>
            <w:rFonts w:ascii="Helvetica 45 Light" w:hAnsi="Helvetica 45 Light"/>
            <w:noProof/>
          </w:rPr>
          <w:t>Configuration des profils utilisateurs</w:t>
        </w:r>
        <w:r w:rsidR="003504DF">
          <w:rPr>
            <w:noProof/>
            <w:webHidden/>
          </w:rPr>
          <w:tab/>
        </w:r>
        <w:r>
          <w:rPr>
            <w:noProof/>
            <w:webHidden/>
          </w:rPr>
          <w:fldChar w:fldCharType="begin"/>
        </w:r>
        <w:r w:rsidR="003504DF">
          <w:rPr>
            <w:noProof/>
            <w:webHidden/>
          </w:rPr>
          <w:instrText xml:space="preserve"> PAGEREF _Toc420050122 \h </w:instrText>
        </w:r>
      </w:ins>
      <w:r>
        <w:rPr>
          <w:noProof/>
          <w:webHidden/>
        </w:rPr>
      </w:r>
      <w:r>
        <w:rPr>
          <w:noProof/>
          <w:webHidden/>
        </w:rPr>
        <w:fldChar w:fldCharType="separate"/>
      </w:r>
      <w:ins w:id="94" w:author="TINGAUD Michel" w:date="2015-05-22T09:26:00Z">
        <w:r w:rsidR="003504DF">
          <w:rPr>
            <w:noProof/>
            <w:webHidden/>
          </w:rPr>
          <w:t>19</w:t>
        </w:r>
        <w:r>
          <w:rPr>
            <w:noProof/>
            <w:webHidden/>
          </w:rPr>
          <w:fldChar w:fldCharType="end"/>
        </w:r>
        <w:r w:rsidRPr="00AA46D1">
          <w:rPr>
            <w:rStyle w:val="Lienhypertexte"/>
            <w:noProof/>
          </w:rPr>
          <w:fldChar w:fldCharType="end"/>
        </w:r>
      </w:ins>
    </w:p>
    <w:bookmarkStart w:id="95" w:name="_GoBack"/>
    <w:bookmarkEnd w:id="95"/>
    <w:p w:rsidR="003D5E46" w:rsidRPr="00EB383F" w:rsidRDefault="00D72AFB">
      <w:pPr>
        <w:rPr>
          <w:rFonts w:ascii="Helvetica 45 Light" w:hAnsi="Helvetica 45 Light"/>
          <w:sz w:val="18"/>
        </w:rPr>
      </w:pPr>
      <w:r w:rsidRPr="00EB383F">
        <w:rPr>
          <w:rFonts w:ascii="Helvetica 45 Light" w:hAnsi="Helvetica 45 Light"/>
          <w:sz w:val="10"/>
          <w:szCs w:val="24"/>
        </w:rPr>
        <w:fldChar w:fldCharType="end"/>
      </w:r>
    </w:p>
    <w:p w:rsidR="00890A3E" w:rsidRPr="00EB383F" w:rsidRDefault="00890A3E" w:rsidP="002A1A8C">
      <w:pPr>
        <w:pStyle w:val="Titre1"/>
        <w:rPr>
          <w:rFonts w:ascii="Helvetica 45 Light" w:hAnsi="Helvetica 45 Light"/>
        </w:rPr>
      </w:pPr>
      <w:bookmarkStart w:id="96" w:name="_Toc247420264"/>
      <w:bookmarkStart w:id="97" w:name="_Toc248142813"/>
      <w:bookmarkStart w:id="98" w:name="_Toc248576007"/>
      <w:bookmarkStart w:id="99" w:name="_Toc248576212"/>
      <w:bookmarkStart w:id="100" w:name="_Toc248648597"/>
      <w:bookmarkStart w:id="101" w:name="_Toc161201153"/>
      <w:bookmarkStart w:id="102" w:name="_Toc420050095"/>
      <w:bookmarkEnd w:id="96"/>
      <w:bookmarkEnd w:id="97"/>
      <w:bookmarkEnd w:id="98"/>
      <w:bookmarkEnd w:id="99"/>
      <w:bookmarkEnd w:id="100"/>
      <w:r w:rsidRPr="00EB383F">
        <w:rPr>
          <w:rFonts w:ascii="Helvetica 45 Light" w:hAnsi="Helvetica 45 Light"/>
        </w:rPr>
        <w:lastRenderedPageBreak/>
        <w:t>INTRODUCTION</w:t>
      </w:r>
      <w:bookmarkEnd w:id="101"/>
      <w:bookmarkEnd w:id="102"/>
    </w:p>
    <w:p w:rsidR="00890A3E" w:rsidRPr="00EB383F" w:rsidRDefault="00407FE7" w:rsidP="00157229">
      <w:pPr>
        <w:pStyle w:val="Titre2"/>
        <w:tabs>
          <w:tab w:val="clear" w:pos="1427"/>
        </w:tabs>
        <w:ind w:left="0" w:firstLine="0"/>
        <w:rPr>
          <w:rFonts w:ascii="Helvetica 45 Light" w:hAnsi="Helvetica 45 Light"/>
        </w:rPr>
      </w:pPr>
      <w:bookmarkStart w:id="103" w:name="_Toc420050096"/>
      <w:r w:rsidRPr="00EB383F">
        <w:rPr>
          <w:rFonts w:ascii="Helvetica 45 Light" w:hAnsi="Helvetica 45 Light"/>
        </w:rPr>
        <w:t>le but de ce document</w:t>
      </w:r>
      <w:bookmarkEnd w:id="103"/>
    </w:p>
    <w:p w:rsidR="004B2D67" w:rsidRPr="00067B49" w:rsidRDefault="00D17CDF" w:rsidP="00CA0581">
      <w:pPr>
        <w:rPr>
          <w:rFonts w:ascii="Helvetica 45 Light" w:hAnsi="Helvetica 45 Light"/>
          <w:sz w:val="22"/>
          <w:szCs w:val="22"/>
        </w:rPr>
      </w:pPr>
      <w:r w:rsidRPr="00E738C3">
        <w:rPr>
          <w:rFonts w:ascii="Helvetica 45 Light" w:hAnsi="Helvetica 45 Light"/>
          <w:sz w:val="22"/>
          <w:szCs w:val="22"/>
        </w:rPr>
        <w:t xml:space="preserve">Ce document décrit le besoin fonctionnel de </w:t>
      </w:r>
      <w:r w:rsidR="00D537FA" w:rsidRPr="00E738C3">
        <w:rPr>
          <w:rFonts w:ascii="Helvetica 45 Light" w:hAnsi="Helvetica 45 Light"/>
          <w:sz w:val="22"/>
          <w:szCs w:val="22"/>
        </w:rPr>
        <w:t>Geofibre</w:t>
      </w:r>
      <w:r w:rsidRPr="00E738C3">
        <w:rPr>
          <w:rFonts w:ascii="Helvetica 45 Light" w:hAnsi="Helvetica 45 Light"/>
          <w:sz w:val="22"/>
          <w:szCs w:val="22"/>
        </w:rPr>
        <w:t xml:space="preserve"> G1</w:t>
      </w:r>
      <w:r w:rsidR="00E738C3">
        <w:rPr>
          <w:rFonts w:ascii="Helvetica 45 Light" w:hAnsi="Helvetica 45 Light"/>
          <w:sz w:val="22"/>
          <w:szCs w:val="22"/>
        </w:rPr>
        <w:t>R</w:t>
      </w:r>
      <w:r w:rsidR="00A96886">
        <w:rPr>
          <w:rFonts w:ascii="Helvetica 45 Light" w:hAnsi="Helvetica 45 Light"/>
          <w:sz w:val="22"/>
          <w:szCs w:val="22"/>
        </w:rPr>
        <w:t>7</w:t>
      </w:r>
      <w:r w:rsidR="00250CB0">
        <w:rPr>
          <w:rFonts w:ascii="Helvetica 45 Light" w:hAnsi="Helvetica 45 Light"/>
          <w:sz w:val="22"/>
          <w:szCs w:val="22"/>
        </w:rPr>
        <w:t xml:space="preserve"> exprimé dans le d</w:t>
      </w:r>
      <w:r w:rsidR="00D82930">
        <w:rPr>
          <w:rFonts w:ascii="Helvetica 45 Light" w:hAnsi="Helvetica 45 Light"/>
          <w:sz w:val="22"/>
          <w:szCs w:val="22"/>
        </w:rPr>
        <w:t xml:space="preserve">ocument [R1] </w:t>
      </w:r>
      <w:r w:rsidR="00A96886">
        <w:rPr>
          <w:rFonts w:ascii="Helvetica 45 Light" w:hAnsi="Helvetica 45 Light"/>
          <w:sz w:val="22"/>
          <w:szCs w:val="22"/>
        </w:rPr>
        <w:t xml:space="preserve">et </w:t>
      </w:r>
      <w:r w:rsidR="00D82930">
        <w:rPr>
          <w:rFonts w:ascii="Helvetica 45 Light" w:hAnsi="Helvetica 45 Light"/>
          <w:sz w:val="22"/>
          <w:szCs w:val="22"/>
        </w:rPr>
        <w:t>en se basant sur les</w:t>
      </w:r>
      <w:r w:rsidR="00250CB0">
        <w:rPr>
          <w:rFonts w:ascii="Helvetica 45 Light" w:hAnsi="Helvetica 45 Light"/>
          <w:sz w:val="22"/>
          <w:szCs w:val="22"/>
        </w:rPr>
        <w:t xml:space="preserve"> proposition</w:t>
      </w:r>
      <w:r w:rsidR="00D82930">
        <w:rPr>
          <w:rFonts w:ascii="Helvetica 45 Light" w:hAnsi="Helvetica 45 Light"/>
          <w:sz w:val="22"/>
          <w:szCs w:val="22"/>
        </w:rPr>
        <w:t>s</w:t>
      </w:r>
      <w:r w:rsidR="00250CB0">
        <w:rPr>
          <w:rFonts w:ascii="Helvetica 45 Light" w:hAnsi="Helvetica 45 Light"/>
          <w:sz w:val="22"/>
          <w:szCs w:val="22"/>
        </w:rPr>
        <w:t xml:space="preserve"> de solution [R2]</w:t>
      </w:r>
      <w:r w:rsidR="00112F3B">
        <w:rPr>
          <w:rFonts w:ascii="Helvetica 45 Light" w:hAnsi="Helvetica 45 Light"/>
          <w:sz w:val="22"/>
          <w:szCs w:val="22"/>
        </w:rPr>
        <w:t xml:space="preserve"> et [R3]</w:t>
      </w:r>
      <w:r w:rsidR="00CA0581">
        <w:rPr>
          <w:rFonts w:ascii="Helvetica 45 Light" w:hAnsi="Helvetica 45 Light"/>
          <w:sz w:val="22"/>
          <w:szCs w:val="22"/>
        </w:rPr>
        <w:t>.</w:t>
      </w:r>
      <w:r w:rsidR="002470E9" w:rsidRPr="00E738C3">
        <w:rPr>
          <w:rFonts w:ascii="Helvetica 45 Light" w:hAnsi="Helvetica 45 Light"/>
          <w:sz w:val="22"/>
          <w:szCs w:val="22"/>
        </w:rPr>
        <w:t xml:space="preserve"> </w:t>
      </w:r>
    </w:p>
    <w:p w:rsidR="008A4184" w:rsidRPr="00EB383F" w:rsidRDefault="008A4184" w:rsidP="008A4184">
      <w:pPr>
        <w:rPr>
          <w:rFonts w:ascii="Helvetica 45 Light" w:hAnsi="Helvetica 45 Light"/>
        </w:rPr>
      </w:pPr>
    </w:p>
    <w:p w:rsidR="00DC2152" w:rsidRPr="00EB383F" w:rsidRDefault="00DC2152" w:rsidP="00157229">
      <w:pPr>
        <w:pStyle w:val="Titre2"/>
        <w:tabs>
          <w:tab w:val="clear" w:pos="1427"/>
        </w:tabs>
        <w:ind w:left="0" w:firstLine="0"/>
        <w:rPr>
          <w:rFonts w:ascii="Helvetica 45 Light" w:hAnsi="Helvetica 45 Light"/>
        </w:rPr>
      </w:pPr>
      <w:bookmarkStart w:id="104" w:name="_Toc276992843"/>
      <w:bookmarkStart w:id="105" w:name="_Toc420050097"/>
      <w:r w:rsidRPr="00EB383F">
        <w:rPr>
          <w:rFonts w:ascii="Helvetica 45 Light" w:hAnsi="Helvetica 45 Light"/>
        </w:rPr>
        <w:t>documents de référence</w:t>
      </w:r>
      <w:bookmarkEnd w:id="104"/>
      <w:bookmarkEnd w:id="105"/>
    </w:p>
    <w:p w:rsidR="00D17CDF" w:rsidRPr="00EB383F" w:rsidRDefault="00D17CDF" w:rsidP="00B96A08">
      <w:pPr>
        <w:pStyle w:val="Recommendationpleintexte"/>
        <w:rPr>
          <w:rFonts w:ascii="Helvetica 45 Light" w:hAnsi="Helvetica 45 Light"/>
          <w:i w:val="0"/>
        </w:rPr>
      </w:pPr>
    </w:p>
    <w:tbl>
      <w:tblPr>
        <w:tblpPr w:leftFromText="180" w:rightFromText="180" w:vertAnchor="text" w:horzAnchor="margin" w:tblpXSpec="center" w:tblpY="115"/>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2"/>
        <w:gridCol w:w="3261"/>
        <w:gridCol w:w="2198"/>
        <w:gridCol w:w="1204"/>
      </w:tblGrid>
      <w:tr w:rsidR="00D17CDF" w:rsidRPr="00EB383F" w:rsidTr="00F0390F">
        <w:tc>
          <w:tcPr>
            <w:tcW w:w="1242" w:type="dxa"/>
            <w:shd w:val="clear" w:color="auto" w:fill="FF9900"/>
            <w:vAlign w:val="center"/>
          </w:tcPr>
          <w:p w:rsidR="00D17CDF" w:rsidRPr="00EB383F" w:rsidRDefault="00D17CDF" w:rsidP="003E11DA">
            <w:pPr>
              <w:pStyle w:val="TableHeadingCentre"/>
              <w:rPr>
                <w:rFonts w:ascii="Helvetica 45 Light" w:hAnsi="Helvetica 45 Light"/>
              </w:rPr>
            </w:pPr>
            <w:r w:rsidRPr="00EB383F">
              <w:rPr>
                <w:rFonts w:ascii="Helvetica 45 Light" w:hAnsi="Helvetica 45 Light"/>
              </w:rPr>
              <w:t xml:space="preserve">Référence </w:t>
            </w:r>
          </w:p>
        </w:tc>
        <w:tc>
          <w:tcPr>
            <w:tcW w:w="3261" w:type="dxa"/>
            <w:shd w:val="clear" w:color="auto" w:fill="FF9900"/>
            <w:vAlign w:val="center"/>
          </w:tcPr>
          <w:p w:rsidR="00D17CDF" w:rsidRPr="00EB383F" w:rsidRDefault="00D17CDF" w:rsidP="003E11DA">
            <w:pPr>
              <w:pStyle w:val="TableHeadingCentre"/>
              <w:rPr>
                <w:rFonts w:ascii="Helvetica 45 Light" w:hAnsi="Helvetica 45 Light"/>
              </w:rPr>
            </w:pPr>
            <w:r w:rsidRPr="00EB383F">
              <w:rPr>
                <w:rFonts w:ascii="Helvetica 45 Light" w:hAnsi="Helvetica 45 Light"/>
              </w:rPr>
              <w:t>Type document</w:t>
            </w:r>
          </w:p>
        </w:tc>
        <w:tc>
          <w:tcPr>
            <w:tcW w:w="2198" w:type="dxa"/>
            <w:shd w:val="clear" w:color="auto" w:fill="FF9900"/>
            <w:vAlign w:val="center"/>
          </w:tcPr>
          <w:p w:rsidR="00D17CDF" w:rsidRPr="00EB383F" w:rsidRDefault="00D17CDF" w:rsidP="003E11DA">
            <w:pPr>
              <w:pStyle w:val="TableHeadingCentre"/>
              <w:rPr>
                <w:rFonts w:ascii="Helvetica 45 Light" w:hAnsi="Helvetica 45 Light"/>
              </w:rPr>
            </w:pPr>
            <w:r w:rsidRPr="00EB383F">
              <w:rPr>
                <w:rFonts w:ascii="Helvetica 45 Light" w:hAnsi="Helvetica 45 Light"/>
              </w:rPr>
              <w:t>Auteur</w:t>
            </w:r>
          </w:p>
        </w:tc>
        <w:tc>
          <w:tcPr>
            <w:tcW w:w="1204" w:type="dxa"/>
            <w:shd w:val="clear" w:color="auto" w:fill="FF9900"/>
          </w:tcPr>
          <w:p w:rsidR="00D17CDF" w:rsidRPr="00EB383F" w:rsidRDefault="00D17CDF" w:rsidP="003E11DA">
            <w:pPr>
              <w:pStyle w:val="TableHeadingCentre"/>
              <w:rPr>
                <w:rFonts w:ascii="Helvetica 45 Light" w:hAnsi="Helvetica 45 Light"/>
              </w:rPr>
            </w:pPr>
            <w:r w:rsidRPr="00EB383F">
              <w:rPr>
                <w:rFonts w:ascii="Helvetica 45 Light" w:hAnsi="Helvetica 45 Light"/>
              </w:rPr>
              <w:t>version</w:t>
            </w:r>
          </w:p>
        </w:tc>
      </w:tr>
      <w:tr w:rsidR="00D17CDF" w:rsidRPr="00EB383F" w:rsidTr="00F0390F">
        <w:tc>
          <w:tcPr>
            <w:tcW w:w="1242" w:type="dxa"/>
          </w:tcPr>
          <w:p w:rsidR="00D17CDF" w:rsidRPr="00EB383F" w:rsidRDefault="00D17CDF" w:rsidP="003E11DA">
            <w:pPr>
              <w:pStyle w:val="TableText"/>
              <w:rPr>
                <w:rFonts w:ascii="Helvetica 45 Light" w:hAnsi="Helvetica 45 Light"/>
              </w:rPr>
            </w:pPr>
            <w:r w:rsidRPr="00EB383F">
              <w:rPr>
                <w:rFonts w:ascii="Helvetica 45 Light" w:hAnsi="Helvetica 45 Light"/>
              </w:rPr>
              <w:t>[R1]</w:t>
            </w:r>
          </w:p>
        </w:tc>
        <w:tc>
          <w:tcPr>
            <w:tcW w:w="3261" w:type="dxa"/>
          </w:tcPr>
          <w:p w:rsidR="00D17CDF" w:rsidRPr="00490839" w:rsidRDefault="009F12D3" w:rsidP="00490839">
            <w:pPr>
              <w:pStyle w:val="TableText"/>
              <w:rPr>
                <w:rFonts w:ascii="Helvetica 45 Light" w:hAnsi="Helvetica 45 Light"/>
              </w:rPr>
            </w:pPr>
            <w:r>
              <w:rPr>
                <w:rFonts w:ascii="Helvetica 45 Light" w:hAnsi="Helvetica 45 Light"/>
              </w:rPr>
              <w:t>EB-Geofibre</w:t>
            </w:r>
          </w:p>
        </w:tc>
        <w:tc>
          <w:tcPr>
            <w:tcW w:w="2198" w:type="dxa"/>
          </w:tcPr>
          <w:p w:rsidR="00D17CDF" w:rsidRPr="00EB383F" w:rsidRDefault="009F12D3" w:rsidP="002C4107">
            <w:pPr>
              <w:pStyle w:val="TableText"/>
              <w:rPr>
                <w:rFonts w:ascii="Helvetica 45 Light" w:hAnsi="Helvetica 45 Light"/>
              </w:rPr>
            </w:pPr>
            <w:r>
              <w:rPr>
                <w:rFonts w:ascii="Helvetica 45 Light" w:hAnsi="Helvetica 45 Light"/>
              </w:rPr>
              <w:t>P.Delbos</w:t>
            </w:r>
          </w:p>
        </w:tc>
        <w:tc>
          <w:tcPr>
            <w:tcW w:w="1204" w:type="dxa"/>
          </w:tcPr>
          <w:p w:rsidR="00D17CDF" w:rsidRPr="00EB383F" w:rsidRDefault="009F12D3" w:rsidP="004A21B8">
            <w:pPr>
              <w:pStyle w:val="TableText"/>
              <w:jc w:val="center"/>
              <w:rPr>
                <w:rFonts w:ascii="Helvetica 45 Light" w:hAnsi="Helvetica 45 Light"/>
              </w:rPr>
            </w:pPr>
            <w:r>
              <w:rPr>
                <w:rFonts w:ascii="Helvetica 45 Light" w:hAnsi="Helvetica 45 Light"/>
              </w:rPr>
              <w:t>S1F3</w:t>
            </w:r>
          </w:p>
        </w:tc>
      </w:tr>
      <w:tr w:rsidR="008D0B32" w:rsidRPr="00EB383F" w:rsidTr="00F0390F">
        <w:tc>
          <w:tcPr>
            <w:tcW w:w="1242" w:type="dxa"/>
          </w:tcPr>
          <w:p w:rsidR="008D0B32" w:rsidRPr="00EB383F" w:rsidRDefault="008D0B32" w:rsidP="008D0B32">
            <w:pPr>
              <w:pStyle w:val="TableText"/>
              <w:rPr>
                <w:rFonts w:ascii="Helvetica 45 Light" w:hAnsi="Helvetica 45 Light"/>
              </w:rPr>
            </w:pPr>
            <w:r w:rsidRPr="00EB383F">
              <w:rPr>
                <w:rFonts w:ascii="Helvetica 45 Light" w:hAnsi="Helvetica 45 Light"/>
              </w:rPr>
              <w:t>[R2]</w:t>
            </w:r>
          </w:p>
        </w:tc>
        <w:tc>
          <w:tcPr>
            <w:tcW w:w="3261" w:type="dxa"/>
          </w:tcPr>
          <w:p w:rsidR="008D0B32" w:rsidRPr="00490839" w:rsidRDefault="009F12D3" w:rsidP="008D0B32">
            <w:pPr>
              <w:pStyle w:val="TableText"/>
              <w:rPr>
                <w:rFonts w:ascii="Helvetica 45 Light" w:hAnsi="Helvetica 45 Light"/>
              </w:rPr>
            </w:pPr>
            <w:r>
              <w:rPr>
                <w:rFonts w:ascii="Helvetica 45 Light" w:hAnsi="Helvetica 45 Light"/>
              </w:rPr>
              <w:t>PS-Geofibre</w:t>
            </w:r>
          </w:p>
        </w:tc>
        <w:tc>
          <w:tcPr>
            <w:tcW w:w="2198" w:type="dxa"/>
          </w:tcPr>
          <w:p w:rsidR="008D0B32" w:rsidRDefault="009F12D3" w:rsidP="008D0B32">
            <w:pPr>
              <w:pStyle w:val="TableText"/>
              <w:rPr>
                <w:rFonts w:ascii="Helvetica 45 Light" w:hAnsi="Helvetica 45 Light"/>
              </w:rPr>
            </w:pPr>
            <w:r>
              <w:rPr>
                <w:rFonts w:ascii="Helvetica 45 Light" w:hAnsi="Helvetica 45 Light"/>
              </w:rPr>
              <w:t>M.Rocher</w:t>
            </w:r>
          </w:p>
        </w:tc>
        <w:tc>
          <w:tcPr>
            <w:tcW w:w="1204" w:type="dxa"/>
          </w:tcPr>
          <w:p w:rsidR="008D0B32" w:rsidRPr="00EB383F" w:rsidRDefault="009F12D3" w:rsidP="004A21B8">
            <w:pPr>
              <w:pStyle w:val="TableText"/>
              <w:jc w:val="center"/>
              <w:rPr>
                <w:rFonts w:ascii="Helvetica 45 Light" w:hAnsi="Helvetica 45 Light"/>
              </w:rPr>
            </w:pPr>
            <w:r>
              <w:rPr>
                <w:rFonts w:ascii="Helvetica 45 Light" w:hAnsi="Helvetica 45 Light"/>
              </w:rPr>
              <w:t>S1F3</w:t>
            </w:r>
          </w:p>
        </w:tc>
      </w:tr>
      <w:tr w:rsidR="008D0B32" w:rsidRPr="00EB383F" w:rsidTr="00F0390F">
        <w:tc>
          <w:tcPr>
            <w:tcW w:w="1242" w:type="dxa"/>
          </w:tcPr>
          <w:p w:rsidR="008D0B32" w:rsidRPr="009940F8" w:rsidRDefault="008D0B32" w:rsidP="008D0B32">
            <w:pPr>
              <w:pStyle w:val="TableText"/>
              <w:rPr>
                <w:rFonts w:ascii="Helvetica 45 Light" w:hAnsi="Helvetica 45 Light"/>
              </w:rPr>
            </w:pPr>
            <w:r w:rsidRPr="009940F8">
              <w:rPr>
                <w:rFonts w:ascii="Helvetica 45 Light" w:hAnsi="Helvetica 45 Light"/>
              </w:rPr>
              <w:t>[R3]</w:t>
            </w:r>
          </w:p>
        </w:tc>
        <w:tc>
          <w:tcPr>
            <w:tcW w:w="3261" w:type="dxa"/>
          </w:tcPr>
          <w:p w:rsidR="008D0B32" w:rsidRPr="00490839" w:rsidRDefault="009F12D3" w:rsidP="008D0B32">
            <w:pPr>
              <w:pStyle w:val="TableText"/>
              <w:rPr>
                <w:rFonts w:ascii="Helvetica 45 Light" w:hAnsi="Helvetica 45 Light"/>
              </w:rPr>
            </w:pPr>
            <w:r>
              <w:rPr>
                <w:rFonts w:ascii="Helvetica 45 Light" w:hAnsi="Helvetica 45 Light"/>
              </w:rPr>
              <w:t>PS-Transverse-RIP</w:t>
            </w:r>
          </w:p>
        </w:tc>
        <w:tc>
          <w:tcPr>
            <w:tcW w:w="2198" w:type="dxa"/>
          </w:tcPr>
          <w:p w:rsidR="008D0B32" w:rsidRPr="009940F8" w:rsidRDefault="009F12D3" w:rsidP="008D0B32">
            <w:pPr>
              <w:pStyle w:val="TableText"/>
              <w:rPr>
                <w:rFonts w:ascii="Helvetica 45 Light" w:hAnsi="Helvetica 45 Light"/>
              </w:rPr>
            </w:pPr>
            <w:r>
              <w:rPr>
                <w:rFonts w:ascii="Helvetica 45 Light" w:hAnsi="Helvetica 45 Light"/>
              </w:rPr>
              <w:t>S.Guichon</w:t>
            </w:r>
          </w:p>
        </w:tc>
        <w:tc>
          <w:tcPr>
            <w:tcW w:w="1204" w:type="dxa"/>
          </w:tcPr>
          <w:p w:rsidR="008D0B32" w:rsidRPr="009940F8" w:rsidRDefault="009F12D3" w:rsidP="009940F8">
            <w:pPr>
              <w:pStyle w:val="TableText"/>
              <w:jc w:val="center"/>
              <w:rPr>
                <w:rFonts w:ascii="Helvetica 45 Light" w:hAnsi="Helvetica 45 Light"/>
              </w:rPr>
            </w:pPr>
            <w:r>
              <w:rPr>
                <w:rFonts w:ascii="Helvetica 45 Light" w:hAnsi="Helvetica 45 Light"/>
              </w:rPr>
              <w:t>S1F4</w:t>
            </w:r>
          </w:p>
        </w:tc>
      </w:tr>
      <w:tr w:rsidR="008D0B32" w:rsidRPr="00EB383F" w:rsidTr="00F0390F">
        <w:tc>
          <w:tcPr>
            <w:tcW w:w="1242" w:type="dxa"/>
            <w:shd w:val="clear" w:color="auto" w:fill="auto"/>
          </w:tcPr>
          <w:p w:rsidR="008D0B32" w:rsidRPr="009940F8" w:rsidRDefault="008D0B32" w:rsidP="008D0B32">
            <w:pPr>
              <w:pStyle w:val="TableText"/>
              <w:rPr>
                <w:rFonts w:ascii="Helvetica 45 Light" w:hAnsi="Helvetica 45 Light"/>
              </w:rPr>
            </w:pPr>
            <w:r w:rsidRPr="009940F8">
              <w:rPr>
                <w:rFonts w:ascii="Helvetica 45 Light" w:hAnsi="Helvetica 45 Light"/>
              </w:rPr>
              <w:t>[R4]</w:t>
            </w:r>
          </w:p>
        </w:tc>
        <w:tc>
          <w:tcPr>
            <w:tcW w:w="3261" w:type="dxa"/>
            <w:shd w:val="clear" w:color="auto" w:fill="auto"/>
          </w:tcPr>
          <w:p w:rsidR="008D0B32" w:rsidRPr="00490839" w:rsidRDefault="00A23F07" w:rsidP="008D0B32">
            <w:pPr>
              <w:pStyle w:val="TableText"/>
              <w:rPr>
                <w:rFonts w:ascii="Helvetica 45 Light" w:hAnsi="Helvetica 45 Light"/>
              </w:rPr>
            </w:pPr>
            <w:r>
              <w:rPr>
                <w:rFonts w:ascii="Helvetica 45 Light" w:hAnsi="Helvetica 45 Light"/>
              </w:rPr>
              <w:t>DAT-Geofibre_G1R7</w:t>
            </w:r>
          </w:p>
        </w:tc>
        <w:tc>
          <w:tcPr>
            <w:tcW w:w="2198" w:type="dxa"/>
            <w:shd w:val="clear" w:color="auto" w:fill="auto"/>
          </w:tcPr>
          <w:p w:rsidR="008D0B32" w:rsidRPr="009940F8" w:rsidRDefault="00A23F07" w:rsidP="008D0B32">
            <w:pPr>
              <w:pStyle w:val="TableText"/>
              <w:rPr>
                <w:rFonts w:ascii="Helvetica 45 Light" w:hAnsi="Helvetica 45 Light"/>
              </w:rPr>
            </w:pPr>
            <w:r>
              <w:rPr>
                <w:rFonts w:ascii="Helvetica 45 Light" w:hAnsi="Helvetica 45 Light"/>
              </w:rPr>
              <w:t>JC.Bonnal</w:t>
            </w:r>
          </w:p>
        </w:tc>
        <w:tc>
          <w:tcPr>
            <w:tcW w:w="1204" w:type="dxa"/>
            <w:shd w:val="clear" w:color="auto" w:fill="auto"/>
          </w:tcPr>
          <w:p w:rsidR="008D0B32" w:rsidRPr="009940F8" w:rsidRDefault="00A23F07" w:rsidP="00112F3B">
            <w:pPr>
              <w:pStyle w:val="TableText"/>
              <w:jc w:val="center"/>
              <w:rPr>
                <w:rFonts w:ascii="Helvetica 45 Light" w:hAnsi="Helvetica 45 Light"/>
              </w:rPr>
            </w:pPr>
            <w:r>
              <w:rPr>
                <w:rFonts w:ascii="Helvetica 45 Light" w:hAnsi="Helvetica 45 Light"/>
              </w:rPr>
              <w:t>S1F1</w:t>
            </w:r>
          </w:p>
        </w:tc>
      </w:tr>
      <w:tr w:rsidR="008D0B32" w:rsidRPr="00EB383F" w:rsidTr="00F0390F">
        <w:tc>
          <w:tcPr>
            <w:tcW w:w="1242" w:type="dxa"/>
          </w:tcPr>
          <w:p w:rsidR="008D0B32" w:rsidRPr="005A794F" w:rsidRDefault="008D0B32" w:rsidP="008D0B32">
            <w:pPr>
              <w:pStyle w:val="TableText"/>
              <w:rPr>
                <w:rFonts w:ascii="Helvetica 45 Light" w:hAnsi="Helvetica 45 Light"/>
              </w:rPr>
            </w:pPr>
            <w:r w:rsidRPr="005A794F">
              <w:rPr>
                <w:rFonts w:ascii="Helvetica 45 Light" w:hAnsi="Helvetica 45 Light"/>
              </w:rPr>
              <w:t>[R5]</w:t>
            </w:r>
          </w:p>
        </w:tc>
        <w:tc>
          <w:tcPr>
            <w:tcW w:w="3261" w:type="dxa"/>
          </w:tcPr>
          <w:p w:rsidR="008D0B32" w:rsidRPr="005A794F" w:rsidRDefault="007432F8" w:rsidP="007432F8">
            <w:pPr>
              <w:pStyle w:val="TableText"/>
              <w:rPr>
                <w:rFonts w:ascii="Helvetica 45 Light" w:hAnsi="Helvetica 45 Light"/>
              </w:rPr>
            </w:pPr>
            <w:r>
              <w:rPr>
                <w:rFonts w:ascii="Helvetica 45 Light" w:hAnsi="Helvetica 45 Light"/>
              </w:rPr>
              <w:t>Configuration des filtrages</w:t>
            </w:r>
          </w:p>
        </w:tc>
        <w:tc>
          <w:tcPr>
            <w:tcW w:w="2198" w:type="dxa"/>
          </w:tcPr>
          <w:p w:rsidR="008D0B32" w:rsidRPr="005A794F" w:rsidRDefault="007432F8" w:rsidP="008D0B32">
            <w:pPr>
              <w:pStyle w:val="TableText"/>
              <w:rPr>
                <w:rFonts w:ascii="Helvetica 45 Light" w:hAnsi="Helvetica 45 Light"/>
              </w:rPr>
            </w:pPr>
            <w:r>
              <w:rPr>
                <w:rFonts w:ascii="Helvetica 45 Light" w:hAnsi="Helvetica 45 Light"/>
              </w:rPr>
              <w:t>M.Tingaud</w:t>
            </w:r>
          </w:p>
        </w:tc>
        <w:tc>
          <w:tcPr>
            <w:tcW w:w="1204" w:type="dxa"/>
          </w:tcPr>
          <w:p w:rsidR="008D0B32" w:rsidRPr="005A794F" w:rsidRDefault="007432F8" w:rsidP="009940F8">
            <w:pPr>
              <w:pStyle w:val="TableText"/>
              <w:jc w:val="center"/>
              <w:rPr>
                <w:rFonts w:ascii="Helvetica 45 Light" w:hAnsi="Helvetica 45 Light"/>
              </w:rPr>
            </w:pPr>
            <w:r>
              <w:rPr>
                <w:rFonts w:ascii="Helvetica 45 Light" w:hAnsi="Helvetica 45 Light"/>
              </w:rPr>
              <w:t>S1F1</w:t>
            </w:r>
          </w:p>
        </w:tc>
      </w:tr>
      <w:tr w:rsidR="008D0B32" w:rsidRPr="00EB383F" w:rsidTr="00F0390F">
        <w:tc>
          <w:tcPr>
            <w:tcW w:w="1242" w:type="dxa"/>
          </w:tcPr>
          <w:p w:rsidR="008D0B32" w:rsidRPr="006E0242" w:rsidRDefault="008D0B32" w:rsidP="008D0B32">
            <w:pPr>
              <w:pStyle w:val="TableText"/>
              <w:rPr>
                <w:rFonts w:ascii="Helvetica 45 Light" w:hAnsi="Helvetica 45 Light"/>
              </w:rPr>
            </w:pPr>
            <w:r w:rsidRPr="006E0242">
              <w:rPr>
                <w:rFonts w:ascii="Helvetica 45 Light" w:hAnsi="Helvetica 45 Light"/>
              </w:rPr>
              <w:t>[R6]</w:t>
            </w:r>
          </w:p>
        </w:tc>
        <w:tc>
          <w:tcPr>
            <w:tcW w:w="3261" w:type="dxa"/>
          </w:tcPr>
          <w:p w:rsidR="008D0B32" w:rsidRPr="006E0242" w:rsidRDefault="007432F8" w:rsidP="00F94861">
            <w:pPr>
              <w:pStyle w:val="TableText"/>
              <w:rPr>
                <w:rFonts w:ascii="Helvetica 45 Light" w:hAnsi="Helvetica 45 Light"/>
              </w:rPr>
            </w:pPr>
            <w:r>
              <w:rPr>
                <w:rFonts w:ascii="Helvetica 45 Light" w:hAnsi="Helvetica 45 Light"/>
              </w:rPr>
              <w:t>Détermination du mode de pose des parcours</w:t>
            </w:r>
          </w:p>
        </w:tc>
        <w:tc>
          <w:tcPr>
            <w:tcW w:w="2198" w:type="dxa"/>
          </w:tcPr>
          <w:p w:rsidR="008D0B32" w:rsidRPr="006E0242" w:rsidRDefault="007432F8" w:rsidP="008D0B32">
            <w:pPr>
              <w:pStyle w:val="TableText"/>
              <w:rPr>
                <w:rFonts w:ascii="Helvetica 45 Light" w:hAnsi="Helvetica 45 Light"/>
              </w:rPr>
            </w:pPr>
            <w:r>
              <w:rPr>
                <w:rFonts w:ascii="Helvetica 45 Light" w:hAnsi="Helvetica 45 Light"/>
              </w:rPr>
              <w:t>M.Tingaud</w:t>
            </w:r>
          </w:p>
        </w:tc>
        <w:tc>
          <w:tcPr>
            <w:tcW w:w="1204" w:type="dxa"/>
          </w:tcPr>
          <w:p w:rsidR="008D0B32" w:rsidRPr="006E0242" w:rsidRDefault="007432F8" w:rsidP="009940F8">
            <w:pPr>
              <w:pStyle w:val="TableText"/>
              <w:jc w:val="center"/>
              <w:rPr>
                <w:rFonts w:ascii="Helvetica 45 Light" w:hAnsi="Helvetica 45 Light"/>
              </w:rPr>
            </w:pPr>
            <w:r>
              <w:rPr>
                <w:rFonts w:ascii="Helvetica 45 Light" w:hAnsi="Helvetica 45 Light"/>
              </w:rPr>
              <w:t>S1F0</w:t>
            </w:r>
          </w:p>
        </w:tc>
      </w:tr>
      <w:tr w:rsidR="008D0B32" w:rsidRPr="00EB383F" w:rsidTr="00F0390F">
        <w:tc>
          <w:tcPr>
            <w:tcW w:w="1242" w:type="dxa"/>
          </w:tcPr>
          <w:p w:rsidR="008D0B32" w:rsidRDefault="000E4120" w:rsidP="008D0B32">
            <w:pPr>
              <w:pStyle w:val="TableText"/>
              <w:rPr>
                <w:rFonts w:ascii="Helvetica 45 Light" w:hAnsi="Helvetica 45 Light"/>
              </w:rPr>
            </w:pPr>
            <w:r>
              <w:rPr>
                <w:rFonts w:ascii="Helvetica 45 Light" w:hAnsi="Helvetica 45 Light"/>
              </w:rPr>
              <w:t>[R7]</w:t>
            </w:r>
          </w:p>
        </w:tc>
        <w:tc>
          <w:tcPr>
            <w:tcW w:w="3261" w:type="dxa"/>
          </w:tcPr>
          <w:p w:rsidR="008D0B32" w:rsidRDefault="00F0390F" w:rsidP="008D0B32">
            <w:pPr>
              <w:pStyle w:val="TableText"/>
              <w:rPr>
                <w:rFonts w:ascii="Helvetica 45 Light" w:hAnsi="Helvetica 45 Light"/>
              </w:rPr>
            </w:pPr>
            <w:r>
              <w:rPr>
                <w:rFonts w:ascii="Helvetica 45 Light" w:hAnsi="Helvetica 45 Light"/>
              </w:rPr>
              <w:t>Stratégie de migration des RIP de TIGRE</w:t>
            </w:r>
          </w:p>
        </w:tc>
        <w:tc>
          <w:tcPr>
            <w:tcW w:w="2198" w:type="dxa"/>
          </w:tcPr>
          <w:p w:rsidR="008D0B32" w:rsidRDefault="00F0390F" w:rsidP="008D0B32">
            <w:pPr>
              <w:pStyle w:val="TableText"/>
              <w:rPr>
                <w:rFonts w:ascii="Helvetica 45 Light" w:hAnsi="Helvetica 45 Light"/>
              </w:rPr>
            </w:pPr>
            <w:r>
              <w:rPr>
                <w:rFonts w:ascii="Helvetica 45 Light" w:hAnsi="Helvetica 45 Light"/>
              </w:rPr>
              <w:t>Cap Gemini</w:t>
            </w:r>
          </w:p>
        </w:tc>
        <w:tc>
          <w:tcPr>
            <w:tcW w:w="1204" w:type="dxa"/>
          </w:tcPr>
          <w:p w:rsidR="008D0B32" w:rsidRDefault="00F0390F" w:rsidP="00D55EA6">
            <w:pPr>
              <w:pStyle w:val="TableText"/>
              <w:jc w:val="center"/>
              <w:rPr>
                <w:rFonts w:ascii="Helvetica 45 Light" w:hAnsi="Helvetica 45 Light"/>
              </w:rPr>
            </w:pPr>
            <w:r>
              <w:rPr>
                <w:rFonts w:ascii="Helvetica 45 Light" w:hAnsi="Helvetica 45 Light"/>
              </w:rPr>
              <w:t>1.</w:t>
            </w:r>
            <w:r w:rsidR="00D55EA6">
              <w:rPr>
                <w:rFonts w:ascii="Helvetica 45 Light" w:hAnsi="Helvetica 45 Light"/>
              </w:rPr>
              <w:t>1</w:t>
            </w:r>
          </w:p>
        </w:tc>
      </w:tr>
      <w:tr w:rsidR="00BA7243" w:rsidRPr="00EB383F" w:rsidTr="00F0390F">
        <w:tc>
          <w:tcPr>
            <w:tcW w:w="1242" w:type="dxa"/>
          </w:tcPr>
          <w:p w:rsidR="00BA7243" w:rsidRDefault="00BA7243" w:rsidP="008D0B32">
            <w:pPr>
              <w:pStyle w:val="TableText"/>
              <w:rPr>
                <w:rFonts w:ascii="Helvetica 45 Light" w:hAnsi="Helvetica 45 Light"/>
              </w:rPr>
            </w:pPr>
            <w:r>
              <w:rPr>
                <w:rFonts w:ascii="Helvetica 45 Light" w:hAnsi="Helvetica 45 Light"/>
              </w:rPr>
              <w:t>[R8]</w:t>
            </w:r>
          </w:p>
        </w:tc>
        <w:tc>
          <w:tcPr>
            <w:tcW w:w="3261" w:type="dxa"/>
          </w:tcPr>
          <w:p w:rsidR="00BA7243" w:rsidRDefault="00671B7D" w:rsidP="008D0B32">
            <w:pPr>
              <w:pStyle w:val="TableText"/>
              <w:rPr>
                <w:rFonts w:ascii="Helvetica 45 Light" w:hAnsi="Helvetica 45 Light"/>
              </w:rPr>
            </w:pPr>
            <w:r>
              <w:rPr>
                <w:rFonts w:ascii="Helvetica 45 Light" w:hAnsi="Helvetica 45 Light"/>
              </w:rPr>
              <w:t>CI IPON-Geofibre</w:t>
            </w:r>
          </w:p>
        </w:tc>
        <w:tc>
          <w:tcPr>
            <w:tcW w:w="2198" w:type="dxa"/>
          </w:tcPr>
          <w:p w:rsidR="00BA7243" w:rsidRDefault="00671B7D" w:rsidP="009A2069">
            <w:pPr>
              <w:pStyle w:val="TableText"/>
              <w:rPr>
                <w:rFonts w:ascii="Helvetica 45 Light" w:hAnsi="Helvetica 45 Light"/>
              </w:rPr>
            </w:pPr>
            <w:r>
              <w:rPr>
                <w:rFonts w:ascii="Helvetica 45 Light" w:hAnsi="Helvetica 45 Light"/>
              </w:rPr>
              <w:t>S.Martion / M.Tingaud</w:t>
            </w:r>
          </w:p>
        </w:tc>
        <w:tc>
          <w:tcPr>
            <w:tcW w:w="1204" w:type="dxa"/>
          </w:tcPr>
          <w:p w:rsidR="00BA7243" w:rsidRDefault="00D55EA6" w:rsidP="009940F8">
            <w:pPr>
              <w:pStyle w:val="TableText"/>
              <w:jc w:val="center"/>
              <w:rPr>
                <w:rFonts w:ascii="Helvetica 45 Light" w:hAnsi="Helvetica 45 Light"/>
              </w:rPr>
            </w:pPr>
            <w:r>
              <w:rPr>
                <w:rFonts w:ascii="Helvetica 45 Light" w:hAnsi="Helvetica 45 Light"/>
              </w:rPr>
              <w:t>S4F5</w:t>
            </w:r>
          </w:p>
        </w:tc>
      </w:tr>
      <w:tr w:rsidR="00BA7243" w:rsidRPr="00EB383F" w:rsidTr="00F0390F">
        <w:tc>
          <w:tcPr>
            <w:tcW w:w="1242" w:type="dxa"/>
          </w:tcPr>
          <w:p w:rsidR="00BA7243" w:rsidRDefault="00672A9D" w:rsidP="008D0B32">
            <w:pPr>
              <w:pStyle w:val="TableText"/>
              <w:rPr>
                <w:rFonts w:ascii="Helvetica 45 Light" w:hAnsi="Helvetica 45 Light"/>
              </w:rPr>
            </w:pPr>
            <w:r>
              <w:rPr>
                <w:rFonts w:ascii="Helvetica 45 Light" w:hAnsi="Helvetica 45 Light"/>
              </w:rPr>
              <w:t>[R9]</w:t>
            </w:r>
          </w:p>
        </w:tc>
        <w:tc>
          <w:tcPr>
            <w:tcW w:w="3261" w:type="dxa"/>
          </w:tcPr>
          <w:p w:rsidR="00BA7243" w:rsidRDefault="00114A76" w:rsidP="008D0B32">
            <w:pPr>
              <w:pStyle w:val="TableText"/>
              <w:rPr>
                <w:rFonts w:ascii="Helvetica 45 Light" w:hAnsi="Helvetica 45 Light"/>
              </w:rPr>
            </w:pPr>
            <w:r>
              <w:rPr>
                <w:rFonts w:ascii="Helvetica 45 Light" w:hAnsi="Helvetica 45 Light"/>
              </w:rPr>
              <w:t>Geofibre G1R7 - Règles PMPA</w:t>
            </w:r>
          </w:p>
        </w:tc>
        <w:tc>
          <w:tcPr>
            <w:tcW w:w="2198" w:type="dxa"/>
          </w:tcPr>
          <w:p w:rsidR="00BA7243" w:rsidRDefault="00114A76" w:rsidP="008D0B32">
            <w:pPr>
              <w:pStyle w:val="TableText"/>
              <w:rPr>
                <w:rFonts w:ascii="Helvetica 45 Light" w:hAnsi="Helvetica 45 Light"/>
              </w:rPr>
            </w:pPr>
            <w:r>
              <w:rPr>
                <w:rFonts w:ascii="Helvetica 45 Light" w:hAnsi="Helvetica 45 Light"/>
              </w:rPr>
              <w:t>M.Tingaud</w:t>
            </w:r>
          </w:p>
        </w:tc>
        <w:tc>
          <w:tcPr>
            <w:tcW w:w="1204" w:type="dxa"/>
          </w:tcPr>
          <w:p w:rsidR="00BA7243" w:rsidRDefault="00114A76" w:rsidP="009940F8">
            <w:pPr>
              <w:pStyle w:val="TableText"/>
              <w:jc w:val="center"/>
              <w:rPr>
                <w:rFonts w:ascii="Helvetica 45 Light" w:hAnsi="Helvetica 45 Light"/>
              </w:rPr>
            </w:pPr>
            <w:r>
              <w:rPr>
                <w:rFonts w:ascii="Helvetica 45 Light" w:hAnsi="Helvetica 45 Light"/>
              </w:rPr>
              <w:t>S1F0</w:t>
            </w:r>
          </w:p>
        </w:tc>
      </w:tr>
      <w:tr w:rsidR="00D84B62" w:rsidRPr="00EB383F" w:rsidTr="00F0390F">
        <w:tc>
          <w:tcPr>
            <w:tcW w:w="1242" w:type="dxa"/>
          </w:tcPr>
          <w:p w:rsidR="00D84B62" w:rsidRDefault="00D84B62" w:rsidP="008D0B32">
            <w:pPr>
              <w:pStyle w:val="TableText"/>
              <w:rPr>
                <w:rFonts w:ascii="Helvetica 45 Light" w:hAnsi="Helvetica 45 Light"/>
              </w:rPr>
            </w:pPr>
            <w:r>
              <w:rPr>
                <w:rFonts w:ascii="Helvetica 45 Light" w:hAnsi="Helvetica 45 Light"/>
              </w:rPr>
              <w:t>[R10]</w:t>
            </w:r>
          </w:p>
        </w:tc>
        <w:tc>
          <w:tcPr>
            <w:tcW w:w="3261" w:type="dxa"/>
          </w:tcPr>
          <w:p w:rsidR="00D84B62" w:rsidRDefault="00D84B62" w:rsidP="008D0B32">
            <w:pPr>
              <w:pStyle w:val="TableText"/>
              <w:rPr>
                <w:rFonts w:ascii="Helvetica 45 Light" w:hAnsi="Helvetica 45 Light"/>
              </w:rPr>
            </w:pPr>
            <w:r>
              <w:rPr>
                <w:rFonts w:ascii="Helvetica 45 Light" w:hAnsi="Helvetica 45 Light"/>
              </w:rPr>
              <w:t>Geofibre G1R7 – acteursrôles</w:t>
            </w:r>
          </w:p>
        </w:tc>
        <w:tc>
          <w:tcPr>
            <w:tcW w:w="2198" w:type="dxa"/>
          </w:tcPr>
          <w:p w:rsidR="00D84B62" w:rsidRDefault="00D84B62" w:rsidP="008D0B32">
            <w:pPr>
              <w:pStyle w:val="TableText"/>
              <w:rPr>
                <w:rFonts w:ascii="Helvetica 45 Light" w:hAnsi="Helvetica 45 Light"/>
              </w:rPr>
            </w:pPr>
            <w:r>
              <w:rPr>
                <w:rFonts w:ascii="Helvetica 45 Light" w:hAnsi="Helvetica 45 Light"/>
              </w:rPr>
              <w:t>M.Tingaud</w:t>
            </w:r>
          </w:p>
        </w:tc>
        <w:tc>
          <w:tcPr>
            <w:tcW w:w="1204" w:type="dxa"/>
          </w:tcPr>
          <w:p w:rsidR="00D84B62" w:rsidRDefault="00D84B62" w:rsidP="009940F8">
            <w:pPr>
              <w:pStyle w:val="TableText"/>
              <w:jc w:val="center"/>
              <w:rPr>
                <w:rFonts w:ascii="Helvetica 45 Light" w:hAnsi="Helvetica 45 Light"/>
              </w:rPr>
            </w:pPr>
            <w:r>
              <w:rPr>
                <w:rFonts w:ascii="Helvetica 45 Light" w:hAnsi="Helvetica 45 Light"/>
              </w:rPr>
              <w:t>S1F0</w:t>
            </w:r>
          </w:p>
        </w:tc>
      </w:tr>
    </w:tbl>
    <w:p w:rsidR="00D17CDF" w:rsidRPr="00EB383F" w:rsidRDefault="00D17CDF" w:rsidP="00B96A08">
      <w:pPr>
        <w:pStyle w:val="Recommendationpleintexte"/>
        <w:rPr>
          <w:rFonts w:ascii="Helvetica 45 Light" w:hAnsi="Helvetica 45 Light"/>
          <w:i w:val="0"/>
        </w:rPr>
      </w:pPr>
    </w:p>
    <w:p w:rsidR="00D17CDF" w:rsidRPr="00EB383F" w:rsidRDefault="00D17CDF" w:rsidP="00B96A08">
      <w:pPr>
        <w:pStyle w:val="Recommendationpleintexte"/>
        <w:rPr>
          <w:rFonts w:ascii="Helvetica 45 Light" w:hAnsi="Helvetica 45 Light"/>
          <w:i w:val="0"/>
        </w:rPr>
      </w:pPr>
    </w:p>
    <w:p w:rsidR="00D82930" w:rsidRPr="00C7096D" w:rsidRDefault="00D72AFB" w:rsidP="00D82930">
      <w:pPr>
        <w:pStyle w:val="Titre1"/>
        <w:rPr>
          <w:highlight w:val="lightGray"/>
          <w:rPrChange w:id="106" w:author="JULIEN Sébastien (sjulien)" w:date="2015-06-15T18:21:00Z">
            <w:rPr/>
          </w:rPrChange>
        </w:rPr>
      </w:pPr>
      <w:bookmarkStart w:id="107" w:name="_Toc420050098"/>
      <w:r w:rsidRPr="00D72AFB">
        <w:rPr>
          <w:highlight w:val="lightGray"/>
          <w:rPrChange w:id="108" w:author="JULIEN Sébastien (sjulien)" w:date="2015-06-15T18:21:00Z">
            <w:rPr/>
          </w:rPrChange>
        </w:rPr>
        <w:lastRenderedPageBreak/>
        <w:t>Prise en Compte des RIPs</w:t>
      </w:r>
      <w:bookmarkEnd w:id="107"/>
    </w:p>
    <w:p w:rsidR="001D3DFE" w:rsidRPr="000A472E" w:rsidRDefault="00D72AFB" w:rsidP="00A96886">
      <w:pPr>
        <w:jc w:val="both"/>
      </w:pPr>
      <w:r w:rsidRPr="00D72AFB">
        <w:rPr>
          <w:rFonts w:ascii="Helvetica 45 Light" w:hAnsi="Helvetica 45 Light"/>
          <w:sz w:val="22"/>
          <w:szCs w:val="22"/>
          <w:highlight w:val="lightGray"/>
          <w:rPrChange w:id="109" w:author="JULIEN Sébastien (sjulien)" w:date="2015-06-15T18:21:00Z">
            <w:rPr>
              <w:rFonts w:ascii="Helvetica 45 Light" w:hAnsi="Helvetica 45 Light"/>
              <w:sz w:val="22"/>
              <w:szCs w:val="22"/>
            </w:rPr>
          </w:rPrChange>
        </w:rPr>
        <w:t>La version applicative G1R7 de Geofibre doit permettre la prise en compte des RIPs (Réseau d’Initiative Publique). Pour cela il est nécessaire d’adapter le SI FTTH et notamment Geofibre et ses interfaces avec IPON et OPTIMUM.</w:t>
      </w:r>
      <w:r w:rsidR="00C87FB2">
        <w:rPr>
          <w:rFonts w:ascii="Helvetica 45 Light" w:hAnsi="Helvetica 45 Light"/>
          <w:sz w:val="22"/>
          <w:szCs w:val="22"/>
        </w:rPr>
        <w:t xml:space="preserve"> </w:t>
      </w:r>
    </w:p>
    <w:p w:rsidR="00D82930" w:rsidRPr="00EB383F" w:rsidRDefault="00D82930" w:rsidP="00D82930">
      <w:pPr>
        <w:jc w:val="both"/>
        <w:rPr>
          <w:rFonts w:ascii="Helvetica 45 Light" w:hAnsi="Helvetica 45 Light"/>
        </w:rPr>
      </w:pPr>
    </w:p>
    <w:p w:rsidR="00202620" w:rsidRDefault="00202620" w:rsidP="00157229">
      <w:pPr>
        <w:pStyle w:val="Titre2"/>
        <w:tabs>
          <w:tab w:val="clear" w:pos="1427"/>
        </w:tabs>
        <w:ind w:left="0" w:firstLine="0"/>
        <w:rPr>
          <w:rFonts w:ascii="Helvetica 45 Light" w:hAnsi="Helvetica 45 Light"/>
        </w:rPr>
      </w:pPr>
      <w:bookmarkStart w:id="110" w:name="_Toc420050099"/>
      <w:r>
        <w:rPr>
          <w:rFonts w:ascii="Helvetica 45 Light" w:hAnsi="Helvetica 45 Light"/>
        </w:rPr>
        <w:t>Principe Genéral</w:t>
      </w:r>
      <w:bookmarkEnd w:id="110"/>
    </w:p>
    <w:p w:rsidR="00202620" w:rsidRPr="009A2069" w:rsidRDefault="00D72AFB" w:rsidP="00157229">
      <w:pPr>
        <w:jc w:val="both"/>
        <w:rPr>
          <w:rFonts w:ascii="Helvetica 45 Light" w:hAnsi="Helvetica 45 Light"/>
          <w:sz w:val="22"/>
          <w:szCs w:val="22"/>
        </w:rPr>
      </w:pPr>
      <w:r w:rsidRPr="00D72AFB">
        <w:rPr>
          <w:rFonts w:ascii="Helvetica 45 Light" w:hAnsi="Helvetica 45 Light"/>
          <w:sz w:val="22"/>
          <w:szCs w:val="22"/>
          <w:highlight w:val="yellow"/>
          <w:rPrChange w:id="111" w:author="JULIEN Sébastien (sjulien)" w:date="2015-06-15T18:28:00Z">
            <w:rPr>
              <w:rFonts w:ascii="Helvetica 45 Light" w:hAnsi="Helvetica 45 Light"/>
              <w:sz w:val="22"/>
              <w:szCs w:val="22"/>
            </w:rPr>
          </w:rPrChange>
        </w:rPr>
        <w:t>Un RIP concerne un ensemble de communes. Il est unique sur une commune. Une commune ne peut pas être à la fois RIP et Orange.</w:t>
      </w:r>
    </w:p>
    <w:p w:rsidR="001C44F8" w:rsidRDefault="001C44F8" w:rsidP="00157229">
      <w:pPr>
        <w:pStyle w:val="Titre2"/>
        <w:tabs>
          <w:tab w:val="clear" w:pos="1427"/>
        </w:tabs>
        <w:ind w:left="0" w:firstLine="0"/>
        <w:rPr>
          <w:rFonts w:ascii="Helvetica 45 Light" w:hAnsi="Helvetica 45 Light"/>
        </w:rPr>
      </w:pPr>
      <w:bookmarkStart w:id="112" w:name="_Toc420050100"/>
      <w:r>
        <w:rPr>
          <w:rFonts w:ascii="Helvetica 45 Light" w:hAnsi="Helvetica 45 Light"/>
        </w:rPr>
        <w:t>Configuration des RIPs</w:t>
      </w:r>
      <w:bookmarkEnd w:id="112"/>
    </w:p>
    <w:p w:rsidR="001C44F8" w:rsidRPr="0072282B" w:rsidRDefault="00D72AFB" w:rsidP="00157229">
      <w:pPr>
        <w:jc w:val="both"/>
        <w:rPr>
          <w:rFonts w:ascii="Helvetica 45 Light" w:hAnsi="Helvetica 45 Light"/>
          <w:sz w:val="22"/>
          <w:szCs w:val="22"/>
          <w:highlight w:val="red"/>
          <w:rPrChange w:id="113" w:author="JULIEN Sébastien (sjulien)" w:date="2015-06-26T18:04:00Z">
            <w:rPr>
              <w:rFonts w:ascii="Helvetica 45 Light" w:hAnsi="Helvetica 45 Light"/>
              <w:sz w:val="22"/>
              <w:szCs w:val="22"/>
            </w:rPr>
          </w:rPrChange>
        </w:rPr>
      </w:pPr>
      <w:r w:rsidRPr="00D72AFB">
        <w:rPr>
          <w:rFonts w:ascii="Helvetica 45 Light" w:hAnsi="Helvetica 45 Light"/>
          <w:sz w:val="22"/>
          <w:szCs w:val="22"/>
          <w:highlight w:val="red"/>
          <w:rPrChange w:id="114" w:author="JULIEN Sébastien (sjulien)" w:date="2015-06-26T18:04:00Z">
            <w:rPr>
              <w:rFonts w:ascii="Helvetica 45 Light" w:hAnsi="Helvetica 45 Light"/>
              <w:sz w:val="22"/>
              <w:szCs w:val="22"/>
            </w:rPr>
          </w:rPrChange>
        </w:rPr>
        <w:t>Afin de configurer un RIP, il est nécessaire de pouvoir définir le nom du RIP (nom échangé avec IPON et OPTIMUM et les autres applications du SI Fibre), le libellé du RIP affiché à l’IHM Geofibre et l’ensemble des communes rattachées.</w:t>
      </w:r>
    </w:p>
    <w:p w:rsidR="00216CAD" w:rsidRPr="0072282B" w:rsidRDefault="00D72AFB" w:rsidP="003C75E7">
      <w:pPr>
        <w:jc w:val="both"/>
        <w:rPr>
          <w:rFonts w:ascii="Helvetica 45 Light" w:hAnsi="Helvetica 45 Light"/>
          <w:sz w:val="22"/>
          <w:szCs w:val="22"/>
          <w:highlight w:val="red"/>
          <w:rPrChange w:id="115" w:author="JULIEN Sébastien (sjulien)" w:date="2015-06-26T18:04:00Z">
            <w:rPr>
              <w:rFonts w:ascii="Helvetica 45 Light" w:hAnsi="Helvetica 45 Light"/>
              <w:sz w:val="22"/>
              <w:szCs w:val="22"/>
            </w:rPr>
          </w:rPrChange>
        </w:rPr>
      </w:pPr>
      <w:r w:rsidRPr="00D72AFB">
        <w:rPr>
          <w:rFonts w:ascii="Helvetica 45 Light" w:hAnsi="Helvetica 45 Light"/>
          <w:sz w:val="22"/>
          <w:szCs w:val="22"/>
          <w:highlight w:val="red"/>
          <w:rPrChange w:id="116" w:author="JULIEN Sébastien (sjulien)" w:date="2015-06-26T18:04:00Z">
            <w:rPr>
              <w:rFonts w:ascii="Helvetica 45 Light" w:hAnsi="Helvetica 45 Light"/>
              <w:sz w:val="22"/>
              <w:szCs w:val="22"/>
            </w:rPr>
          </w:rPrChange>
        </w:rPr>
        <w:t>Pour les 4 RIP FTTH existants, voici les 4 valeurs de la colonne CODE qui sont préconisés :</w:t>
      </w:r>
    </w:p>
    <w:p w:rsidR="003C75E7" w:rsidRPr="0072282B" w:rsidRDefault="003C75E7" w:rsidP="003C75E7">
      <w:pPr>
        <w:jc w:val="both"/>
        <w:rPr>
          <w:rFonts w:ascii="Helvetica 45 Light" w:hAnsi="Helvetica 45 Light"/>
          <w:sz w:val="22"/>
          <w:szCs w:val="22"/>
          <w:highlight w:val="red"/>
          <w:rPrChange w:id="117" w:author="JULIEN Sébastien (sjulien)" w:date="2015-06-26T18:04:00Z">
            <w:rPr>
              <w:rFonts w:ascii="Helvetica 45 Light" w:hAnsi="Helvetica 45 Light"/>
              <w:sz w:val="22"/>
              <w:szCs w:val="22"/>
            </w:rPr>
          </w:rPrChange>
        </w:rPr>
      </w:pPr>
    </w:p>
    <w:tbl>
      <w:tblPr>
        <w:tblW w:w="7503" w:type="dxa"/>
        <w:jc w:val="center"/>
        <w:tblInd w:w="-371" w:type="dxa"/>
        <w:tblCellMar>
          <w:left w:w="0" w:type="dxa"/>
          <w:right w:w="0" w:type="dxa"/>
        </w:tblCellMar>
        <w:tblLook w:val="04A0"/>
      </w:tblPr>
      <w:tblGrid>
        <w:gridCol w:w="4499"/>
        <w:gridCol w:w="1692"/>
        <w:gridCol w:w="1312"/>
      </w:tblGrid>
      <w:tr w:rsidR="003C75E7" w:rsidRPr="0072282B" w:rsidTr="00D84B62">
        <w:trPr>
          <w:jc w:val="center"/>
        </w:trPr>
        <w:tc>
          <w:tcPr>
            <w:tcW w:w="47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C75E7" w:rsidRPr="0072282B" w:rsidRDefault="00D72AFB" w:rsidP="00D84B62">
            <w:pPr>
              <w:jc w:val="center"/>
              <w:rPr>
                <w:rFonts w:ascii="Helvetica 45 Light" w:hAnsi="Helvetica 45 Light"/>
                <w:sz w:val="22"/>
                <w:szCs w:val="22"/>
                <w:highlight w:val="red"/>
                <w:rPrChange w:id="118" w:author="JULIEN Sébastien (sjulien)" w:date="2015-06-26T18:04:00Z">
                  <w:rPr>
                    <w:rFonts w:ascii="Helvetica 45 Light" w:hAnsi="Helvetica 45 Light"/>
                    <w:sz w:val="22"/>
                    <w:szCs w:val="22"/>
                  </w:rPr>
                </w:rPrChange>
              </w:rPr>
            </w:pPr>
            <w:r w:rsidRPr="00D72AFB">
              <w:rPr>
                <w:rFonts w:ascii="Helvetica 45 Light" w:hAnsi="Helvetica 45 Light"/>
                <w:sz w:val="22"/>
                <w:szCs w:val="22"/>
                <w:highlight w:val="red"/>
                <w:rPrChange w:id="119" w:author="JULIEN Sébastien (sjulien)" w:date="2015-06-26T18:04:00Z">
                  <w:rPr>
                    <w:rFonts w:ascii="Helvetica 45 Light" w:hAnsi="Helvetica 45 Light"/>
                    <w:sz w:val="22"/>
                    <w:szCs w:val="22"/>
                  </w:rPr>
                </w:rPrChange>
              </w:rPr>
              <w:t>RIP</w:t>
            </w:r>
          </w:p>
        </w:tc>
        <w:tc>
          <w:tcPr>
            <w:tcW w:w="1372"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rsidR="003C75E7" w:rsidRPr="0072282B" w:rsidRDefault="00D72AFB" w:rsidP="00D84B62">
            <w:pPr>
              <w:jc w:val="center"/>
              <w:rPr>
                <w:rFonts w:ascii="Helvetica 45 Light" w:hAnsi="Helvetica 45 Light"/>
                <w:sz w:val="22"/>
                <w:szCs w:val="22"/>
                <w:highlight w:val="red"/>
                <w:rPrChange w:id="120" w:author="JULIEN Sébastien (sjulien)" w:date="2015-06-26T18:04:00Z">
                  <w:rPr>
                    <w:rFonts w:ascii="Helvetica 45 Light" w:hAnsi="Helvetica 45 Light"/>
                    <w:sz w:val="22"/>
                    <w:szCs w:val="22"/>
                  </w:rPr>
                </w:rPrChange>
              </w:rPr>
            </w:pPr>
            <w:r w:rsidRPr="00D72AFB">
              <w:rPr>
                <w:rFonts w:ascii="Helvetica 45 Light" w:hAnsi="Helvetica 45 Light"/>
                <w:sz w:val="22"/>
                <w:szCs w:val="22"/>
                <w:highlight w:val="red"/>
                <w:rPrChange w:id="121" w:author="JULIEN Sébastien (sjulien)" w:date="2015-06-26T18:04:00Z">
                  <w:rPr>
                    <w:rFonts w:ascii="Helvetica 45 Light" w:hAnsi="Helvetica 45 Light"/>
                    <w:sz w:val="22"/>
                    <w:szCs w:val="22"/>
                  </w:rPr>
                </w:rPrChange>
              </w:rPr>
              <w:t>Codification</w:t>
            </w:r>
          </w:p>
        </w:tc>
        <w:tc>
          <w:tcPr>
            <w:tcW w:w="1372" w:type="dxa"/>
            <w:tcBorders>
              <w:top w:val="single" w:sz="8" w:space="0" w:color="auto"/>
              <w:left w:val="nil"/>
              <w:bottom w:val="single" w:sz="8" w:space="0" w:color="auto"/>
              <w:right w:val="single" w:sz="8" w:space="0" w:color="auto"/>
            </w:tcBorders>
          </w:tcPr>
          <w:p w:rsidR="003C75E7" w:rsidRPr="0072282B" w:rsidRDefault="00D72AFB" w:rsidP="00D84B62">
            <w:pPr>
              <w:jc w:val="center"/>
              <w:rPr>
                <w:rFonts w:ascii="Helvetica 45 Light" w:hAnsi="Helvetica 45 Light"/>
                <w:sz w:val="22"/>
                <w:szCs w:val="22"/>
                <w:highlight w:val="red"/>
                <w:rPrChange w:id="122" w:author="JULIEN Sébastien (sjulien)" w:date="2015-06-26T18:04:00Z">
                  <w:rPr>
                    <w:rFonts w:ascii="Helvetica 45 Light" w:hAnsi="Helvetica 45 Light"/>
                    <w:sz w:val="22"/>
                    <w:szCs w:val="22"/>
                  </w:rPr>
                </w:rPrChange>
              </w:rPr>
            </w:pPr>
            <w:r w:rsidRPr="00D72AFB">
              <w:rPr>
                <w:rFonts w:ascii="Helvetica 45 Light" w:hAnsi="Helvetica 45 Light"/>
                <w:sz w:val="22"/>
                <w:szCs w:val="22"/>
                <w:highlight w:val="red"/>
                <w:rPrChange w:id="123" w:author="JULIEN Sébastien (sjulien)" w:date="2015-06-26T18:04:00Z">
                  <w:rPr>
                    <w:rFonts w:ascii="Helvetica 45 Light" w:hAnsi="Helvetica 45 Light"/>
                    <w:sz w:val="22"/>
                    <w:szCs w:val="22"/>
                  </w:rPr>
                </w:rPrChange>
              </w:rPr>
              <w:t>IHM</w:t>
            </w:r>
          </w:p>
        </w:tc>
      </w:tr>
      <w:tr w:rsidR="003C75E7" w:rsidRPr="0072282B" w:rsidTr="00D84B62">
        <w:trPr>
          <w:jc w:val="center"/>
        </w:trPr>
        <w:tc>
          <w:tcPr>
            <w:tcW w:w="4759"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C75E7" w:rsidRPr="0072282B" w:rsidRDefault="00D72AFB" w:rsidP="00D84B62">
            <w:pPr>
              <w:jc w:val="center"/>
              <w:rPr>
                <w:rFonts w:ascii="Helvetica 45 Light" w:hAnsi="Helvetica 45 Light"/>
                <w:sz w:val="22"/>
                <w:szCs w:val="22"/>
                <w:highlight w:val="red"/>
                <w:rPrChange w:id="124" w:author="JULIEN Sébastien (sjulien)" w:date="2015-06-26T18:04:00Z">
                  <w:rPr>
                    <w:rFonts w:ascii="Helvetica 45 Light" w:hAnsi="Helvetica 45 Light"/>
                    <w:sz w:val="22"/>
                    <w:szCs w:val="22"/>
                  </w:rPr>
                </w:rPrChange>
              </w:rPr>
            </w:pPr>
            <w:r w:rsidRPr="00D72AFB">
              <w:rPr>
                <w:rFonts w:ascii="Helvetica 45 Light" w:hAnsi="Helvetica 45 Light"/>
                <w:sz w:val="22"/>
                <w:szCs w:val="22"/>
                <w:highlight w:val="red"/>
                <w:rPrChange w:id="125" w:author="JULIEN Sébastien (sjulien)" w:date="2015-06-26T18:04:00Z">
                  <w:rPr>
                    <w:rFonts w:ascii="Helvetica 45 Light" w:hAnsi="Helvetica 45 Light"/>
                    <w:sz w:val="22"/>
                    <w:szCs w:val="22"/>
                  </w:rPr>
                </w:rPrChange>
              </w:rPr>
              <w:t>Communauté d’Agglomération du Plateau de Saclay</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3C75E7" w:rsidRPr="0072282B" w:rsidRDefault="00D72AFB" w:rsidP="00D84B62">
            <w:pPr>
              <w:jc w:val="center"/>
              <w:rPr>
                <w:rFonts w:ascii="Helvetica 45 Light" w:hAnsi="Helvetica 45 Light"/>
                <w:sz w:val="22"/>
                <w:szCs w:val="22"/>
                <w:highlight w:val="red"/>
                <w:rPrChange w:id="126" w:author="JULIEN Sébastien (sjulien)" w:date="2015-06-26T18:04:00Z">
                  <w:rPr>
                    <w:rFonts w:ascii="Helvetica 45 Light" w:hAnsi="Helvetica 45 Light"/>
                    <w:sz w:val="22"/>
                    <w:szCs w:val="22"/>
                  </w:rPr>
                </w:rPrChange>
              </w:rPr>
            </w:pPr>
            <w:r w:rsidRPr="00D72AFB">
              <w:rPr>
                <w:rFonts w:ascii="Helvetica 45 Light" w:hAnsi="Helvetica 45 Light"/>
                <w:sz w:val="22"/>
                <w:szCs w:val="22"/>
                <w:highlight w:val="red"/>
                <w:rPrChange w:id="127" w:author="JULIEN Sébastien (sjulien)" w:date="2015-06-26T18:04:00Z">
                  <w:rPr>
                    <w:rFonts w:ascii="Helvetica 45 Light" w:hAnsi="Helvetica 45 Light"/>
                    <w:sz w:val="22"/>
                    <w:szCs w:val="22"/>
                  </w:rPr>
                </w:rPrChange>
              </w:rPr>
              <w:t>CAPS</w:t>
            </w:r>
          </w:p>
        </w:tc>
        <w:tc>
          <w:tcPr>
            <w:tcW w:w="1372" w:type="dxa"/>
            <w:tcBorders>
              <w:top w:val="nil"/>
              <w:left w:val="nil"/>
              <w:bottom w:val="single" w:sz="8" w:space="0" w:color="auto"/>
              <w:right w:val="single" w:sz="8" w:space="0" w:color="auto"/>
            </w:tcBorders>
          </w:tcPr>
          <w:p w:rsidR="003C75E7" w:rsidRPr="0072282B" w:rsidRDefault="00D72AFB" w:rsidP="00D84B62">
            <w:pPr>
              <w:jc w:val="center"/>
              <w:rPr>
                <w:rFonts w:ascii="Helvetica 45 Light" w:hAnsi="Helvetica 45 Light"/>
                <w:sz w:val="22"/>
                <w:szCs w:val="22"/>
                <w:highlight w:val="red"/>
                <w:rPrChange w:id="128" w:author="JULIEN Sébastien (sjulien)" w:date="2015-06-26T18:04:00Z">
                  <w:rPr>
                    <w:rFonts w:ascii="Helvetica 45 Light" w:hAnsi="Helvetica 45 Light"/>
                    <w:sz w:val="22"/>
                    <w:szCs w:val="22"/>
                  </w:rPr>
                </w:rPrChange>
              </w:rPr>
            </w:pPr>
            <w:r w:rsidRPr="00D72AFB">
              <w:rPr>
                <w:rFonts w:ascii="Helvetica 45 Light" w:hAnsi="Helvetica 45 Light"/>
                <w:sz w:val="22"/>
                <w:szCs w:val="22"/>
                <w:highlight w:val="red"/>
                <w:rPrChange w:id="129" w:author="JULIEN Sébastien (sjulien)" w:date="2015-06-26T18:04:00Z">
                  <w:rPr>
                    <w:rFonts w:ascii="Helvetica 45 Light" w:hAnsi="Helvetica 45 Light"/>
                    <w:sz w:val="22"/>
                    <w:szCs w:val="22"/>
                  </w:rPr>
                </w:rPrChange>
              </w:rPr>
              <w:t>CAPS</w:t>
            </w:r>
          </w:p>
        </w:tc>
      </w:tr>
      <w:tr w:rsidR="003C75E7" w:rsidRPr="0072282B" w:rsidTr="00D84B62">
        <w:trPr>
          <w:jc w:val="center"/>
        </w:trPr>
        <w:tc>
          <w:tcPr>
            <w:tcW w:w="47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C75E7" w:rsidRPr="0072282B" w:rsidRDefault="00D72AFB" w:rsidP="00D84B62">
            <w:pPr>
              <w:jc w:val="center"/>
              <w:rPr>
                <w:rFonts w:ascii="Helvetica 45 Light" w:hAnsi="Helvetica 45 Light"/>
                <w:sz w:val="22"/>
                <w:szCs w:val="22"/>
                <w:highlight w:val="red"/>
                <w:rPrChange w:id="130" w:author="JULIEN Sébastien (sjulien)" w:date="2015-06-26T18:04:00Z">
                  <w:rPr>
                    <w:rFonts w:ascii="Helvetica 45 Light" w:hAnsi="Helvetica 45 Light"/>
                    <w:sz w:val="22"/>
                    <w:szCs w:val="22"/>
                  </w:rPr>
                </w:rPrChange>
              </w:rPr>
            </w:pPr>
            <w:r w:rsidRPr="00D72AFB">
              <w:rPr>
                <w:rFonts w:ascii="Helvetica 45 Light" w:hAnsi="Helvetica 45 Light"/>
                <w:sz w:val="22"/>
                <w:szCs w:val="22"/>
                <w:highlight w:val="red"/>
                <w:rPrChange w:id="131" w:author="JULIEN Sébastien (sjulien)" w:date="2015-06-26T18:04:00Z">
                  <w:rPr>
                    <w:rFonts w:ascii="Helvetica 45 Light" w:hAnsi="Helvetica 45 Light"/>
                    <w:sz w:val="22"/>
                    <w:szCs w:val="22"/>
                  </w:rPr>
                </w:rPrChange>
              </w:rPr>
              <w:t>Laval Très Haut Débit</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3C75E7" w:rsidRPr="0072282B" w:rsidRDefault="00D72AFB" w:rsidP="00D84B62">
            <w:pPr>
              <w:jc w:val="center"/>
              <w:rPr>
                <w:rFonts w:ascii="Helvetica 45 Light" w:hAnsi="Helvetica 45 Light"/>
                <w:sz w:val="22"/>
                <w:szCs w:val="22"/>
                <w:highlight w:val="red"/>
                <w:rPrChange w:id="132" w:author="JULIEN Sébastien (sjulien)" w:date="2015-06-26T18:04:00Z">
                  <w:rPr>
                    <w:rFonts w:ascii="Helvetica 45 Light" w:hAnsi="Helvetica 45 Light"/>
                    <w:sz w:val="22"/>
                    <w:szCs w:val="22"/>
                  </w:rPr>
                </w:rPrChange>
              </w:rPr>
            </w:pPr>
            <w:r w:rsidRPr="00D72AFB">
              <w:rPr>
                <w:rFonts w:ascii="Helvetica 45 Light" w:hAnsi="Helvetica 45 Light"/>
                <w:sz w:val="22"/>
                <w:szCs w:val="22"/>
                <w:highlight w:val="red"/>
                <w:rPrChange w:id="133" w:author="JULIEN Sébastien (sjulien)" w:date="2015-06-26T18:04:00Z">
                  <w:rPr>
                    <w:rFonts w:ascii="Helvetica 45 Light" w:hAnsi="Helvetica 45 Light"/>
                    <w:sz w:val="22"/>
                    <w:szCs w:val="22"/>
                  </w:rPr>
                </w:rPrChange>
              </w:rPr>
              <w:t>LTHD</w:t>
            </w:r>
          </w:p>
        </w:tc>
        <w:tc>
          <w:tcPr>
            <w:tcW w:w="1372" w:type="dxa"/>
            <w:tcBorders>
              <w:top w:val="nil"/>
              <w:left w:val="nil"/>
              <w:bottom w:val="single" w:sz="8" w:space="0" w:color="auto"/>
              <w:right w:val="single" w:sz="8" w:space="0" w:color="auto"/>
            </w:tcBorders>
          </w:tcPr>
          <w:p w:rsidR="003C75E7" w:rsidRPr="0072282B" w:rsidRDefault="00D72AFB" w:rsidP="00D84B62">
            <w:pPr>
              <w:jc w:val="center"/>
              <w:rPr>
                <w:rFonts w:ascii="Helvetica 45 Light" w:hAnsi="Helvetica 45 Light"/>
                <w:sz w:val="22"/>
                <w:szCs w:val="22"/>
                <w:highlight w:val="red"/>
                <w:rPrChange w:id="134" w:author="JULIEN Sébastien (sjulien)" w:date="2015-06-26T18:04:00Z">
                  <w:rPr>
                    <w:rFonts w:ascii="Helvetica 45 Light" w:hAnsi="Helvetica 45 Light"/>
                    <w:sz w:val="22"/>
                    <w:szCs w:val="22"/>
                  </w:rPr>
                </w:rPrChange>
              </w:rPr>
            </w:pPr>
            <w:r w:rsidRPr="00D72AFB">
              <w:rPr>
                <w:rFonts w:ascii="Helvetica 45 Light" w:hAnsi="Helvetica 45 Light"/>
                <w:sz w:val="22"/>
                <w:szCs w:val="22"/>
                <w:highlight w:val="red"/>
                <w:rPrChange w:id="135" w:author="JULIEN Sébastien (sjulien)" w:date="2015-06-26T18:04:00Z">
                  <w:rPr>
                    <w:rFonts w:ascii="Helvetica 45 Light" w:hAnsi="Helvetica 45 Light"/>
                    <w:sz w:val="22"/>
                    <w:szCs w:val="22"/>
                  </w:rPr>
                </w:rPrChange>
              </w:rPr>
              <w:t>LTHD</w:t>
            </w:r>
          </w:p>
        </w:tc>
      </w:tr>
      <w:tr w:rsidR="003C75E7" w:rsidRPr="0072282B" w:rsidTr="00D84B62">
        <w:trPr>
          <w:jc w:val="center"/>
        </w:trPr>
        <w:tc>
          <w:tcPr>
            <w:tcW w:w="47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C75E7" w:rsidRPr="0072282B" w:rsidRDefault="00D72AFB" w:rsidP="00D84B62">
            <w:pPr>
              <w:jc w:val="center"/>
              <w:rPr>
                <w:rFonts w:ascii="Helvetica 45 Light" w:hAnsi="Helvetica 45 Light"/>
                <w:sz w:val="22"/>
                <w:szCs w:val="22"/>
                <w:highlight w:val="red"/>
                <w:rPrChange w:id="136" w:author="JULIEN Sébastien (sjulien)" w:date="2015-06-26T18:04:00Z">
                  <w:rPr>
                    <w:rFonts w:ascii="Helvetica 45 Light" w:hAnsi="Helvetica 45 Light"/>
                    <w:sz w:val="22"/>
                    <w:szCs w:val="22"/>
                  </w:rPr>
                </w:rPrChange>
              </w:rPr>
            </w:pPr>
            <w:r w:rsidRPr="00D72AFB">
              <w:rPr>
                <w:rFonts w:ascii="Helvetica 45 Light" w:hAnsi="Helvetica 45 Light"/>
                <w:sz w:val="22"/>
                <w:szCs w:val="22"/>
                <w:highlight w:val="red"/>
                <w:rPrChange w:id="137" w:author="JULIEN Sébastien (sjulien)" w:date="2015-06-26T18:04:00Z">
                  <w:rPr>
                    <w:rFonts w:ascii="Helvetica 45 Light" w:hAnsi="Helvetica 45 Light"/>
                    <w:sz w:val="22"/>
                    <w:szCs w:val="22"/>
                  </w:rPr>
                </w:rPrChange>
              </w:rPr>
              <w:t>Auvergne Très Haut Débit</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3C75E7" w:rsidRPr="0072282B" w:rsidRDefault="00D72AFB" w:rsidP="00D84B62">
            <w:pPr>
              <w:jc w:val="center"/>
              <w:rPr>
                <w:rFonts w:ascii="Helvetica 45 Light" w:hAnsi="Helvetica 45 Light"/>
                <w:sz w:val="22"/>
                <w:szCs w:val="22"/>
                <w:highlight w:val="red"/>
                <w:rPrChange w:id="138" w:author="JULIEN Sébastien (sjulien)" w:date="2015-06-26T18:04:00Z">
                  <w:rPr>
                    <w:rFonts w:ascii="Helvetica 45 Light" w:hAnsi="Helvetica 45 Light"/>
                    <w:sz w:val="22"/>
                    <w:szCs w:val="22"/>
                  </w:rPr>
                </w:rPrChange>
              </w:rPr>
            </w:pPr>
            <w:r w:rsidRPr="00D72AFB">
              <w:rPr>
                <w:rFonts w:ascii="Helvetica 45 Light" w:hAnsi="Helvetica 45 Light"/>
                <w:sz w:val="22"/>
                <w:szCs w:val="22"/>
                <w:highlight w:val="red"/>
                <w:rPrChange w:id="139" w:author="JULIEN Sébastien (sjulien)" w:date="2015-06-26T18:04:00Z">
                  <w:rPr>
                    <w:rFonts w:ascii="Helvetica 45 Light" w:hAnsi="Helvetica 45 Light"/>
                    <w:sz w:val="22"/>
                    <w:szCs w:val="22"/>
                  </w:rPr>
                </w:rPrChange>
              </w:rPr>
              <w:t>ATHD</w:t>
            </w:r>
          </w:p>
        </w:tc>
        <w:tc>
          <w:tcPr>
            <w:tcW w:w="1372" w:type="dxa"/>
            <w:tcBorders>
              <w:top w:val="nil"/>
              <w:left w:val="nil"/>
              <w:bottom w:val="single" w:sz="8" w:space="0" w:color="auto"/>
              <w:right w:val="single" w:sz="8" w:space="0" w:color="auto"/>
            </w:tcBorders>
          </w:tcPr>
          <w:p w:rsidR="003C75E7" w:rsidRPr="0072282B" w:rsidRDefault="00D72AFB" w:rsidP="00D84B62">
            <w:pPr>
              <w:jc w:val="center"/>
              <w:rPr>
                <w:rFonts w:ascii="Helvetica 45 Light" w:hAnsi="Helvetica 45 Light"/>
                <w:sz w:val="22"/>
                <w:szCs w:val="22"/>
                <w:highlight w:val="red"/>
                <w:rPrChange w:id="140" w:author="JULIEN Sébastien (sjulien)" w:date="2015-06-26T18:04:00Z">
                  <w:rPr>
                    <w:rFonts w:ascii="Helvetica 45 Light" w:hAnsi="Helvetica 45 Light"/>
                    <w:sz w:val="22"/>
                    <w:szCs w:val="22"/>
                  </w:rPr>
                </w:rPrChange>
              </w:rPr>
            </w:pPr>
            <w:r w:rsidRPr="00D72AFB">
              <w:rPr>
                <w:rFonts w:ascii="Helvetica 45 Light" w:hAnsi="Helvetica 45 Light"/>
                <w:sz w:val="22"/>
                <w:szCs w:val="22"/>
                <w:highlight w:val="red"/>
                <w:rPrChange w:id="141" w:author="JULIEN Sébastien (sjulien)" w:date="2015-06-26T18:04:00Z">
                  <w:rPr>
                    <w:rFonts w:ascii="Helvetica 45 Light" w:hAnsi="Helvetica 45 Light"/>
                    <w:sz w:val="22"/>
                    <w:szCs w:val="22"/>
                  </w:rPr>
                </w:rPrChange>
              </w:rPr>
              <w:t>ATHD</w:t>
            </w:r>
          </w:p>
        </w:tc>
      </w:tr>
      <w:tr w:rsidR="003C75E7" w:rsidRPr="002A65F1" w:rsidTr="00D84B62">
        <w:trPr>
          <w:jc w:val="center"/>
        </w:trPr>
        <w:tc>
          <w:tcPr>
            <w:tcW w:w="47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C75E7" w:rsidRPr="0072282B" w:rsidRDefault="00D72AFB" w:rsidP="00D84B62">
            <w:pPr>
              <w:jc w:val="center"/>
              <w:rPr>
                <w:rFonts w:ascii="Helvetica 45 Light" w:hAnsi="Helvetica 45 Light"/>
                <w:sz w:val="22"/>
                <w:szCs w:val="22"/>
                <w:highlight w:val="red"/>
                <w:rPrChange w:id="142" w:author="JULIEN Sébastien (sjulien)" w:date="2015-06-26T18:04:00Z">
                  <w:rPr>
                    <w:rFonts w:ascii="Helvetica 45 Light" w:hAnsi="Helvetica 45 Light"/>
                    <w:sz w:val="22"/>
                    <w:szCs w:val="22"/>
                  </w:rPr>
                </w:rPrChange>
              </w:rPr>
            </w:pPr>
            <w:r w:rsidRPr="00D72AFB">
              <w:rPr>
                <w:rFonts w:ascii="Helvetica 45 Light" w:hAnsi="Helvetica 45 Light"/>
                <w:sz w:val="22"/>
                <w:szCs w:val="22"/>
                <w:highlight w:val="red"/>
                <w:rPrChange w:id="143" w:author="JULIEN Sébastien (sjulien)" w:date="2015-06-26T18:04:00Z">
                  <w:rPr>
                    <w:rFonts w:ascii="Helvetica 45 Light" w:hAnsi="Helvetica 45 Light"/>
                    <w:sz w:val="22"/>
                    <w:szCs w:val="22"/>
                  </w:rPr>
                </w:rPrChange>
              </w:rPr>
              <w:t>Grand Dax très Haut Débit</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3C75E7" w:rsidRPr="0072282B" w:rsidRDefault="00D72AFB" w:rsidP="00D84B62">
            <w:pPr>
              <w:jc w:val="center"/>
              <w:rPr>
                <w:rFonts w:ascii="Helvetica 45 Light" w:hAnsi="Helvetica 45 Light"/>
                <w:sz w:val="22"/>
                <w:szCs w:val="22"/>
                <w:highlight w:val="red"/>
                <w:rPrChange w:id="144" w:author="JULIEN Sébastien (sjulien)" w:date="2015-06-26T18:04:00Z">
                  <w:rPr>
                    <w:rFonts w:ascii="Helvetica 45 Light" w:hAnsi="Helvetica 45 Light"/>
                    <w:sz w:val="22"/>
                    <w:szCs w:val="22"/>
                  </w:rPr>
                </w:rPrChange>
              </w:rPr>
            </w:pPr>
            <w:r w:rsidRPr="00D72AFB">
              <w:rPr>
                <w:rFonts w:ascii="Helvetica 45 Light" w:hAnsi="Helvetica 45 Light"/>
                <w:sz w:val="22"/>
                <w:szCs w:val="22"/>
                <w:highlight w:val="red"/>
                <w:rPrChange w:id="145" w:author="JULIEN Sébastien (sjulien)" w:date="2015-06-26T18:04:00Z">
                  <w:rPr>
                    <w:rFonts w:ascii="Helvetica 45 Light" w:hAnsi="Helvetica 45 Light"/>
                    <w:sz w:val="22"/>
                    <w:szCs w:val="22"/>
                  </w:rPr>
                </w:rPrChange>
              </w:rPr>
              <w:t>GDHD</w:t>
            </w:r>
          </w:p>
        </w:tc>
        <w:tc>
          <w:tcPr>
            <w:tcW w:w="1372" w:type="dxa"/>
            <w:tcBorders>
              <w:top w:val="nil"/>
              <w:left w:val="nil"/>
              <w:bottom w:val="single" w:sz="8" w:space="0" w:color="auto"/>
              <w:right w:val="single" w:sz="8" w:space="0" w:color="auto"/>
            </w:tcBorders>
          </w:tcPr>
          <w:p w:rsidR="003C75E7" w:rsidRPr="003C75E7" w:rsidRDefault="00D72AFB" w:rsidP="00D84B62">
            <w:pPr>
              <w:jc w:val="center"/>
              <w:rPr>
                <w:rFonts w:ascii="Helvetica 45 Light" w:hAnsi="Helvetica 45 Light"/>
                <w:sz w:val="22"/>
                <w:szCs w:val="22"/>
              </w:rPr>
            </w:pPr>
            <w:r w:rsidRPr="00D72AFB">
              <w:rPr>
                <w:rFonts w:ascii="Helvetica 45 Light" w:hAnsi="Helvetica 45 Light"/>
                <w:sz w:val="22"/>
                <w:szCs w:val="22"/>
                <w:highlight w:val="red"/>
                <w:rPrChange w:id="146" w:author="JULIEN Sébastien (sjulien)" w:date="2015-06-26T18:04:00Z">
                  <w:rPr>
                    <w:rFonts w:ascii="Helvetica 45 Light" w:hAnsi="Helvetica 45 Light"/>
                    <w:sz w:val="22"/>
                    <w:szCs w:val="22"/>
                  </w:rPr>
                </w:rPrChange>
              </w:rPr>
              <w:t>GDHD</w:t>
            </w:r>
          </w:p>
        </w:tc>
      </w:tr>
    </w:tbl>
    <w:p w:rsidR="00B04D41" w:rsidRPr="009A2069" w:rsidRDefault="00B04D41" w:rsidP="00157229">
      <w:pPr>
        <w:jc w:val="both"/>
        <w:rPr>
          <w:rFonts w:ascii="Helvetica 45 Light" w:hAnsi="Helvetica 45 Light"/>
          <w:sz w:val="22"/>
          <w:szCs w:val="22"/>
        </w:rPr>
      </w:pPr>
    </w:p>
    <w:p w:rsidR="002A65F1" w:rsidRDefault="002A65F1" w:rsidP="002A65F1">
      <w:pPr>
        <w:pStyle w:val="Titre2"/>
        <w:tabs>
          <w:tab w:val="clear" w:pos="1427"/>
        </w:tabs>
        <w:ind w:left="0" w:firstLine="0"/>
        <w:rPr>
          <w:rFonts w:ascii="Helvetica 45 Light" w:hAnsi="Helvetica 45 Light"/>
        </w:rPr>
      </w:pPr>
      <w:bookmarkStart w:id="147" w:name="_Toc420050101"/>
      <w:r>
        <w:rPr>
          <w:rFonts w:ascii="Helvetica 45 Light" w:hAnsi="Helvetica 45 Light"/>
        </w:rPr>
        <w:t>Configuration des opérateurs</w:t>
      </w:r>
      <w:bookmarkEnd w:id="147"/>
    </w:p>
    <w:p w:rsidR="002A65F1" w:rsidRDefault="002A65F1" w:rsidP="002A65F1">
      <w:pPr>
        <w:jc w:val="both"/>
        <w:rPr>
          <w:rFonts w:ascii="Helvetica 45 Light" w:hAnsi="Helvetica 45 Light"/>
          <w:sz w:val="22"/>
          <w:szCs w:val="22"/>
        </w:rPr>
      </w:pPr>
      <w:r>
        <w:rPr>
          <w:rFonts w:ascii="Helvetica 45 Light" w:hAnsi="Helvetica 45 Light"/>
          <w:sz w:val="22"/>
          <w:szCs w:val="22"/>
        </w:rPr>
        <w:t>Pour la configuration des opérateurs, il faudra appliquer la codification des opérateurs RIP au niveau du domaine opérateur.</w:t>
      </w:r>
    </w:p>
    <w:p w:rsidR="002A65F1" w:rsidRDefault="002A65F1" w:rsidP="002A65F1">
      <w:pPr>
        <w:jc w:val="both"/>
        <w:rPr>
          <w:rFonts w:ascii="Helvetica 45 Light" w:hAnsi="Helvetica 45 Light"/>
          <w:sz w:val="22"/>
          <w:szCs w:val="22"/>
        </w:rPr>
      </w:pPr>
      <w:r>
        <w:rPr>
          <w:rFonts w:ascii="Helvetica 45 Light" w:hAnsi="Helvetica 45 Light"/>
          <w:sz w:val="22"/>
          <w:szCs w:val="22"/>
        </w:rPr>
        <w:t xml:space="preserve">De plus, la valeur ‘OR’ devra être remplacée par ‘Orange’. </w:t>
      </w:r>
    </w:p>
    <w:p w:rsidR="002A65F1" w:rsidRDefault="00B773C6" w:rsidP="002A65F1">
      <w:pPr>
        <w:jc w:val="both"/>
        <w:rPr>
          <w:rFonts w:ascii="Helvetica 45 Light" w:hAnsi="Helvetica 45 Light"/>
          <w:sz w:val="22"/>
          <w:szCs w:val="22"/>
        </w:rPr>
      </w:pPr>
      <w:r w:rsidRPr="003C75E7">
        <w:rPr>
          <w:rFonts w:ascii="Helvetica 45 Light" w:hAnsi="Helvetica 45 Light"/>
          <w:sz w:val="22"/>
          <w:szCs w:val="22"/>
          <w:highlight w:val="yellow"/>
        </w:rPr>
        <w:t>Rem : Cette modification peut certainement être mise en œuvre avec le Bi-mode.</w:t>
      </w:r>
      <w:r w:rsidR="002A65F1">
        <w:rPr>
          <w:rFonts w:ascii="Helvetica 45 Light" w:hAnsi="Helvetica 45 Light"/>
          <w:sz w:val="22"/>
          <w:szCs w:val="22"/>
        </w:rPr>
        <w:t xml:space="preserve"> </w:t>
      </w:r>
    </w:p>
    <w:p w:rsidR="001C44F8" w:rsidRDefault="001C44F8" w:rsidP="00157229">
      <w:pPr>
        <w:pStyle w:val="Titre2"/>
        <w:tabs>
          <w:tab w:val="clear" w:pos="1427"/>
        </w:tabs>
        <w:ind w:left="0" w:firstLine="0"/>
        <w:rPr>
          <w:rFonts w:ascii="Helvetica 45 Light" w:hAnsi="Helvetica 45 Light"/>
        </w:rPr>
      </w:pPr>
      <w:bookmarkStart w:id="148" w:name="_Toc420050102"/>
      <w:r>
        <w:rPr>
          <w:rFonts w:ascii="Helvetica 45 Light" w:hAnsi="Helvetica 45 Light"/>
        </w:rPr>
        <w:lastRenderedPageBreak/>
        <w:t>Modélisation des sites supports</w:t>
      </w:r>
      <w:bookmarkEnd w:id="148"/>
    </w:p>
    <w:p w:rsidR="00E76A67" w:rsidRPr="00E76A67" w:rsidRDefault="001C44F8" w:rsidP="00E76A67">
      <w:pPr>
        <w:pStyle w:val="Titre3"/>
        <w:ind w:left="0" w:firstLine="0"/>
        <w:rPr>
          <w:rFonts w:ascii="Helvetica 45 Light" w:hAnsi="Helvetica 45 Light"/>
        </w:rPr>
      </w:pPr>
      <w:bookmarkStart w:id="149" w:name="_Toc420050103"/>
      <w:r w:rsidRPr="005A2497">
        <w:rPr>
          <w:rFonts w:ascii="Helvetica 45 Light" w:hAnsi="Helvetica 45 Light"/>
        </w:rPr>
        <w:t>Gestion des points Techniques</w:t>
      </w:r>
      <w:bookmarkEnd w:id="149"/>
    </w:p>
    <w:p w:rsidR="00E76A67" w:rsidRDefault="00E76A67" w:rsidP="00E76A67">
      <w:pPr>
        <w:jc w:val="both"/>
        <w:rPr>
          <w:rFonts w:ascii="Helvetica 45 Light" w:hAnsi="Helvetica 45 Light"/>
          <w:sz w:val="22"/>
          <w:szCs w:val="22"/>
        </w:rPr>
      </w:pPr>
      <w:r>
        <w:rPr>
          <w:rFonts w:ascii="Helvetica 45 Light" w:hAnsi="Helvetica 45 Light"/>
          <w:sz w:val="22"/>
          <w:szCs w:val="22"/>
        </w:rPr>
        <w:t>Il est nécessaire d’afficher et de gérer l’appartenance d’un point technique à un RIP. La description de l’interface avec IPON est précisé</w:t>
      </w:r>
      <w:r w:rsidR="00F83344">
        <w:rPr>
          <w:rFonts w:ascii="Helvetica 45 Light" w:hAnsi="Helvetica 45 Light"/>
          <w:sz w:val="22"/>
          <w:szCs w:val="22"/>
        </w:rPr>
        <w:t>e</w:t>
      </w:r>
      <w:r>
        <w:rPr>
          <w:rFonts w:ascii="Helvetica 45 Light" w:hAnsi="Helvetica 45 Light"/>
          <w:sz w:val="22"/>
          <w:szCs w:val="22"/>
        </w:rPr>
        <w:t xml:space="preserve"> dans le paragraphe « Flux IPON vers Geofibre ».</w:t>
      </w:r>
    </w:p>
    <w:p w:rsidR="00A10C39" w:rsidRPr="009D68DA" w:rsidRDefault="00A10C39" w:rsidP="00E76A67">
      <w:pPr>
        <w:jc w:val="both"/>
        <w:rPr>
          <w:rFonts w:ascii="Helvetica 45 Light" w:hAnsi="Helvetica 45 Light"/>
          <w:sz w:val="22"/>
          <w:szCs w:val="22"/>
          <w:highlight w:val="lightGray"/>
          <w:rPrChange w:id="150" w:author="JULIEN Sébastien (sjulien)" w:date="2015-06-24T13:33:00Z">
            <w:rPr>
              <w:rFonts w:ascii="Helvetica 45 Light" w:hAnsi="Helvetica 45 Light"/>
              <w:sz w:val="22"/>
              <w:szCs w:val="22"/>
              <w:highlight w:val="yellow"/>
            </w:rPr>
          </w:rPrChange>
        </w:rPr>
      </w:pPr>
    </w:p>
    <w:p w:rsidR="00E8337F" w:rsidRPr="00E8337F" w:rsidRDefault="00D72AFB" w:rsidP="00E76A67">
      <w:pPr>
        <w:jc w:val="both"/>
        <w:rPr>
          <w:rFonts w:ascii="Helvetica 45 Light" w:hAnsi="Helvetica 45 Light"/>
          <w:sz w:val="22"/>
          <w:szCs w:val="22"/>
        </w:rPr>
      </w:pPr>
      <w:r w:rsidRPr="00D72AFB">
        <w:rPr>
          <w:rFonts w:ascii="Helvetica 45 Light" w:hAnsi="Helvetica 45 Light"/>
          <w:sz w:val="22"/>
          <w:szCs w:val="22"/>
          <w:highlight w:val="lightGray"/>
          <w:u w:val="single"/>
          <w:rPrChange w:id="151" w:author="JULIEN Sébastien (sjulien)" w:date="2015-06-24T13:33:00Z">
            <w:rPr>
              <w:rFonts w:ascii="Helvetica 45 Light" w:hAnsi="Helvetica 45 Light"/>
              <w:sz w:val="22"/>
              <w:szCs w:val="22"/>
              <w:u w:val="single"/>
            </w:rPr>
          </w:rPrChange>
        </w:rPr>
        <w:t>Précision de la gestion côté IPON</w:t>
      </w:r>
      <w:r w:rsidRPr="00D72AFB">
        <w:rPr>
          <w:rFonts w:ascii="Helvetica 45 Light" w:hAnsi="Helvetica 45 Light"/>
          <w:sz w:val="22"/>
          <w:szCs w:val="22"/>
          <w:highlight w:val="lightGray"/>
          <w:rPrChange w:id="152" w:author="JULIEN Sébastien (sjulien)" w:date="2015-06-24T13:33:00Z">
            <w:rPr>
              <w:rFonts w:ascii="Helvetica 45 Light" w:hAnsi="Helvetica 45 Light"/>
              <w:sz w:val="22"/>
              <w:szCs w:val="22"/>
            </w:rPr>
          </w:rPrChange>
        </w:rPr>
        <w:t xml:space="preserve"> : Dans IPON, le point fonctionnel d’un RIP sera décrit avec le PT associé qui sera transmis à Geofibre. Mais un point fonctionnel et son PT seront également créés pour la vision Orange. Donc il y aura également un PT transmis dans l’interface pour le même site support. De plus, </w:t>
      </w:r>
      <w:r w:rsidRPr="00D72AFB">
        <w:rPr>
          <w:rFonts w:ascii="Helvetica 45 Light" w:hAnsi="Helvetica 45 Light"/>
          <w:sz w:val="22"/>
          <w:szCs w:val="22"/>
          <w:highlight w:val="yellow"/>
          <w:rPrChange w:id="153" w:author="JULIEN Sébastien (sjulien)" w:date="2015-06-24T13:54:00Z">
            <w:rPr>
              <w:rFonts w:ascii="Helvetica 45 Light" w:hAnsi="Helvetica 45 Light"/>
              <w:sz w:val="22"/>
              <w:szCs w:val="22"/>
            </w:rPr>
          </w:rPrChange>
        </w:rPr>
        <w:t>il serait possible d’avoir deux PT avec la même dénomination mais avec des objectid_ipon et des opérateurs différents.</w:t>
      </w:r>
    </w:p>
    <w:p w:rsidR="00904362" w:rsidRDefault="00904362" w:rsidP="00904362">
      <w:pPr>
        <w:jc w:val="both"/>
        <w:rPr>
          <w:rFonts w:ascii="Helvetica 45 Light" w:hAnsi="Helvetica 45 Light"/>
          <w:sz w:val="22"/>
          <w:szCs w:val="22"/>
        </w:rPr>
      </w:pPr>
    </w:p>
    <w:p w:rsidR="00DE020E" w:rsidRDefault="00D72AFB" w:rsidP="00904362">
      <w:pPr>
        <w:jc w:val="both"/>
        <w:rPr>
          <w:rFonts w:ascii="Helvetica 45 Light" w:hAnsi="Helvetica 45 Light"/>
          <w:sz w:val="22"/>
          <w:szCs w:val="22"/>
        </w:rPr>
      </w:pPr>
      <w:r w:rsidRPr="00D72AFB">
        <w:rPr>
          <w:rFonts w:ascii="Helvetica 45 Light" w:hAnsi="Helvetica 45 Light"/>
          <w:sz w:val="22"/>
          <w:szCs w:val="22"/>
          <w:highlight w:val="yellow"/>
          <w:rPrChange w:id="154" w:author="JULIEN Sébastien (sjulien)" w:date="2015-06-17T12:08:00Z">
            <w:rPr>
              <w:rFonts w:ascii="Helvetica 45 Light" w:hAnsi="Helvetica 45 Light"/>
              <w:sz w:val="22"/>
              <w:szCs w:val="22"/>
            </w:rPr>
          </w:rPrChange>
        </w:rPr>
        <w:t>Dans l’onglet « Liste PT » du widget « Sites supports », il est nécessaire d’afficher l’opérateur associé au PT. Globalement la gestion reste identique avec la possibilité de créer/modifier/supprimer des PT pour les administrateurs.</w:t>
      </w:r>
    </w:p>
    <w:p w:rsidR="008D5AE8" w:rsidRDefault="00D72AFB" w:rsidP="00904362">
      <w:pPr>
        <w:jc w:val="both"/>
        <w:rPr>
          <w:rFonts w:ascii="Helvetica 45 Light" w:hAnsi="Helvetica 45 Light"/>
          <w:sz w:val="22"/>
          <w:szCs w:val="22"/>
        </w:rPr>
      </w:pPr>
      <w:r w:rsidRPr="00D72AFB">
        <w:rPr>
          <w:rFonts w:ascii="Helvetica 45 Light" w:hAnsi="Helvetica 45 Light"/>
          <w:sz w:val="22"/>
          <w:szCs w:val="22"/>
          <w:highlight w:val="yellow"/>
          <w:rPrChange w:id="155" w:author="JULIEN Sébastien (sjulien)" w:date="2015-06-17T12:12:00Z">
            <w:rPr>
              <w:rFonts w:ascii="Helvetica 45 Light" w:hAnsi="Helvetica 45 Light"/>
              <w:sz w:val="22"/>
              <w:szCs w:val="22"/>
            </w:rPr>
          </w:rPrChange>
        </w:rPr>
        <w:t>L’opérateur proposé pour une création sera l’opérateur « Orange » ou RIP associé à la commune suivant la commune (pointage géographique) où se situe le site support. Il peut être modifié par l’utilisateur en sélectionnant une  valeur.</w:t>
      </w:r>
      <w:r w:rsidR="008D5AE8">
        <w:rPr>
          <w:rFonts w:ascii="Helvetica 45 Light" w:hAnsi="Helvetica 45 Light"/>
          <w:sz w:val="22"/>
          <w:szCs w:val="22"/>
        </w:rPr>
        <w:t xml:space="preserve"> </w:t>
      </w:r>
    </w:p>
    <w:p w:rsidR="008D5AE8" w:rsidRDefault="00D72AFB" w:rsidP="00904362">
      <w:pPr>
        <w:jc w:val="both"/>
        <w:rPr>
          <w:rFonts w:ascii="Helvetica 45 Light" w:hAnsi="Helvetica 45 Light"/>
          <w:sz w:val="22"/>
          <w:szCs w:val="22"/>
        </w:rPr>
      </w:pPr>
      <w:r w:rsidRPr="00D72AFB">
        <w:rPr>
          <w:rFonts w:ascii="Helvetica 45 Light" w:hAnsi="Helvetica 45 Light"/>
          <w:sz w:val="22"/>
          <w:szCs w:val="22"/>
          <w:highlight w:val="yellow"/>
          <w:rPrChange w:id="156" w:author="JULIEN Sébastien (sjulien)" w:date="2015-06-17T16:02:00Z">
            <w:rPr>
              <w:rFonts w:ascii="Helvetica 45 Light" w:hAnsi="Helvetica 45 Light"/>
              <w:sz w:val="22"/>
              <w:szCs w:val="22"/>
            </w:rPr>
          </w:rPrChange>
        </w:rPr>
        <w:t>Pour les communes gérées par un RIP, les deux valeurs proposées seront le RIP ou « Orange ».</w:t>
      </w:r>
    </w:p>
    <w:p w:rsidR="008D5AE8" w:rsidRDefault="00D72AFB" w:rsidP="008D5AE8">
      <w:pPr>
        <w:jc w:val="both"/>
        <w:rPr>
          <w:rFonts w:ascii="Helvetica 45 Light" w:hAnsi="Helvetica 45 Light"/>
          <w:sz w:val="22"/>
          <w:szCs w:val="22"/>
        </w:rPr>
      </w:pPr>
      <w:r w:rsidRPr="00D72AFB">
        <w:rPr>
          <w:rFonts w:ascii="Helvetica 45 Light" w:hAnsi="Helvetica 45 Light"/>
          <w:sz w:val="22"/>
          <w:szCs w:val="22"/>
          <w:highlight w:val="yellow"/>
          <w:rPrChange w:id="157" w:author="JULIEN Sébastien (sjulien)" w:date="2015-06-17T16:03:00Z">
            <w:rPr>
              <w:rFonts w:ascii="Helvetica 45 Light" w:hAnsi="Helvetica 45 Light"/>
              <w:sz w:val="22"/>
              <w:szCs w:val="22"/>
            </w:rPr>
          </w:rPrChange>
        </w:rPr>
        <w:t>Pour les communes gérées par un Orange, seule la valeur « Orange » sera proposée.</w:t>
      </w:r>
    </w:p>
    <w:p w:rsidR="00141ED5" w:rsidRDefault="00141ED5" w:rsidP="00904362">
      <w:pPr>
        <w:jc w:val="both"/>
        <w:rPr>
          <w:rFonts w:ascii="Helvetica 45 Light" w:hAnsi="Helvetica 45 Light"/>
          <w:sz w:val="22"/>
          <w:szCs w:val="22"/>
          <w:u w:val="single"/>
        </w:rPr>
      </w:pPr>
    </w:p>
    <w:p w:rsidR="008D5AE8" w:rsidRPr="00141ED5" w:rsidRDefault="00D72AFB" w:rsidP="00904362">
      <w:pPr>
        <w:jc w:val="both"/>
        <w:rPr>
          <w:rFonts w:ascii="Helvetica 45 Light" w:hAnsi="Helvetica 45 Light"/>
          <w:sz w:val="22"/>
          <w:szCs w:val="22"/>
          <w:u w:val="single"/>
        </w:rPr>
      </w:pPr>
      <w:r w:rsidRPr="00D72AFB">
        <w:rPr>
          <w:rFonts w:ascii="Helvetica 45 Light" w:hAnsi="Helvetica 45 Light"/>
          <w:sz w:val="22"/>
          <w:szCs w:val="22"/>
          <w:highlight w:val="yellow"/>
          <w:u w:val="single"/>
          <w:rPrChange w:id="158" w:author="JULIEN Sébastien (sjulien)" w:date="2015-06-17T16:03:00Z">
            <w:rPr>
              <w:rFonts w:ascii="Helvetica 45 Light" w:hAnsi="Helvetica 45 Light"/>
              <w:sz w:val="22"/>
              <w:szCs w:val="22"/>
              <w:u w:val="single"/>
            </w:rPr>
          </w:rPrChange>
        </w:rPr>
        <w:t>Proposition d’IHM :</w:t>
      </w:r>
      <w:r w:rsidR="00141ED5" w:rsidRPr="00141ED5">
        <w:rPr>
          <w:rFonts w:ascii="Helvetica 45 Light" w:hAnsi="Helvetica 45 Light"/>
          <w:sz w:val="22"/>
          <w:szCs w:val="22"/>
          <w:u w:val="single"/>
        </w:rPr>
        <w:t xml:space="preserve"> </w:t>
      </w:r>
    </w:p>
    <w:p w:rsidR="00A72162" w:rsidRDefault="00A72162" w:rsidP="00A72162">
      <w:pPr>
        <w:jc w:val="center"/>
        <w:rPr>
          <w:rFonts w:ascii="Helvetica 45 Light" w:hAnsi="Helvetica 45 Light"/>
          <w:sz w:val="22"/>
          <w:szCs w:val="22"/>
        </w:rPr>
      </w:pPr>
      <w:r>
        <w:rPr>
          <w:noProof/>
        </w:rPr>
        <w:lastRenderedPageBreak/>
        <w:drawing>
          <wp:inline distT="0" distB="0" distL="0" distR="0">
            <wp:extent cx="4031312" cy="2847119"/>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032972" cy="2848291"/>
                    </a:xfrm>
                    <a:prstGeom prst="rect">
                      <a:avLst/>
                    </a:prstGeom>
                  </pic:spPr>
                </pic:pic>
              </a:graphicData>
            </a:graphic>
          </wp:inline>
        </w:drawing>
      </w:r>
    </w:p>
    <w:p w:rsidR="004A0ABA" w:rsidRPr="00904362" w:rsidRDefault="004A0ABA" w:rsidP="00904362">
      <w:pPr>
        <w:jc w:val="both"/>
        <w:rPr>
          <w:rFonts w:ascii="Helvetica 45 Light" w:hAnsi="Helvetica 45 Light"/>
          <w:sz w:val="22"/>
          <w:szCs w:val="22"/>
          <w:highlight w:val="green"/>
        </w:rPr>
      </w:pPr>
    </w:p>
    <w:p w:rsidR="00A10C39" w:rsidRPr="00A72162" w:rsidRDefault="00D72AFB" w:rsidP="00E76A67">
      <w:pPr>
        <w:jc w:val="both"/>
        <w:rPr>
          <w:rFonts w:ascii="Helvetica 45 Light" w:hAnsi="Helvetica 45 Light"/>
          <w:sz w:val="22"/>
          <w:szCs w:val="22"/>
        </w:rPr>
      </w:pPr>
      <w:r w:rsidRPr="00D72AFB">
        <w:rPr>
          <w:rFonts w:ascii="Helvetica 45 Light" w:hAnsi="Helvetica 45 Light"/>
          <w:sz w:val="22"/>
          <w:szCs w:val="22"/>
          <w:highlight w:val="yellow"/>
          <w:u w:val="single"/>
          <w:rPrChange w:id="159" w:author="JULIEN Sébastien (sjulien)" w:date="2015-06-17T12:08:00Z">
            <w:rPr>
              <w:rFonts w:ascii="Helvetica 45 Light" w:hAnsi="Helvetica 45 Light"/>
              <w:sz w:val="22"/>
              <w:szCs w:val="22"/>
              <w:u w:val="single"/>
            </w:rPr>
          </w:rPrChange>
        </w:rPr>
        <w:t>Impact IHM :</w:t>
      </w:r>
      <w:r w:rsidRPr="00D72AFB">
        <w:rPr>
          <w:rFonts w:ascii="Helvetica 45 Light" w:hAnsi="Helvetica 45 Light"/>
          <w:sz w:val="22"/>
          <w:szCs w:val="22"/>
          <w:highlight w:val="yellow"/>
          <w:rPrChange w:id="160" w:author="JULIEN Sébastien (sjulien)" w:date="2015-06-17T12:08:00Z">
            <w:rPr>
              <w:rFonts w:ascii="Helvetica 45 Light" w:hAnsi="Helvetica 45 Light"/>
              <w:sz w:val="22"/>
              <w:szCs w:val="22"/>
            </w:rPr>
          </w:rPrChange>
        </w:rPr>
        <w:t xml:space="preserve"> Il faut élargir le widget actuel afin de garantir l’affichage complet sur une ligne (Identifiant du PT, Opérateur, source) et remplacer « Référentiel IPON » par « IPON » pour la source.</w:t>
      </w:r>
    </w:p>
    <w:p w:rsidR="00A10C39" w:rsidRDefault="00A10C39" w:rsidP="00E76A67">
      <w:pPr>
        <w:jc w:val="both"/>
        <w:rPr>
          <w:rFonts w:ascii="Helvetica 45 Light" w:hAnsi="Helvetica 45 Light"/>
          <w:sz w:val="22"/>
          <w:szCs w:val="22"/>
          <w:highlight w:val="yellow"/>
        </w:rPr>
      </w:pPr>
    </w:p>
    <w:p w:rsidR="00141ED5" w:rsidRPr="00DD3862" w:rsidRDefault="00D72AFB" w:rsidP="00E76A67">
      <w:pPr>
        <w:jc w:val="both"/>
        <w:rPr>
          <w:rFonts w:ascii="Helvetica 45 Light" w:hAnsi="Helvetica 45 Light"/>
          <w:sz w:val="22"/>
          <w:szCs w:val="22"/>
          <w:highlight w:val="yellow"/>
          <w:rPrChange w:id="161" w:author="JULIEN Sébastien (sjulien)" w:date="2015-06-24T14:02:00Z">
            <w:rPr>
              <w:rFonts w:ascii="Helvetica 45 Light" w:hAnsi="Helvetica 45 Light"/>
              <w:sz w:val="22"/>
              <w:szCs w:val="22"/>
            </w:rPr>
          </w:rPrChange>
        </w:rPr>
      </w:pPr>
      <w:r w:rsidRPr="00D72AFB">
        <w:rPr>
          <w:rFonts w:ascii="Helvetica 45 Light" w:hAnsi="Helvetica 45 Light"/>
          <w:sz w:val="22"/>
          <w:szCs w:val="22"/>
          <w:highlight w:val="yellow"/>
          <w:rPrChange w:id="162" w:author="JULIEN Sébastien (sjulien)" w:date="2015-06-24T14:02:00Z">
            <w:rPr>
              <w:rFonts w:ascii="Helvetica 45 Light" w:hAnsi="Helvetica 45 Light"/>
              <w:sz w:val="22"/>
              <w:szCs w:val="22"/>
            </w:rPr>
          </w:rPrChange>
        </w:rPr>
        <w:t>Dans le cadre de l’association de Point Technique à un projet, lors du choix de point technique (s’il y en a plusieurs), il faut afficher l’opérateur.</w:t>
      </w:r>
    </w:p>
    <w:p w:rsidR="00141ED5" w:rsidRPr="00DD3862" w:rsidRDefault="00141ED5" w:rsidP="00E76A67">
      <w:pPr>
        <w:jc w:val="both"/>
        <w:rPr>
          <w:rFonts w:ascii="Helvetica 45 Light" w:hAnsi="Helvetica 45 Light"/>
          <w:sz w:val="22"/>
          <w:szCs w:val="22"/>
          <w:highlight w:val="yellow"/>
          <w:rPrChange w:id="163" w:author="JULIEN Sébastien (sjulien)" w:date="2015-06-24T14:02:00Z">
            <w:rPr>
              <w:rFonts w:ascii="Helvetica 45 Light" w:hAnsi="Helvetica 45 Light"/>
              <w:sz w:val="22"/>
              <w:szCs w:val="22"/>
            </w:rPr>
          </w:rPrChange>
        </w:rPr>
      </w:pPr>
    </w:p>
    <w:p w:rsidR="00141ED5" w:rsidRPr="00DD3862" w:rsidRDefault="00D72AFB" w:rsidP="00E76A67">
      <w:pPr>
        <w:jc w:val="both"/>
        <w:rPr>
          <w:rFonts w:ascii="Helvetica 45 Light" w:hAnsi="Helvetica 45 Light"/>
          <w:sz w:val="22"/>
          <w:szCs w:val="22"/>
          <w:highlight w:val="yellow"/>
          <w:u w:val="single"/>
          <w:rPrChange w:id="164" w:author="JULIEN Sébastien (sjulien)" w:date="2015-06-24T14:02:00Z">
            <w:rPr>
              <w:rFonts w:ascii="Helvetica 45 Light" w:hAnsi="Helvetica 45 Light"/>
              <w:sz w:val="22"/>
              <w:szCs w:val="22"/>
              <w:u w:val="single"/>
            </w:rPr>
          </w:rPrChange>
        </w:rPr>
      </w:pPr>
      <w:r w:rsidRPr="00D72AFB">
        <w:rPr>
          <w:rFonts w:ascii="Helvetica 45 Light" w:hAnsi="Helvetica 45 Light"/>
          <w:sz w:val="22"/>
          <w:szCs w:val="22"/>
          <w:highlight w:val="yellow"/>
          <w:u w:val="single"/>
          <w:rPrChange w:id="165" w:author="JULIEN Sébastien (sjulien)" w:date="2015-06-24T14:02:00Z">
            <w:rPr>
              <w:rFonts w:ascii="Helvetica 45 Light" w:hAnsi="Helvetica 45 Light"/>
              <w:sz w:val="22"/>
              <w:szCs w:val="22"/>
              <w:u w:val="single"/>
            </w:rPr>
          </w:rPrChange>
        </w:rPr>
        <w:t xml:space="preserve">Proposition d’affichage : </w:t>
      </w:r>
    </w:p>
    <w:p w:rsidR="00141ED5" w:rsidRPr="00DD3862" w:rsidRDefault="00D72AFB" w:rsidP="00E76A67">
      <w:pPr>
        <w:jc w:val="both"/>
        <w:rPr>
          <w:rFonts w:ascii="Helvetica 45 Light" w:hAnsi="Helvetica 45 Light"/>
          <w:sz w:val="22"/>
          <w:szCs w:val="22"/>
          <w:highlight w:val="yellow"/>
          <w:rPrChange w:id="166" w:author="JULIEN Sébastien (sjulien)" w:date="2015-06-24T14:02:00Z">
            <w:rPr>
              <w:rFonts w:ascii="Helvetica 45 Light" w:hAnsi="Helvetica 45 Light"/>
              <w:sz w:val="22"/>
              <w:szCs w:val="22"/>
            </w:rPr>
          </w:rPrChange>
        </w:rPr>
      </w:pPr>
      <w:r w:rsidRPr="00D72AFB">
        <w:rPr>
          <w:rFonts w:ascii="Helvetica 45 Light" w:hAnsi="Helvetica 45 Light"/>
          <w:sz w:val="22"/>
          <w:szCs w:val="22"/>
          <w:highlight w:val="yellow"/>
          <w:rPrChange w:id="167" w:author="JULIEN Sébastien (sjulien)" w:date="2015-06-24T14:02:00Z">
            <w:rPr>
              <w:rFonts w:ascii="Helvetica 45 Light" w:hAnsi="Helvetica 45 Light"/>
              <w:sz w:val="22"/>
              <w:szCs w:val="22"/>
            </w:rPr>
          </w:rPrChange>
        </w:rPr>
        <w:t> </w:t>
      </w:r>
    </w:p>
    <w:p w:rsidR="00141ED5" w:rsidRDefault="00D749E9" w:rsidP="00141ED5">
      <w:pPr>
        <w:jc w:val="center"/>
        <w:rPr>
          <w:rFonts w:ascii="Helvetica 45 Light" w:hAnsi="Helvetica 45 Light"/>
          <w:sz w:val="22"/>
          <w:szCs w:val="22"/>
        </w:rPr>
      </w:pPr>
      <w:r>
        <w:rPr>
          <w:noProof/>
          <w:highlight w:val="yellow"/>
          <w:rPrChange w:id="168">
            <w:rPr>
              <w:noProof/>
            </w:rPr>
          </w:rPrChange>
        </w:rPr>
        <w:drawing>
          <wp:inline distT="0" distB="0" distL="0" distR="0">
            <wp:extent cx="2727297" cy="102273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732463" cy="1024673"/>
                    </a:xfrm>
                    <a:prstGeom prst="rect">
                      <a:avLst/>
                    </a:prstGeom>
                  </pic:spPr>
                </pic:pic>
              </a:graphicData>
            </a:graphic>
          </wp:inline>
        </w:drawing>
      </w:r>
    </w:p>
    <w:p w:rsidR="003C75E7" w:rsidRDefault="003C75E7" w:rsidP="00141ED5">
      <w:pPr>
        <w:jc w:val="center"/>
        <w:rPr>
          <w:rFonts w:ascii="Helvetica 45 Light" w:hAnsi="Helvetica 45 Light"/>
          <w:sz w:val="22"/>
          <w:szCs w:val="22"/>
        </w:rPr>
      </w:pPr>
    </w:p>
    <w:p w:rsidR="00B1741C" w:rsidRPr="00084D79" w:rsidRDefault="00D72AFB" w:rsidP="00D84B62">
      <w:pPr>
        <w:rPr>
          <w:rFonts w:ascii="Helvetica 45 Light" w:hAnsi="Helvetica 45 Light"/>
          <w:sz w:val="22"/>
          <w:szCs w:val="22"/>
          <w:highlight w:val="yellow"/>
          <w:rPrChange w:id="169" w:author="JULIEN Sébastien (sjulien)" w:date="2015-06-18T18:17:00Z">
            <w:rPr>
              <w:rFonts w:ascii="Helvetica 45 Light" w:hAnsi="Helvetica 45 Light"/>
              <w:sz w:val="22"/>
              <w:szCs w:val="22"/>
            </w:rPr>
          </w:rPrChange>
        </w:rPr>
      </w:pPr>
      <w:r w:rsidRPr="00D72AFB">
        <w:rPr>
          <w:rFonts w:ascii="Helvetica 45 Light" w:hAnsi="Helvetica 45 Light"/>
          <w:sz w:val="22"/>
          <w:szCs w:val="22"/>
          <w:highlight w:val="yellow"/>
          <w:rPrChange w:id="170" w:author="JULIEN Sébastien (sjulien)" w:date="2015-06-18T18:17:00Z">
            <w:rPr>
              <w:rFonts w:ascii="Helvetica 45 Light" w:hAnsi="Helvetica 45 Light"/>
              <w:sz w:val="22"/>
              <w:szCs w:val="22"/>
            </w:rPr>
          </w:rPrChange>
        </w:rPr>
        <w:t xml:space="preserve">Le fichier de compte-rendu d’import des Points Techniques RIP sera placé au même endroit que le CR des Points Techniques Orange : </w:t>
      </w:r>
    </w:p>
    <w:p w:rsidR="003C75E7" w:rsidRPr="00084D79" w:rsidRDefault="00D72AFB" w:rsidP="00D84B62">
      <w:pPr>
        <w:pStyle w:val="Paragraphedeliste"/>
        <w:numPr>
          <w:ilvl w:val="0"/>
          <w:numId w:val="41"/>
        </w:numPr>
        <w:rPr>
          <w:rFonts w:ascii="Helvetica 45 Light" w:hAnsi="Helvetica 45 Light"/>
          <w:sz w:val="22"/>
          <w:szCs w:val="22"/>
          <w:highlight w:val="yellow"/>
          <w:rPrChange w:id="171" w:author="JULIEN Sébastien (sjulien)" w:date="2015-06-18T18:17:00Z">
            <w:rPr>
              <w:rFonts w:ascii="Helvetica 45 Light" w:hAnsi="Helvetica 45 Light"/>
              <w:sz w:val="22"/>
              <w:szCs w:val="22"/>
            </w:rPr>
          </w:rPrChange>
        </w:rPr>
      </w:pPr>
      <w:r w:rsidRPr="00D72AFB">
        <w:rPr>
          <w:rFonts w:ascii="Helvetica 45 Light" w:hAnsi="Helvetica 45 Light"/>
          <w:sz w:val="22"/>
          <w:szCs w:val="22"/>
          <w:highlight w:val="yellow"/>
          <w:rPrChange w:id="172" w:author="JULIEN Sébastien (sjulien)" w:date="2015-06-18T18:17:00Z">
            <w:rPr>
              <w:rFonts w:ascii="Helvetica 45 Light" w:hAnsi="Helvetica 45 Light"/>
              <w:sz w:val="22"/>
              <w:szCs w:val="22"/>
            </w:rPr>
          </w:rPrChange>
        </w:rPr>
        <w:t>imp-pt_jjmmaaaa_hhmm.csv pour le CR de l’import des PTs Orange</w:t>
      </w:r>
    </w:p>
    <w:p w:rsidR="00B1741C" w:rsidRPr="00084D79" w:rsidRDefault="00D72AFB" w:rsidP="00D84B62">
      <w:pPr>
        <w:pStyle w:val="Paragraphedeliste"/>
        <w:numPr>
          <w:ilvl w:val="0"/>
          <w:numId w:val="41"/>
        </w:numPr>
        <w:rPr>
          <w:rFonts w:ascii="Helvetica 45 Light" w:hAnsi="Helvetica 45 Light"/>
          <w:sz w:val="22"/>
          <w:szCs w:val="22"/>
          <w:highlight w:val="yellow"/>
          <w:rPrChange w:id="173" w:author="JULIEN Sébastien (sjulien)" w:date="2015-06-18T18:17:00Z">
            <w:rPr>
              <w:rFonts w:ascii="Helvetica 45 Light" w:hAnsi="Helvetica 45 Light"/>
              <w:sz w:val="22"/>
              <w:szCs w:val="22"/>
            </w:rPr>
          </w:rPrChange>
        </w:rPr>
      </w:pPr>
      <w:r w:rsidRPr="00D72AFB">
        <w:rPr>
          <w:rFonts w:ascii="Helvetica 45 Light" w:hAnsi="Helvetica 45 Light"/>
          <w:sz w:val="22"/>
          <w:szCs w:val="22"/>
          <w:highlight w:val="yellow"/>
          <w:rPrChange w:id="174" w:author="JULIEN Sébastien (sjulien)" w:date="2015-06-18T18:17:00Z">
            <w:rPr>
              <w:rFonts w:ascii="Helvetica 45 Light" w:hAnsi="Helvetica 45 Light"/>
              <w:sz w:val="22"/>
              <w:szCs w:val="22"/>
            </w:rPr>
          </w:rPrChange>
        </w:rPr>
        <w:t>imp-pt-rip_jjmmaaaa_hhmm.csv pour le CR de l’import des PTs RIPs.</w:t>
      </w:r>
    </w:p>
    <w:p w:rsidR="008965F1" w:rsidRPr="00D84B62" w:rsidRDefault="00D72AFB" w:rsidP="00D84B62">
      <w:pPr>
        <w:rPr>
          <w:rFonts w:ascii="Helvetica 45 Light" w:hAnsi="Helvetica 45 Light"/>
          <w:sz w:val="22"/>
          <w:szCs w:val="22"/>
        </w:rPr>
      </w:pPr>
      <w:r w:rsidRPr="00D72AFB">
        <w:rPr>
          <w:rFonts w:ascii="Helvetica 45 Light" w:hAnsi="Helvetica 45 Light"/>
          <w:sz w:val="22"/>
          <w:szCs w:val="22"/>
          <w:highlight w:val="lightGray"/>
          <w:rPrChange w:id="175" w:author="JULIEN Sébastien (sjulien)" w:date="2015-06-18T18:37:00Z">
            <w:rPr>
              <w:rFonts w:ascii="Helvetica 45 Light" w:hAnsi="Helvetica 45 Light"/>
              <w:sz w:val="22"/>
              <w:szCs w:val="22"/>
            </w:rPr>
          </w:rPrChange>
        </w:rPr>
        <w:t>Le mécanisme de purge s’applique de manière identique au CR actuel pour ce nouveau CR.</w:t>
      </w:r>
    </w:p>
    <w:p w:rsidR="00141ED5" w:rsidRPr="00141ED5" w:rsidRDefault="00141ED5" w:rsidP="00E76A67">
      <w:pPr>
        <w:jc w:val="both"/>
        <w:rPr>
          <w:rFonts w:ascii="Helvetica 45 Light" w:hAnsi="Helvetica 45 Light"/>
          <w:sz w:val="22"/>
          <w:szCs w:val="22"/>
        </w:rPr>
      </w:pPr>
    </w:p>
    <w:p w:rsidR="00E76A67" w:rsidRPr="00E76A67" w:rsidRDefault="00E76A67" w:rsidP="00E76A67">
      <w:pPr>
        <w:jc w:val="both"/>
      </w:pPr>
    </w:p>
    <w:p w:rsidR="001C44F8" w:rsidRPr="006F56A6" w:rsidRDefault="00D72AFB" w:rsidP="00157229">
      <w:pPr>
        <w:pStyle w:val="Titre3"/>
        <w:ind w:left="0" w:firstLine="0"/>
        <w:rPr>
          <w:rFonts w:ascii="Helvetica 45 Light" w:hAnsi="Helvetica 45 Light"/>
          <w:highlight w:val="green"/>
          <w:rPrChange w:id="176" w:author="JULIEN Sébastien (sjulien)" w:date="2015-06-23T11:11:00Z">
            <w:rPr>
              <w:rFonts w:ascii="Helvetica 45 Light" w:hAnsi="Helvetica 45 Light"/>
            </w:rPr>
          </w:rPrChange>
        </w:rPr>
      </w:pPr>
      <w:bookmarkStart w:id="177" w:name="_Toc420050104"/>
      <w:r w:rsidRPr="00D72AFB">
        <w:rPr>
          <w:rFonts w:ascii="Helvetica 45 Light" w:hAnsi="Helvetica 45 Light"/>
          <w:highlight w:val="green"/>
          <w:rPrChange w:id="178" w:author="JULIEN Sébastien (sjulien)" w:date="2015-06-23T11:11:00Z">
            <w:rPr>
              <w:rFonts w:ascii="Helvetica 45 Light" w:hAnsi="Helvetica 45 Light"/>
            </w:rPr>
          </w:rPrChange>
        </w:rPr>
        <w:lastRenderedPageBreak/>
        <w:t>Gestion de l’appartenance à un RIP</w:t>
      </w:r>
      <w:bookmarkEnd w:id="177"/>
    </w:p>
    <w:p w:rsidR="001C44F8" w:rsidRPr="006F56A6" w:rsidRDefault="00D72AFB" w:rsidP="00157229">
      <w:pPr>
        <w:jc w:val="both"/>
        <w:rPr>
          <w:rFonts w:ascii="Helvetica 45 Light" w:hAnsi="Helvetica 45 Light"/>
          <w:sz w:val="22"/>
          <w:szCs w:val="22"/>
          <w:highlight w:val="green"/>
          <w:rPrChange w:id="179" w:author="JULIEN Sébastien (sjulien)" w:date="2015-06-23T11:11:00Z">
            <w:rPr>
              <w:rFonts w:ascii="Helvetica 45 Light" w:hAnsi="Helvetica 45 Light"/>
              <w:sz w:val="22"/>
              <w:szCs w:val="22"/>
            </w:rPr>
          </w:rPrChange>
        </w:rPr>
      </w:pPr>
      <w:r w:rsidRPr="00D72AFB">
        <w:rPr>
          <w:rFonts w:ascii="Helvetica 45 Light" w:hAnsi="Helvetica 45 Light"/>
          <w:sz w:val="22"/>
          <w:szCs w:val="22"/>
          <w:highlight w:val="green"/>
          <w:rPrChange w:id="180" w:author="JULIEN Sébastien (sjulien)" w:date="2015-06-23T11:11:00Z">
            <w:rPr>
              <w:rFonts w:ascii="Helvetica 45 Light" w:hAnsi="Helvetica 45 Light"/>
              <w:sz w:val="22"/>
              <w:szCs w:val="22"/>
            </w:rPr>
          </w:rPrChange>
        </w:rPr>
        <w:t>Il est nécessaire d’identifier l’appartenance d’un site support à un RIP. Pour cela, un attribut supplémentaire (Déployeur FTTH ) sera géré pour l’ensemble des sites supports.</w:t>
      </w:r>
    </w:p>
    <w:p w:rsidR="00141ED5" w:rsidRPr="006F56A6" w:rsidRDefault="00141ED5" w:rsidP="00157229">
      <w:pPr>
        <w:jc w:val="both"/>
        <w:rPr>
          <w:rFonts w:ascii="Helvetica 45 Light" w:hAnsi="Helvetica 45 Light"/>
          <w:sz w:val="22"/>
          <w:szCs w:val="22"/>
          <w:highlight w:val="green"/>
          <w:rPrChange w:id="181" w:author="JULIEN Sébastien (sjulien)" w:date="2015-06-23T11:11:00Z">
            <w:rPr>
              <w:rFonts w:ascii="Helvetica 45 Light" w:hAnsi="Helvetica 45 Light"/>
              <w:sz w:val="22"/>
              <w:szCs w:val="22"/>
            </w:rPr>
          </w:rPrChange>
        </w:rPr>
      </w:pPr>
    </w:p>
    <w:p w:rsidR="0087693C" w:rsidRPr="006F56A6" w:rsidRDefault="00D72AFB" w:rsidP="00157229">
      <w:pPr>
        <w:jc w:val="both"/>
        <w:rPr>
          <w:rFonts w:ascii="Helvetica 45 Light" w:hAnsi="Helvetica 45 Light"/>
          <w:sz w:val="22"/>
          <w:szCs w:val="22"/>
          <w:highlight w:val="green"/>
          <w:rPrChange w:id="182" w:author="JULIEN Sébastien (sjulien)" w:date="2015-06-23T11:11:00Z">
            <w:rPr>
              <w:rFonts w:ascii="Helvetica 45 Light" w:hAnsi="Helvetica 45 Light"/>
              <w:sz w:val="22"/>
              <w:szCs w:val="22"/>
            </w:rPr>
          </w:rPrChange>
        </w:rPr>
      </w:pPr>
      <w:r w:rsidRPr="00D72AFB">
        <w:rPr>
          <w:rFonts w:ascii="Helvetica 45 Light" w:hAnsi="Helvetica 45 Light"/>
          <w:sz w:val="22"/>
          <w:szCs w:val="22"/>
          <w:highlight w:val="green"/>
          <w:rPrChange w:id="183" w:author="JULIEN Sébastien (sjulien)" w:date="2015-06-23T11:11:00Z">
            <w:rPr>
              <w:rFonts w:ascii="Helvetica 45 Light" w:hAnsi="Helvetica 45 Light"/>
              <w:sz w:val="22"/>
              <w:szCs w:val="22"/>
            </w:rPr>
          </w:rPrChange>
        </w:rPr>
        <w:t>Lors de la création d’un site support, cet attribut supplémentaire sera valorisé suivant la commune où se situe le site.</w:t>
      </w:r>
    </w:p>
    <w:p w:rsidR="00141ED5" w:rsidRPr="006F56A6" w:rsidRDefault="00D72AFB" w:rsidP="00141ED5">
      <w:pPr>
        <w:jc w:val="both"/>
        <w:rPr>
          <w:rFonts w:ascii="Helvetica 45 Light" w:hAnsi="Helvetica 45 Light"/>
          <w:sz w:val="22"/>
          <w:szCs w:val="22"/>
          <w:highlight w:val="green"/>
          <w:rPrChange w:id="184" w:author="JULIEN Sébastien (sjulien)" w:date="2015-06-23T11:11:00Z">
            <w:rPr>
              <w:rFonts w:ascii="Helvetica 45 Light" w:hAnsi="Helvetica 45 Light"/>
              <w:sz w:val="22"/>
              <w:szCs w:val="22"/>
            </w:rPr>
          </w:rPrChange>
        </w:rPr>
      </w:pPr>
      <w:r w:rsidRPr="00D72AFB">
        <w:rPr>
          <w:rFonts w:ascii="Helvetica 45 Light" w:hAnsi="Helvetica 45 Light"/>
          <w:sz w:val="22"/>
          <w:szCs w:val="22"/>
          <w:highlight w:val="green"/>
          <w:rPrChange w:id="185" w:author="JULIEN Sébastien (sjulien)" w:date="2015-06-23T11:11:00Z">
            <w:rPr>
              <w:rFonts w:ascii="Helvetica 45 Light" w:hAnsi="Helvetica 45 Light"/>
              <w:sz w:val="22"/>
              <w:szCs w:val="22"/>
            </w:rPr>
          </w:rPrChange>
        </w:rPr>
        <w:t>Pour les communes gérées par un RIP, il sera valorisé avec la valeur du RIP.</w:t>
      </w:r>
    </w:p>
    <w:p w:rsidR="00141ED5" w:rsidRPr="006F56A6" w:rsidRDefault="00D72AFB" w:rsidP="00141ED5">
      <w:pPr>
        <w:jc w:val="both"/>
        <w:rPr>
          <w:rFonts w:ascii="Helvetica 45 Light" w:hAnsi="Helvetica 45 Light"/>
          <w:sz w:val="22"/>
          <w:szCs w:val="22"/>
          <w:highlight w:val="green"/>
          <w:rPrChange w:id="186" w:author="JULIEN Sébastien (sjulien)" w:date="2015-06-23T11:11:00Z">
            <w:rPr>
              <w:rFonts w:ascii="Helvetica 45 Light" w:hAnsi="Helvetica 45 Light"/>
              <w:sz w:val="22"/>
              <w:szCs w:val="22"/>
            </w:rPr>
          </w:rPrChange>
        </w:rPr>
      </w:pPr>
      <w:r w:rsidRPr="00D72AFB">
        <w:rPr>
          <w:rFonts w:ascii="Helvetica 45 Light" w:hAnsi="Helvetica 45 Light"/>
          <w:sz w:val="22"/>
          <w:szCs w:val="22"/>
          <w:highlight w:val="green"/>
          <w:rPrChange w:id="187" w:author="JULIEN Sébastien (sjulien)" w:date="2015-06-23T11:11:00Z">
            <w:rPr>
              <w:rFonts w:ascii="Helvetica 45 Light" w:hAnsi="Helvetica 45 Light"/>
              <w:sz w:val="22"/>
              <w:szCs w:val="22"/>
            </w:rPr>
          </w:rPrChange>
        </w:rPr>
        <w:t>Pour les communes gérées par un Orange, il sera valorisé à « Orange ».</w:t>
      </w:r>
    </w:p>
    <w:p w:rsidR="00141ED5" w:rsidRPr="006F56A6" w:rsidRDefault="00D72AFB" w:rsidP="00157229">
      <w:pPr>
        <w:jc w:val="both"/>
        <w:rPr>
          <w:rFonts w:ascii="Helvetica 45 Light" w:hAnsi="Helvetica 45 Light"/>
          <w:sz w:val="22"/>
          <w:szCs w:val="22"/>
          <w:highlight w:val="green"/>
          <w:rPrChange w:id="188" w:author="JULIEN Sébastien (sjulien)" w:date="2015-06-23T11:11:00Z">
            <w:rPr>
              <w:rFonts w:ascii="Helvetica 45 Light" w:hAnsi="Helvetica 45 Light"/>
              <w:sz w:val="22"/>
              <w:szCs w:val="22"/>
            </w:rPr>
          </w:rPrChange>
        </w:rPr>
      </w:pPr>
      <w:r w:rsidRPr="00D72AFB">
        <w:rPr>
          <w:rFonts w:ascii="Helvetica 45 Light" w:hAnsi="Helvetica 45 Light"/>
          <w:sz w:val="22"/>
          <w:szCs w:val="22"/>
          <w:highlight w:val="green"/>
          <w:rPrChange w:id="189" w:author="JULIEN Sébastien (sjulien)" w:date="2015-06-23T11:11:00Z">
            <w:rPr>
              <w:rFonts w:ascii="Helvetica 45 Light" w:hAnsi="Helvetica 45 Light"/>
              <w:sz w:val="22"/>
              <w:szCs w:val="22"/>
            </w:rPr>
          </w:rPrChange>
        </w:rPr>
        <w:t>Cet attribut est tout le temps modifiable par les utilisateurs.</w:t>
      </w:r>
    </w:p>
    <w:p w:rsidR="00FA5978" w:rsidRPr="006F56A6" w:rsidRDefault="00FA5978" w:rsidP="00157229">
      <w:pPr>
        <w:jc w:val="both"/>
        <w:rPr>
          <w:rFonts w:ascii="Helvetica 45 Light" w:hAnsi="Helvetica 45 Light"/>
          <w:sz w:val="22"/>
          <w:szCs w:val="22"/>
          <w:highlight w:val="green"/>
          <w:rPrChange w:id="190" w:author="JULIEN Sébastien (sjulien)" w:date="2015-06-23T11:11:00Z">
            <w:rPr>
              <w:rFonts w:ascii="Helvetica 45 Light" w:hAnsi="Helvetica 45 Light"/>
              <w:sz w:val="22"/>
              <w:szCs w:val="22"/>
            </w:rPr>
          </w:rPrChange>
        </w:rPr>
      </w:pPr>
    </w:p>
    <w:p w:rsidR="00FA5978" w:rsidRPr="006F56A6" w:rsidRDefault="00D72AFB" w:rsidP="00FA5978">
      <w:pPr>
        <w:jc w:val="both"/>
        <w:rPr>
          <w:rFonts w:ascii="Helvetica 45 Light" w:hAnsi="Helvetica 45 Light"/>
          <w:sz w:val="22"/>
          <w:szCs w:val="22"/>
          <w:highlight w:val="green"/>
          <w:u w:val="single"/>
          <w:rPrChange w:id="191" w:author="JULIEN Sébastien (sjulien)" w:date="2015-06-23T11:11:00Z">
            <w:rPr>
              <w:rFonts w:ascii="Helvetica 45 Light" w:hAnsi="Helvetica 45 Light"/>
              <w:sz w:val="22"/>
              <w:szCs w:val="22"/>
              <w:u w:val="single"/>
            </w:rPr>
          </w:rPrChange>
        </w:rPr>
      </w:pPr>
      <w:r w:rsidRPr="00D72AFB">
        <w:rPr>
          <w:rFonts w:ascii="Helvetica 45 Light" w:hAnsi="Helvetica 45 Light"/>
          <w:sz w:val="22"/>
          <w:szCs w:val="22"/>
          <w:highlight w:val="green"/>
          <w:u w:val="single"/>
          <w:rPrChange w:id="192" w:author="JULIEN Sébastien (sjulien)" w:date="2015-06-23T11:11:00Z">
            <w:rPr>
              <w:rFonts w:ascii="Helvetica 45 Light" w:hAnsi="Helvetica 45 Light"/>
              <w:sz w:val="22"/>
              <w:szCs w:val="22"/>
              <w:u w:val="single"/>
            </w:rPr>
          </w:rPrChange>
        </w:rPr>
        <w:t>Proposition de placement dans l’IHM :</w:t>
      </w:r>
    </w:p>
    <w:p w:rsidR="00FA5978" w:rsidRPr="006F56A6" w:rsidRDefault="00D749E9" w:rsidP="00FA5978">
      <w:pPr>
        <w:jc w:val="center"/>
        <w:rPr>
          <w:rFonts w:ascii="Helvetica 45 Light" w:hAnsi="Helvetica 45 Light"/>
          <w:sz w:val="22"/>
          <w:szCs w:val="22"/>
          <w:highlight w:val="green"/>
          <w:rPrChange w:id="193" w:author="JULIEN Sébastien (sjulien)" w:date="2015-06-23T11:11:00Z">
            <w:rPr>
              <w:rFonts w:ascii="Helvetica 45 Light" w:hAnsi="Helvetica 45 Light"/>
              <w:sz w:val="22"/>
              <w:szCs w:val="22"/>
            </w:rPr>
          </w:rPrChange>
        </w:rPr>
      </w:pPr>
      <w:r>
        <w:rPr>
          <w:noProof/>
          <w:highlight w:val="green"/>
          <w:rPrChange w:id="194">
            <w:rPr>
              <w:noProof/>
            </w:rPr>
          </w:rPrChange>
        </w:rPr>
        <w:drawing>
          <wp:inline distT="0" distB="0" distL="0" distR="0">
            <wp:extent cx="4707173" cy="3520120"/>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710587" cy="3522673"/>
                    </a:xfrm>
                    <a:prstGeom prst="rect">
                      <a:avLst/>
                    </a:prstGeom>
                  </pic:spPr>
                </pic:pic>
              </a:graphicData>
            </a:graphic>
          </wp:inline>
        </w:drawing>
      </w:r>
    </w:p>
    <w:p w:rsidR="00141ED5" w:rsidRPr="006F56A6" w:rsidRDefault="00141ED5" w:rsidP="00157229">
      <w:pPr>
        <w:jc w:val="both"/>
        <w:rPr>
          <w:rFonts w:ascii="Helvetica 45 Light" w:hAnsi="Helvetica 45 Light"/>
          <w:sz w:val="22"/>
          <w:szCs w:val="22"/>
          <w:highlight w:val="green"/>
          <w:rPrChange w:id="195" w:author="JULIEN Sébastien (sjulien)" w:date="2015-06-23T11:11:00Z">
            <w:rPr>
              <w:rFonts w:ascii="Helvetica 45 Light" w:hAnsi="Helvetica 45 Light"/>
              <w:sz w:val="22"/>
              <w:szCs w:val="22"/>
              <w:highlight w:val="yellow"/>
            </w:rPr>
          </w:rPrChange>
        </w:rPr>
      </w:pPr>
    </w:p>
    <w:p w:rsidR="00FA5978" w:rsidRPr="006F56A6" w:rsidRDefault="00D72AFB" w:rsidP="00FA5978">
      <w:pPr>
        <w:jc w:val="both"/>
        <w:rPr>
          <w:rFonts w:ascii="Helvetica 45 Light" w:hAnsi="Helvetica 45 Light"/>
          <w:sz w:val="22"/>
          <w:szCs w:val="22"/>
          <w:highlight w:val="green"/>
          <w:rPrChange w:id="196" w:author="JULIEN Sébastien (sjulien)" w:date="2015-06-23T11:11:00Z">
            <w:rPr>
              <w:rFonts w:ascii="Helvetica 45 Light" w:hAnsi="Helvetica 45 Light"/>
              <w:sz w:val="22"/>
              <w:szCs w:val="22"/>
            </w:rPr>
          </w:rPrChange>
        </w:rPr>
      </w:pPr>
      <w:r w:rsidRPr="00D72AFB">
        <w:rPr>
          <w:rFonts w:ascii="Helvetica 45 Light" w:hAnsi="Helvetica 45 Light"/>
          <w:sz w:val="22"/>
          <w:szCs w:val="22"/>
          <w:highlight w:val="green"/>
          <w:rPrChange w:id="197" w:author="JULIEN Sébastien (sjulien)" w:date="2015-06-23T11:11:00Z">
            <w:rPr>
              <w:rFonts w:ascii="Helvetica 45 Light" w:hAnsi="Helvetica 45 Light"/>
              <w:sz w:val="22"/>
              <w:szCs w:val="22"/>
            </w:rPr>
          </w:rPrChange>
        </w:rPr>
        <w:t>Dans le cas de la duplication de site support (Gestion de point fonctionnel ou parcours) cet attribut sera également avec la même règle.</w:t>
      </w:r>
    </w:p>
    <w:p w:rsidR="00A14D52" w:rsidRDefault="00A14D52" w:rsidP="00FA5978">
      <w:pPr>
        <w:ind w:firstLine="708"/>
        <w:jc w:val="both"/>
        <w:rPr>
          <w:ins w:id="198" w:author="JULIEN Sébastien (sjulien)" w:date="2015-06-24T10:17:00Z"/>
          <w:rFonts w:ascii="Helvetica 45 Light" w:hAnsi="Helvetica 45 Light"/>
          <w:sz w:val="22"/>
          <w:szCs w:val="22"/>
          <w:highlight w:val="green"/>
        </w:rPr>
      </w:pPr>
    </w:p>
    <w:p w:rsidR="0087693C" w:rsidRPr="006533A8" w:rsidRDefault="00D72AFB" w:rsidP="00FA5978">
      <w:pPr>
        <w:ind w:firstLine="708"/>
        <w:jc w:val="both"/>
        <w:rPr>
          <w:rFonts w:ascii="Helvetica 45 Light" w:hAnsi="Helvetica 45 Light"/>
          <w:sz w:val="22"/>
          <w:szCs w:val="22"/>
          <w:highlight w:val="magenta"/>
          <w:rPrChange w:id="199" w:author="JULIEN Sébastien (sjulien)" w:date="2015-06-24T17:33:00Z">
            <w:rPr>
              <w:rFonts w:ascii="Helvetica 45 Light" w:hAnsi="Helvetica 45 Light"/>
              <w:sz w:val="22"/>
              <w:szCs w:val="22"/>
            </w:rPr>
          </w:rPrChange>
        </w:rPr>
      </w:pPr>
      <w:r w:rsidRPr="00D72AFB">
        <w:rPr>
          <w:rFonts w:ascii="Helvetica 45 Light" w:hAnsi="Helvetica 45 Light"/>
          <w:sz w:val="22"/>
          <w:szCs w:val="22"/>
          <w:highlight w:val="magenta"/>
          <w:rPrChange w:id="200" w:author="JULIEN Sébastien (sjulien)" w:date="2015-06-24T17:33:00Z">
            <w:rPr>
              <w:rFonts w:ascii="Helvetica 45 Light" w:hAnsi="Helvetica 45 Light"/>
              <w:sz w:val="22"/>
              <w:szCs w:val="22"/>
            </w:rPr>
          </w:rPrChange>
        </w:rPr>
        <w:t>Pour les points fonctionnels, si le site support est sur une commune RIP, alors l’opérateur est valorisé par défaut au RIP associé sinon il est positionné à Orange.</w:t>
      </w:r>
    </w:p>
    <w:p w:rsidR="00CD4E5F" w:rsidRPr="006533A8" w:rsidRDefault="00D72AFB" w:rsidP="00FA5978">
      <w:pPr>
        <w:ind w:firstLine="708"/>
        <w:jc w:val="both"/>
        <w:rPr>
          <w:rFonts w:ascii="Helvetica 45 Light" w:hAnsi="Helvetica 45 Light"/>
          <w:sz w:val="22"/>
          <w:szCs w:val="22"/>
          <w:highlight w:val="magenta"/>
          <w:rPrChange w:id="201" w:author="JULIEN Sébastien (sjulien)" w:date="2015-06-24T17:33:00Z">
            <w:rPr>
              <w:rFonts w:ascii="Helvetica 45 Light" w:hAnsi="Helvetica 45 Light"/>
              <w:sz w:val="22"/>
              <w:szCs w:val="22"/>
            </w:rPr>
          </w:rPrChange>
        </w:rPr>
      </w:pPr>
      <w:r w:rsidRPr="00D72AFB">
        <w:rPr>
          <w:rFonts w:ascii="Helvetica 45 Light" w:hAnsi="Helvetica 45 Light"/>
          <w:sz w:val="22"/>
          <w:szCs w:val="22"/>
          <w:highlight w:val="magenta"/>
          <w:rPrChange w:id="202" w:author="JULIEN Sébastien (sjulien)" w:date="2015-06-24T17:33:00Z">
            <w:rPr>
              <w:rFonts w:ascii="Helvetica 45 Light" w:hAnsi="Helvetica 45 Light"/>
              <w:sz w:val="22"/>
              <w:szCs w:val="22"/>
            </w:rPr>
          </w:rPrChange>
        </w:rPr>
        <w:t>Pour les câbles créés dans Geofibre, si le site de départ est sur une commune RIP, alors l’opérateur est valorisé par défaut au RIP associé sinon il est positionné à Orange.</w:t>
      </w:r>
    </w:p>
    <w:p w:rsidR="00CD4E5F" w:rsidRPr="006F56A6" w:rsidRDefault="00CD4E5F" w:rsidP="00157229">
      <w:pPr>
        <w:jc w:val="both"/>
        <w:rPr>
          <w:rFonts w:ascii="Helvetica 45 Light" w:hAnsi="Helvetica 45 Light"/>
          <w:sz w:val="22"/>
          <w:szCs w:val="22"/>
          <w:highlight w:val="green"/>
          <w:rPrChange w:id="203" w:author="JULIEN Sébastien (sjulien)" w:date="2015-06-23T11:11:00Z">
            <w:rPr>
              <w:rFonts w:ascii="Helvetica 45 Light" w:hAnsi="Helvetica 45 Light"/>
              <w:sz w:val="22"/>
              <w:szCs w:val="22"/>
            </w:rPr>
          </w:rPrChange>
        </w:rPr>
      </w:pPr>
    </w:p>
    <w:p w:rsidR="00B1741C" w:rsidRDefault="00D72AFB" w:rsidP="00157229">
      <w:pPr>
        <w:jc w:val="both"/>
        <w:rPr>
          <w:rFonts w:ascii="Helvetica 45 Light" w:hAnsi="Helvetica 45 Light"/>
          <w:sz w:val="22"/>
          <w:szCs w:val="22"/>
        </w:rPr>
      </w:pPr>
      <w:r w:rsidRPr="00D72AFB">
        <w:rPr>
          <w:rFonts w:ascii="Helvetica 45 Light" w:hAnsi="Helvetica 45 Light"/>
          <w:sz w:val="22"/>
          <w:szCs w:val="22"/>
          <w:highlight w:val="green"/>
          <w:rPrChange w:id="204" w:author="JULIEN Sébastien (sjulien)" w:date="2015-06-23T11:11:00Z">
            <w:rPr>
              <w:rFonts w:ascii="Helvetica 45 Light" w:hAnsi="Helvetica 45 Light"/>
              <w:sz w:val="22"/>
              <w:szCs w:val="22"/>
            </w:rPr>
          </w:rPrChange>
        </w:rPr>
        <w:lastRenderedPageBreak/>
        <w:t>L’import des immeubles est impacté par la création de ce champ Déployeur. Il doit être valorisé en fonction de la commune (pointage géographique) où sont importés les immeubles.</w:t>
      </w:r>
    </w:p>
    <w:p w:rsidR="00B1741C" w:rsidRDefault="00B1741C" w:rsidP="00157229">
      <w:pPr>
        <w:jc w:val="both"/>
        <w:rPr>
          <w:rFonts w:ascii="Helvetica 45 Light" w:hAnsi="Helvetica 45 Light"/>
          <w:sz w:val="22"/>
          <w:szCs w:val="22"/>
        </w:rPr>
      </w:pPr>
    </w:p>
    <w:p w:rsidR="00E641B1" w:rsidRDefault="00E641B1" w:rsidP="00E641B1">
      <w:pPr>
        <w:pStyle w:val="Titre2"/>
        <w:tabs>
          <w:tab w:val="clear" w:pos="1427"/>
        </w:tabs>
        <w:ind w:left="0" w:firstLine="0"/>
        <w:rPr>
          <w:rFonts w:ascii="Helvetica 45 Light" w:hAnsi="Helvetica 45 Light"/>
        </w:rPr>
      </w:pPr>
      <w:bookmarkStart w:id="205" w:name="_Toc420050105"/>
      <w:r>
        <w:rPr>
          <w:rFonts w:ascii="Helvetica 45 Light" w:hAnsi="Helvetica 45 Light"/>
        </w:rPr>
        <w:t>Gestion des points fonctionnels</w:t>
      </w:r>
      <w:bookmarkEnd w:id="205"/>
    </w:p>
    <w:p w:rsidR="00E641B1" w:rsidRPr="006533A8" w:rsidRDefault="00D72AFB" w:rsidP="00E641B1">
      <w:pPr>
        <w:jc w:val="both"/>
        <w:rPr>
          <w:rFonts w:ascii="Helvetica 45 Light" w:hAnsi="Helvetica 45 Light"/>
          <w:sz w:val="22"/>
          <w:szCs w:val="22"/>
          <w:highlight w:val="green"/>
          <w:rPrChange w:id="206" w:author="JULIEN Sébastien (sjulien)" w:date="2015-06-24T17:30:00Z">
            <w:rPr>
              <w:rFonts w:ascii="Helvetica 45 Light" w:hAnsi="Helvetica 45 Light"/>
              <w:sz w:val="22"/>
              <w:szCs w:val="22"/>
            </w:rPr>
          </w:rPrChange>
        </w:rPr>
      </w:pPr>
      <w:r w:rsidRPr="00D72AFB">
        <w:rPr>
          <w:rFonts w:ascii="Helvetica 45 Light" w:hAnsi="Helvetica 45 Light"/>
          <w:sz w:val="22"/>
          <w:szCs w:val="22"/>
          <w:highlight w:val="green"/>
          <w:rPrChange w:id="207" w:author="JULIEN Sébastien (sjulien)" w:date="2015-06-24T17:30:00Z">
            <w:rPr>
              <w:rFonts w:ascii="Helvetica 45 Light" w:hAnsi="Helvetica 45 Light"/>
              <w:sz w:val="22"/>
              <w:szCs w:val="22"/>
            </w:rPr>
          </w:rPrChange>
        </w:rPr>
        <w:t>Pour la création/modification d’un point fonctionnel, la valeur par défaut de l’opérateur sera configurée en fonction de la commune (pointage géographique) du site support (Orange ou RIP).</w:t>
      </w:r>
    </w:p>
    <w:p w:rsidR="00E641B1" w:rsidRPr="006533A8" w:rsidRDefault="00D72AFB" w:rsidP="00E641B1">
      <w:pPr>
        <w:jc w:val="both"/>
        <w:rPr>
          <w:rFonts w:ascii="Helvetica 45 Light" w:hAnsi="Helvetica 45 Light"/>
          <w:sz w:val="22"/>
          <w:szCs w:val="22"/>
          <w:highlight w:val="green"/>
          <w:rPrChange w:id="208" w:author="JULIEN Sébastien (sjulien)" w:date="2015-06-24T17:30:00Z">
            <w:rPr>
              <w:rFonts w:ascii="Helvetica 45 Light" w:hAnsi="Helvetica 45 Light"/>
              <w:sz w:val="22"/>
              <w:szCs w:val="22"/>
            </w:rPr>
          </w:rPrChange>
        </w:rPr>
      </w:pPr>
      <w:r w:rsidRPr="00D72AFB">
        <w:rPr>
          <w:rFonts w:ascii="Helvetica 45 Light" w:hAnsi="Helvetica 45 Light"/>
          <w:sz w:val="22"/>
          <w:szCs w:val="22"/>
          <w:highlight w:val="green"/>
          <w:rPrChange w:id="209" w:author="JULIEN Sébastien (sjulien)" w:date="2015-06-24T17:30:00Z">
            <w:rPr>
              <w:rFonts w:ascii="Helvetica 45 Light" w:hAnsi="Helvetica 45 Light"/>
              <w:sz w:val="22"/>
              <w:szCs w:val="22"/>
            </w:rPr>
          </w:rPrChange>
        </w:rPr>
        <w:t>Une table de correspondance est utilisée pour définir l’opérateur à associer au code INSEE.</w:t>
      </w:r>
    </w:p>
    <w:p w:rsidR="00E641B1" w:rsidRDefault="00D72AFB" w:rsidP="00E641B1">
      <w:pPr>
        <w:jc w:val="both"/>
        <w:rPr>
          <w:rFonts w:ascii="Helvetica 45 Light" w:hAnsi="Helvetica 45 Light"/>
          <w:sz w:val="22"/>
          <w:szCs w:val="22"/>
        </w:rPr>
      </w:pPr>
      <w:r w:rsidRPr="00D72AFB">
        <w:rPr>
          <w:rFonts w:ascii="Helvetica 45 Light" w:hAnsi="Helvetica 45 Light"/>
          <w:sz w:val="22"/>
          <w:szCs w:val="22"/>
          <w:highlight w:val="green"/>
          <w:rPrChange w:id="210" w:author="JULIEN Sébastien (sjulien)" w:date="2015-06-24T17:30:00Z">
            <w:rPr>
              <w:rFonts w:ascii="Helvetica 45 Light" w:hAnsi="Helvetica 45 Light"/>
              <w:sz w:val="22"/>
              <w:szCs w:val="22"/>
            </w:rPr>
          </w:rPrChange>
        </w:rPr>
        <w:t>L’opérateur reste modifiable par l’utilisateur.</w:t>
      </w:r>
    </w:p>
    <w:p w:rsidR="00E641B1" w:rsidRDefault="00E641B1" w:rsidP="00E641B1">
      <w:pPr>
        <w:pStyle w:val="Titre2"/>
        <w:tabs>
          <w:tab w:val="clear" w:pos="1427"/>
        </w:tabs>
        <w:ind w:left="0" w:firstLine="0"/>
        <w:rPr>
          <w:rFonts w:ascii="Helvetica 45 Light" w:hAnsi="Helvetica 45 Light"/>
        </w:rPr>
      </w:pPr>
      <w:bookmarkStart w:id="211" w:name="_Toc420050106"/>
      <w:r>
        <w:rPr>
          <w:rFonts w:ascii="Helvetica 45 Light" w:hAnsi="Helvetica 45 Light"/>
        </w:rPr>
        <w:t>Gestion des Parcours</w:t>
      </w:r>
      <w:bookmarkEnd w:id="211"/>
    </w:p>
    <w:p w:rsidR="00770353" w:rsidRPr="006F56A6" w:rsidRDefault="00D72AFB" w:rsidP="00E641B1">
      <w:pPr>
        <w:jc w:val="both"/>
        <w:rPr>
          <w:rFonts w:ascii="Helvetica 45 Light" w:hAnsi="Helvetica 45 Light"/>
          <w:sz w:val="22"/>
          <w:szCs w:val="22"/>
          <w:highlight w:val="green"/>
          <w:rPrChange w:id="212" w:author="JULIEN Sébastien (sjulien)" w:date="2015-06-23T11:14:00Z">
            <w:rPr>
              <w:rFonts w:ascii="Helvetica 45 Light" w:hAnsi="Helvetica 45 Light"/>
              <w:sz w:val="22"/>
              <w:szCs w:val="22"/>
            </w:rPr>
          </w:rPrChange>
        </w:rPr>
      </w:pPr>
      <w:r w:rsidRPr="00D72AFB">
        <w:rPr>
          <w:rFonts w:ascii="Helvetica 45 Light" w:hAnsi="Helvetica 45 Light"/>
          <w:sz w:val="22"/>
          <w:szCs w:val="22"/>
          <w:highlight w:val="green"/>
          <w:rPrChange w:id="213" w:author="JULIEN Sébastien (sjulien)" w:date="2015-06-23T11:14:00Z">
            <w:rPr>
              <w:rFonts w:ascii="Helvetica 45 Light" w:hAnsi="Helvetica 45 Light"/>
              <w:sz w:val="22"/>
              <w:szCs w:val="22"/>
            </w:rPr>
          </w:rPrChange>
        </w:rPr>
        <w:t xml:space="preserve">Un attribut opérateur doit être ajouté à la modélisation des parcours. </w:t>
      </w:r>
    </w:p>
    <w:p w:rsidR="00770353" w:rsidRPr="006F56A6" w:rsidRDefault="00770353" w:rsidP="00E641B1">
      <w:pPr>
        <w:jc w:val="both"/>
        <w:rPr>
          <w:rFonts w:ascii="Helvetica 45 Light" w:hAnsi="Helvetica 45 Light"/>
          <w:sz w:val="22"/>
          <w:szCs w:val="22"/>
          <w:highlight w:val="green"/>
          <w:rPrChange w:id="214" w:author="JULIEN Sébastien (sjulien)" w:date="2015-06-23T11:14:00Z">
            <w:rPr>
              <w:rFonts w:ascii="Helvetica 45 Light" w:hAnsi="Helvetica 45 Light"/>
              <w:sz w:val="22"/>
              <w:szCs w:val="22"/>
            </w:rPr>
          </w:rPrChange>
        </w:rPr>
      </w:pPr>
    </w:p>
    <w:p w:rsidR="00E641B1" w:rsidRPr="006F56A6" w:rsidRDefault="00D72AFB" w:rsidP="00E641B1">
      <w:pPr>
        <w:jc w:val="both"/>
        <w:rPr>
          <w:rFonts w:ascii="Helvetica 45 Light" w:hAnsi="Helvetica 45 Light"/>
          <w:sz w:val="22"/>
          <w:szCs w:val="22"/>
          <w:highlight w:val="green"/>
          <w:rPrChange w:id="215" w:author="JULIEN Sébastien (sjulien)" w:date="2015-06-23T11:14:00Z">
            <w:rPr>
              <w:rFonts w:ascii="Helvetica 45 Light" w:hAnsi="Helvetica 45 Light"/>
              <w:sz w:val="22"/>
              <w:szCs w:val="22"/>
            </w:rPr>
          </w:rPrChange>
        </w:rPr>
      </w:pPr>
      <w:r w:rsidRPr="00D72AFB">
        <w:rPr>
          <w:rFonts w:ascii="Helvetica 45 Light" w:hAnsi="Helvetica 45 Light"/>
          <w:sz w:val="22"/>
          <w:szCs w:val="22"/>
          <w:highlight w:val="green"/>
          <w:rPrChange w:id="216" w:author="JULIEN Sébastien (sjulien)" w:date="2015-06-23T11:14:00Z">
            <w:rPr>
              <w:rFonts w:ascii="Helvetica 45 Light" w:hAnsi="Helvetica 45 Light"/>
              <w:sz w:val="22"/>
              <w:szCs w:val="22"/>
            </w:rPr>
          </w:rPrChange>
        </w:rPr>
        <w:t>Pour la création/modification d’un parcours, la valeur par défaut de l’opérateur sera configurée en fonction de la commune (pointage géographique) du site A du parcours (Orange ou RIP).</w:t>
      </w:r>
    </w:p>
    <w:p w:rsidR="00E641B1" w:rsidRPr="006F56A6" w:rsidRDefault="00D72AFB" w:rsidP="00E641B1">
      <w:pPr>
        <w:jc w:val="both"/>
        <w:rPr>
          <w:rFonts w:ascii="Helvetica 45 Light" w:hAnsi="Helvetica 45 Light"/>
          <w:sz w:val="22"/>
          <w:szCs w:val="22"/>
          <w:highlight w:val="green"/>
          <w:rPrChange w:id="217" w:author="JULIEN Sébastien (sjulien)" w:date="2015-06-23T11:14:00Z">
            <w:rPr>
              <w:rFonts w:ascii="Helvetica 45 Light" w:hAnsi="Helvetica 45 Light"/>
              <w:sz w:val="22"/>
              <w:szCs w:val="22"/>
            </w:rPr>
          </w:rPrChange>
        </w:rPr>
      </w:pPr>
      <w:r w:rsidRPr="00D72AFB">
        <w:rPr>
          <w:rFonts w:ascii="Helvetica 45 Light" w:hAnsi="Helvetica 45 Light"/>
          <w:sz w:val="22"/>
          <w:szCs w:val="22"/>
          <w:highlight w:val="green"/>
          <w:rPrChange w:id="218" w:author="JULIEN Sébastien (sjulien)" w:date="2015-06-23T11:14:00Z">
            <w:rPr>
              <w:rFonts w:ascii="Helvetica 45 Light" w:hAnsi="Helvetica 45 Light"/>
              <w:sz w:val="22"/>
              <w:szCs w:val="22"/>
            </w:rPr>
          </w:rPrChange>
        </w:rPr>
        <w:t>Une table de correspondance est utilisée pour définir l’opérateur à associer au code INSEE.</w:t>
      </w:r>
    </w:p>
    <w:p w:rsidR="00E641B1" w:rsidRPr="006F56A6" w:rsidRDefault="00D72AFB" w:rsidP="00E641B1">
      <w:pPr>
        <w:jc w:val="both"/>
        <w:rPr>
          <w:rFonts w:ascii="Helvetica 45 Light" w:hAnsi="Helvetica 45 Light"/>
          <w:sz w:val="22"/>
          <w:szCs w:val="22"/>
          <w:highlight w:val="green"/>
          <w:rPrChange w:id="219" w:author="JULIEN Sébastien (sjulien)" w:date="2015-06-23T11:14:00Z">
            <w:rPr>
              <w:rFonts w:ascii="Helvetica 45 Light" w:hAnsi="Helvetica 45 Light"/>
              <w:sz w:val="22"/>
              <w:szCs w:val="22"/>
            </w:rPr>
          </w:rPrChange>
        </w:rPr>
      </w:pPr>
      <w:r w:rsidRPr="00D72AFB">
        <w:rPr>
          <w:rFonts w:ascii="Helvetica 45 Light" w:hAnsi="Helvetica 45 Light"/>
          <w:sz w:val="22"/>
          <w:szCs w:val="22"/>
          <w:highlight w:val="green"/>
          <w:rPrChange w:id="220" w:author="JULIEN Sébastien (sjulien)" w:date="2015-06-23T11:14:00Z">
            <w:rPr>
              <w:rFonts w:ascii="Helvetica 45 Light" w:hAnsi="Helvetica 45 Light"/>
              <w:sz w:val="22"/>
              <w:szCs w:val="22"/>
            </w:rPr>
          </w:rPrChange>
        </w:rPr>
        <w:t>L’opérateur reste modifiable par l’utilisateur.</w:t>
      </w:r>
    </w:p>
    <w:p w:rsidR="00E641B1" w:rsidRPr="006F56A6" w:rsidRDefault="00E641B1" w:rsidP="00157229">
      <w:pPr>
        <w:jc w:val="both"/>
        <w:rPr>
          <w:rFonts w:ascii="Helvetica 45 Light" w:hAnsi="Helvetica 45 Light"/>
          <w:sz w:val="22"/>
          <w:szCs w:val="22"/>
          <w:highlight w:val="green"/>
          <w:rPrChange w:id="221" w:author="JULIEN Sébastien (sjulien)" w:date="2015-06-23T11:14:00Z">
            <w:rPr>
              <w:rFonts w:ascii="Helvetica 45 Light" w:hAnsi="Helvetica 45 Light"/>
              <w:sz w:val="22"/>
              <w:szCs w:val="22"/>
            </w:rPr>
          </w:rPrChange>
        </w:rPr>
      </w:pPr>
    </w:p>
    <w:p w:rsidR="00770353" w:rsidRPr="006F56A6" w:rsidRDefault="00770353" w:rsidP="00157229">
      <w:pPr>
        <w:jc w:val="both"/>
        <w:rPr>
          <w:rFonts w:ascii="Helvetica 45 Light" w:hAnsi="Helvetica 45 Light"/>
          <w:sz w:val="22"/>
          <w:szCs w:val="22"/>
          <w:highlight w:val="green"/>
          <w:rPrChange w:id="222" w:author="JULIEN Sébastien (sjulien)" w:date="2015-06-23T11:14:00Z">
            <w:rPr>
              <w:rFonts w:ascii="Helvetica 45 Light" w:hAnsi="Helvetica 45 Light"/>
              <w:sz w:val="22"/>
              <w:szCs w:val="22"/>
            </w:rPr>
          </w:rPrChange>
        </w:rPr>
      </w:pPr>
    </w:p>
    <w:p w:rsidR="00770353" w:rsidRPr="006F56A6" w:rsidRDefault="00D72AFB" w:rsidP="00157229">
      <w:pPr>
        <w:jc w:val="both"/>
        <w:rPr>
          <w:rFonts w:ascii="Helvetica 45 Light" w:hAnsi="Helvetica 45 Light"/>
          <w:sz w:val="22"/>
          <w:szCs w:val="22"/>
          <w:highlight w:val="green"/>
          <w:u w:val="single"/>
          <w:rPrChange w:id="223" w:author="JULIEN Sébastien (sjulien)" w:date="2015-06-23T11:14:00Z">
            <w:rPr>
              <w:rFonts w:ascii="Helvetica 45 Light" w:hAnsi="Helvetica 45 Light"/>
              <w:sz w:val="22"/>
              <w:szCs w:val="22"/>
              <w:u w:val="single"/>
            </w:rPr>
          </w:rPrChange>
        </w:rPr>
      </w:pPr>
      <w:r w:rsidRPr="00D72AFB">
        <w:rPr>
          <w:rFonts w:ascii="Helvetica 45 Light" w:hAnsi="Helvetica 45 Light"/>
          <w:sz w:val="22"/>
          <w:szCs w:val="22"/>
          <w:highlight w:val="green"/>
          <w:u w:val="single"/>
          <w:rPrChange w:id="224" w:author="JULIEN Sébastien (sjulien)" w:date="2015-06-23T11:14:00Z">
            <w:rPr>
              <w:rFonts w:ascii="Helvetica 45 Light" w:hAnsi="Helvetica 45 Light"/>
              <w:sz w:val="22"/>
              <w:szCs w:val="22"/>
              <w:u w:val="single"/>
            </w:rPr>
          </w:rPrChange>
        </w:rPr>
        <w:t>Proposition d’IHM :</w:t>
      </w:r>
    </w:p>
    <w:p w:rsidR="00216CAD" w:rsidRDefault="00D749E9" w:rsidP="003C75E7">
      <w:pPr>
        <w:jc w:val="center"/>
        <w:rPr>
          <w:rFonts w:ascii="Helvetica 45 Light" w:hAnsi="Helvetica 45 Light"/>
          <w:sz w:val="22"/>
          <w:szCs w:val="22"/>
        </w:rPr>
      </w:pPr>
      <w:r>
        <w:rPr>
          <w:noProof/>
          <w:highlight w:val="green"/>
          <w:rPrChange w:id="225">
            <w:rPr>
              <w:noProof/>
            </w:rPr>
          </w:rPrChange>
        </w:rPr>
        <w:lastRenderedPageBreak/>
        <w:drawing>
          <wp:inline distT="0" distB="0" distL="0" distR="0">
            <wp:extent cx="4277802" cy="3549675"/>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279564" cy="3551137"/>
                    </a:xfrm>
                    <a:prstGeom prst="rect">
                      <a:avLst/>
                    </a:prstGeom>
                  </pic:spPr>
                </pic:pic>
              </a:graphicData>
            </a:graphic>
          </wp:inline>
        </w:drawing>
      </w:r>
    </w:p>
    <w:p w:rsidR="00E641B1" w:rsidRDefault="00E641B1" w:rsidP="00157229">
      <w:pPr>
        <w:jc w:val="both"/>
        <w:rPr>
          <w:rFonts w:ascii="Helvetica 45 Light" w:hAnsi="Helvetica 45 Light"/>
          <w:sz w:val="22"/>
          <w:szCs w:val="22"/>
        </w:rPr>
      </w:pPr>
    </w:p>
    <w:p w:rsidR="0087693C" w:rsidRPr="001C44F8" w:rsidRDefault="0087693C" w:rsidP="00157229">
      <w:pPr>
        <w:jc w:val="both"/>
        <w:rPr>
          <w:rFonts w:ascii="Helvetica 45 Light" w:hAnsi="Helvetica 45 Light"/>
          <w:sz w:val="22"/>
          <w:szCs w:val="22"/>
        </w:rPr>
      </w:pPr>
    </w:p>
    <w:p w:rsidR="001C44F8" w:rsidRPr="00AE5027" w:rsidRDefault="001C44F8" w:rsidP="00157229">
      <w:pPr>
        <w:pStyle w:val="Titre2"/>
        <w:tabs>
          <w:tab w:val="clear" w:pos="1427"/>
        </w:tabs>
        <w:ind w:left="0" w:firstLine="0"/>
        <w:rPr>
          <w:rFonts w:ascii="Helvetica 45 Light" w:hAnsi="Helvetica 45 Light"/>
        </w:rPr>
      </w:pPr>
      <w:bookmarkStart w:id="226" w:name="_Toc420050107"/>
      <w:r w:rsidRPr="001C44F8">
        <w:rPr>
          <w:rFonts w:ascii="Helvetica 45 Light" w:hAnsi="Helvetica 45 Light"/>
        </w:rPr>
        <w:t>Publication Schéma Directeur</w:t>
      </w:r>
      <w:bookmarkEnd w:id="226"/>
    </w:p>
    <w:p w:rsidR="001C44F8" w:rsidRDefault="00157229" w:rsidP="00157229">
      <w:pPr>
        <w:jc w:val="both"/>
        <w:rPr>
          <w:rFonts w:ascii="Helvetica 45 Light" w:hAnsi="Helvetica 45 Light"/>
          <w:sz w:val="22"/>
          <w:szCs w:val="22"/>
        </w:rPr>
      </w:pPr>
      <w:r w:rsidRPr="00157229">
        <w:rPr>
          <w:rFonts w:ascii="Helvetica 45 Light" w:hAnsi="Helvetica 45 Light"/>
          <w:sz w:val="22"/>
          <w:szCs w:val="22"/>
        </w:rPr>
        <w:t>Pour la publication de Schéma Directeur, il est nécessaire de pouvoir préciser l’opérateur pour les données à extraire</w:t>
      </w:r>
      <w:r w:rsidR="00B77139">
        <w:rPr>
          <w:rFonts w:ascii="Helvetica 45 Light" w:hAnsi="Helvetica 45 Light"/>
          <w:sz w:val="22"/>
          <w:szCs w:val="22"/>
        </w:rPr>
        <w:t xml:space="preserve"> ou à imprimer</w:t>
      </w:r>
      <w:r w:rsidRPr="00157229">
        <w:rPr>
          <w:rFonts w:ascii="Helvetica 45 Light" w:hAnsi="Helvetica 45 Light"/>
          <w:sz w:val="22"/>
          <w:szCs w:val="22"/>
        </w:rPr>
        <w:t>.</w:t>
      </w:r>
    </w:p>
    <w:p w:rsidR="00B1741C" w:rsidRPr="00157229" w:rsidRDefault="00B1741C" w:rsidP="00157229">
      <w:pPr>
        <w:jc w:val="both"/>
        <w:rPr>
          <w:rFonts w:ascii="Helvetica 45 Light" w:hAnsi="Helvetica 45 Light"/>
          <w:sz w:val="22"/>
          <w:szCs w:val="22"/>
        </w:rPr>
      </w:pPr>
      <w:r>
        <w:rPr>
          <w:rFonts w:ascii="Helvetica 45 Light" w:hAnsi="Helvetica 45 Light"/>
          <w:sz w:val="22"/>
          <w:szCs w:val="22"/>
        </w:rPr>
        <w:t>La liste des opérateurs concernés contient Orange et les opérateurs RIP.</w:t>
      </w:r>
    </w:p>
    <w:p w:rsidR="00157229" w:rsidRDefault="00157229" w:rsidP="00157229">
      <w:pPr>
        <w:jc w:val="both"/>
        <w:rPr>
          <w:rFonts w:ascii="Helvetica 45 Light" w:hAnsi="Helvetica 45 Light"/>
          <w:sz w:val="22"/>
          <w:szCs w:val="22"/>
        </w:rPr>
      </w:pPr>
    </w:p>
    <w:p w:rsidR="0041158E" w:rsidRDefault="0041158E" w:rsidP="00157229">
      <w:pPr>
        <w:jc w:val="both"/>
        <w:rPr>
          <w:rFonts w:ascii="Helvetica 45 Light" w:hAnsi="Helvetica 45 Light"/>
          <w:sz w:val="22"/>
          <w:szCs w:val="22"/>
          <w:u w:val="single"/>
        </w:rPr>
      </w:pPr>
      <w:r w:rsidRPr="0041158E">
        <w:rPr>
          <w:rFonts w:ascii="Helvetica 45 Light" w:hAnsi="Helvetica 45 Light"/>
          <w:sz w:val="22"/>
          <w:szCs w:val="22"/>
          <w:u w:val="single"/>
        </w:rPr>
        <w:t>Proposition d’IHM :</w:t>
      </w:r>
    </w:p>
    <w:p w:rsidR="0041158E" w:rsidRPr="0041158E" w:rsidRDefault="0041158E" w:rsidP="00157229">
      <w:pPr>
        <w:jc w:val="both"/>
        <w:rPr>
          <w:rFonts w:ascii="Helvetica 45 Light" w:hAnsi="Helvetica 45 Light"/>
          <w:sz w:val="22"/>
          <w:szCs w:val="22"/>
          <w:u w:val="single"/>
        </w:rPr>
      </w:pPr>
    </w:p>
    <w:p w:rsidR="0041158E" w:rsidRPr="00157229" w:rsidRDefault="00035691" w:rsidP="00157229">
      <w:pPr>
        <w:jc w:val="both"/>
        <w:rPr>
          <w:rFonts w:ascii="Helvetica 45 Light" w:hAnsi="Helvetica 45 Light"/>
          <w:sz w:val="22"/>
          <w:szCs w:val="22"/>
        </w:rPr>
      </w:pPr>
      <w:r>
        <w:rPr>
          <w:noProof/>
        </w:rPr>
        <w:drawing>
          <wp:inline distT="0" distB="0" distL="0" distR="0">
            <wp:extent cx="5767070" cy="2423690"/>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767070" cy="2423690"/>
                    </a:xfrm>
                    <a:prstGeom prst="rect">
                      <a:avLst/>
                    </a:prstGeom>
                  </pic:spPr>
                </pic:pic>
              </a:graphicData>
            </a:graphic>
          </wp:inline>
        </w:drawing>
      </w:r>
    </w:p>
    <w:p w:rsidR="00157229" w:rsidRDefault="0041158E" w:rsidP="00157229">
      <w:pPr>
        <w:jc w:val="both"/>
        <w:rPr>
          <w:rFonts w:ascii="Helvetica 45 Light" w:hAnsi="Helvetica 45 Light"/>
          <w:sz w:val="22"/>
          <w:szCs w:val="22"/>
        </w:rPr>
      </w:pPr>
      <w:r>
        <w:rPr>
          <w:rFonts w:ascii="Helvetica 45 Light" w:hAnsi="Helvetica 45 Light"/>
          <w:sz w:val="22"/>
          <w:szCs w:val="22"/>
        </w:rPr>
        <w:t xml:space="preserve">La gestion de la valeur de l’opérateur par défaut lors de l’affichage est </w:t>
      </w:r>
      <w:r w:rsidR="00B1741C">
        <w:rPr>
          <w:rFonts w:ascii="Helvetica 45 Light" w:hAnsi="Helvetica 45 Light"/>
          <w:sz w:val="22"/>
          <w:szCs w:val="22"/>
        </w:rPr>
        <w:t>Orange.</w:t>
      </w:r>
    </w:p>
    <w:p w:rsidR="00B1741C" w:rsidRDefault="00B1741C" w:rsidP="00157229">
      <w:pPr>
        <w:jc w:val="both"/>
        <w:rPr>
          <w:rFonts w:ascii="Helvetica 45 Light" w:hAnsi="Helvetica 45 Light"/>
          <w:sz w:val="22"/>
          <w:szCs w:val="22"/>
        </w:rPr>
      </w:pPr>
      <w:r>
        <w:rPr>
          <w:rFonts w:ascii="Helvetica 45 Light" w:hAnsi="Helvetica 45 Light"/>
          <w:sz w:val="22"/>
          <w:szCs w:val="22"/>
        </w:rPr>
        <w:t>Si le choix d’opérateur est modifié, l’IHM est réinitialisée complètement.</w:t>
      </w:r>
    </w:p>
    <w:p w:rsidR="00F62828" w:rsidRDefault="00F62828" w:rsidP="00157229">
      <w:pPr>
        <w:jc w:val="both"/>
        <w:rPr>
          <w:rFonts w:ascii="Helvetica 45 Light" w:hAnsi="Helvetica 45 Light"/>
          <w:sz w:val="22"/>
          <w:szCs w:val="22"/>
        </w:rPr>
      </w:pPr>
    </w:p>
    <w:p w:rsidR="00F62828" w:rsidRDefault="00F62828" w:rsidP="00157229">
      <w:pPr>
        <w:jc w:val="both"/>
        <w:rPr>
          <w:rFonts w:ascii="Helvetica 45 Light" w:hAnsi="Helvetica 45 Light"/>
          <w:sz w:val="22"/>
          <w:szCs w:val="22"/>
        </w:rPr>
      </w:pPr>
      <w:r>
        <w:rPr>
          <w:rFonts w:ascii="Helvetica 45 Light" w:hAnsi="Helvetica 45 Light"/>
          <w:sz w:val="22"/>
          <w:szCs w:val="22"/>
        </w:rPr>
        <w:t>Lors de la sélection d’un NRO, seul un NRO de l’opérateur configuré peut être ajouté.</w:t>
      </w:r>
    </w:p>
    <w:p w:rsidR="00521737" w:rsidRDefault="00521737" w:rsidP="00521737">
      <w:pPr>
        <w:jc w:val="both"/>
        <w:rPr>
          <w:rFonts w:ascii="Helvetica 45 Light" w:hAnsi="Helvetica 45 Light"/>
          <w:sz w:val="22"/>
          <w:szCs w:val="22"/>
        </w:rPr>
      </w:pPr>
    </w:p>
    <w:p w:rsidR="00C32016" w:rsidRDefault="00521737" w:rsidP="00521737">
      <w:pPr>
        <w:jc w:val="both"/>
        <w:rPr>
          <w:rFonts w:ascii="Helvetica 45 Light" w:hAnsi="Helvetica 45 Light"/>
          <w:sz w:val="22"/>
          <w:szCs w:val="22"/>
        </w:rPr>
      </w:pPr>
      <w:r>
        <w:rPr>
          <w:rFonts w:ascii="Helvetica 45 Light" w:hAnsi="Helvetica 45 Light"/>
          <w:sz w:val="22"/>
          <w:szCs w:val="22"/>
        </w:rPr>
        <w:t xml:space="preserve">Si la sélection du NRO est effectuée par un clic sur la carte et que </w:t>
      </w:r>
      <w:r w:rsidR="00C32016">
        <w:rPr>
          <w:rFonts w:ascii="Helvetica 45 Light" w:hAnsi="Helvetica 45 Light"/>
          <w:sz w:val="22"/>
          <w:szCs w:val="22"/>
        </w:rPr>
        <w:t xml:space="preserve">le NRO </w:t>
      </w:r>
      <w:r>
        <w:rPr>
          <w:rFonts w:ascii="Helvetica 45 Light" w:hAnsi="Helvetica 45 Light"/>
          <w:sz w:val="22"/>
          <w:szCs w:val="22"/>
        </w:rPr>
        <w:t>choisi</w:t>
      </w:r>
      <w:r w:rsidR="00C32016">
        <w:rPr>
          <w:rFonts w:ascii="Helvetica 45 Light" w:hAnsi="Helvetica 45 Light"/>
          <w:sz w:val="22"/>
          <w:szCs w:val="22"/>
        </w:rPr>
        <w:t xml:space="preserve"> ne correspond pas à l’opérateur </w:t>
      </w:r>
      <w:r>
        <w:rPr>
          <w:rFonts w:ascii="Helvetica 45 Light" w:hAnsi="Helvetica 45 Light"/>
          <w:sz w:val="22"/>
          <w:szCs w:val="22"/>
        </w:rPr>
        <w:t>configuré pour la publication</w:t>
      </w:r>
      <w:r w:rsidR="00C32016">
        <w:rPr>
          <w:rFonts w:ascii="Helvetica 45 Light" w:hAnsi="Helvetica 45 Light"/>
          <w:sz w:val="22"/>
          <w:szCs w:val="22"/>
        </w:rPr>
        <w:t xml:space="preserve"> alors le message suivant est affiché.</w:t>
      </w:r>
    </w:p>
    <w:p w:rsidR="00C32016" w:rsidRDefault="00886A28" w:rsidP="00886A28">
      <w:pPr>
        <w:jc w:val="center"/>
        <w:rPr>
          <w:rFonts w:ascii="Helvetica 45 Light" w:hAnsi="Helvetica 45 Light"/>
          <w:sz w:val="22"/>
          <w:szCs w:val="22"/>
        </w:rPr>
      </w:pPr>
      <w:r>
        <w:rPr>
          <w:noProof/>
        </w:rPr>
        <w:drawing>
          <wp:inline distT="0" distB="0" distL="0" distR="0">
            <wp:extent cx="3069203" cy="1273719"/>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070271" cy="1274162"/>
                    </a:xfrm>
                    <a:prstGeom prst="rect">
                      <a:avLst/>
                    </a:prstGeom>
                  </pic:spPr>
                </pic:pic>
              </a:graphicData>
            </a:graphic>
          </wp:inline>
        </w:drawing>
      </w:r>
    </w:p>
    <w:p w:rsidR="00521737" w:rsidRPr="003C75E7" w:rsidRDefault="00B773C6" w:rsidP="00521737">
      <w:pPr>
        <w:jc w:val="both"/>
        <w:rPr>
          <w:rFonts w:ascii="Helvetica 45 Light" w:hAnsi="Helvetica 45 Light"/>
          <w:sz w:val="22"/>
          <w:szCs w:val="22"/>
        </w:rPr>
      </w:pPr>
      <w:r w:rsidRPr="003C75E7">
        <w:rPr>
          <w:rFonts w:ascii="Helvetica 45 Light" w:hAnsi="Helvetica 45 Light"/>
          <w:sz w:val="22"/>
          <w:szCs w:val="22"/>
        </w:rPr>
        <w:t>Si la sélection du NRO est effectuée par la saisie du code INSEE, alors les NRO de la commune apparaissent dans la liste. Lors de la sélection du NRO, si ce dernier ne correspond pas à l’opérateur configuré pour la publication alors le message suivant est affiché.</w:t>
      </w:r>
    </w:p>
    <w:p w:rsidR="00521737" w:rsidRDefault="00521737" w:rsidP="00521737">
      <w:pPr>
        <w:jc w:val="center"/>
        <w:rPr>
          <w:rFonts w:ascii="Helvetica 45 Light" w:hAnsi="Helvetica 45 Light"/>
          <w:sz w:val="22"/>
          <w:szCs w:val="22"/>
        </w:rPr>
      </w:pPr>
      <w:r w:rsidRPr="00521737">
        <w:rPr>
          <w:noProof/>
          <w:highlight w:val="yellow"/>
        </w:rPr>
        <w:drawing>
          <wp:inline distT="0" distB="0" distL="0" distR="0">
            <wp:extent cx="3069203" cy="1273719"/>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070271" cy="1274162"/>
                    </a:xfrm>
                    <a:prstGeom prst="rect">
                      <a:avLst/>
                    </a:prstGeom>
                  </pic:spPr>
                </pic:pic>
              </a:graphicData>
            </a:graphic>
          </wp:inline>
        </w:drawing>
      </w:r>
    </w:p>
    <w:p w:rsidR="00521737" w:rsidRDefault="00521737" w:rsidP="00157229">
      <w:pPr>
        <w:jc w:val="both"/>
        <w:rPr>
          <w:rFonts w:ascii="Helvetica 45 Light" w:hAnsi="Helvetica 45 Light"/>
          <w:sz w:val="22"/>
          <w:szCs w:val="22"/>
        </w:rPr>
      </w:pPr>
    </w:p>
    <w:p w:rsidR="0041158E" w:rsidRDefault="00886A28" w:rsidP="00157229">
      <w:pPr>
        <w:jc w:val="both"/>
        <w:rPr>
          <w:rFonts w:ascii="Helvetica 45 Light" w:hAnsi="Helvetica 45 Light"/>
          <w:sz w:val="22"/>
          <w:szCs w:val="22"/>
        </w:rPr>
      </w:pPr>
      <w:r>
        <w:rPr>
          <w:rFonts w:ascii="Helvetica 45 Light" w:hAnsi="Helvetica 45 Light"/>
          <w:sz w:val="22"/>
          <w:szCs w:val="22"/>
        </w:rPr>
        <w:t>Pour l’extraction</w:t>
      </w:r>
      <w:r w:rsidR="00B77139">
        <w:rPr>
          <w:rFonts w:ascii="Helvetica 45 Light" w:hAnsi="Helvetica 45 Light"/>
          <w:sz w:val="22"/>
          <w:szCs w:val="22"/>
        </w:rPr>
        <w:t xml:space="preserve"> ou impression</w:t>
      </w:r>
      <w:r>
        <w:rPr>
          <w:rFonts w:ascii="Helvetica 45 Light" w:hAnsi="Helvetica 45 Light"/>
          <w:sz w:val="22"/>
          <w:szCs w:val="22"/>
        </w:rPr>
        <w:t xml:space="preserve"> de données, le principe reste le même que pour les versions précédentes avec en plus la spécificité de n’extraire </w:t>
      </w:r>
      <w:r w:rsidR="00B77139">
        <w:rPr>
          <w:rFonts w:ascii="Helvetica 45 Light" w:hAnsi="Helvetica 45 Light"/>
          <w:sz w:val="22"/>
          <w:szCs w:val="22"/>
        </w:rPr>
        <w:t xml:space="preserve">ou imprimer </w:t>
      </w:r>
      <w:r>
        <w:rPr>
          <w:rFonts w:ascii="Helvetica 45 Light" w:hAnsi="Helvetica 45 Light"/>
          <w:sz w:val="22"/>
          <w:szCs w:val="22"/>
        </w:rPr>
        <w:t>que les PFs de l’opérateur configuré.</w:t>
      </w:r>
    </w:p>
    <w:p w:rsidR="0041158E" w:rsidRPr="00157229" w:rsidRDefault="0041158E" w:rsidP="00157229">
      <w:pPr>
        <w:jc w:val="both"/>
        <w:rPr>
          <w:rFonts w:ascii="Helvetica 45 Light" w:hAnsi="Helvetica 45 Light"/>
          <w:sz w:val="22"/>
          <w:szCs w:val="22"/>
        </w:rPr>
      </w:pPr>
    </w:p>
    <w:p w:rsidR="00E163A5" w:rsidRPr="00AE5027" w:rsidRDefault="00E163A5" w:rsidP="00157229">
      <w:pPr>
        <w:pStyle w:val="Titre2"/>
        <w:tabs>
          <w:tab w:val="clear" w:pos="1427"/>
        </w:tabs>
        <w:ind w:left="0" w:firstLine="0"/>
        <w:rPr>
          <w:rFonts w:ascii="Helvetica 45 Light" w:hAnsi="Helvetica 45 Light"/>
        </w:rPr>
      </w:pPr>
      <w:bookmarkStart w:id="227" w:name="_Toc420050108"/>
      <w:r>
        <w:rPr>
          <w:rFonts w:ascii="Helvetica 45 Light" w:hAnsi="Helvetica 45 Light"/>
        </w:rPr>
        <w:t>Gestion des Câbles et de la corbeille</w:t>
      </w:r>
      <w:bookmarkEnd w:id="227"/>
    </w:p>
    <w:p w:rsidR="00D80CFA" w:rsidRDefault="00D80CFA" w:rsidP="00597458">
      <w:pPr>
        <w:jc w:val="both"/>
        <w:rPr>
          <w:rFonts w:ascii="Helvetica 45 Light" w:hAnsi="Helvetica 45 Light"/>
          <w:sz w:val="22"/>
          <w:szCs w:val="22"/>
        </w:rPr>
      </w:pPr>
    </w:p>
    <w:p w:rsidR="00D80CFA" w:rsidRPr="00BB688F" w:rsidRDefault="00D72AFB" w:rsidP="00597458">
      <w:pPr>
        <w:jc w:val="both"/>
        <w:rPr>
          <w:rFonts w:ascii="Helvetica 45 Light" w:hAnsi="Helvetica 45 Light"/>
          <w:sz w:val="22"/>
          <w:szCs w:val="22"/>
          <w:highlight w:val="magenta"/>
          <w:rPrChange w:id="228" w:author="JULIEN Sébastien (sjulien)" w:date="2015-06-23T11:19:00Z">
            <w:rPr>
              <w:rFonts w:ascii="Helvetica 45 Light" w:hAnsi="Helvetica 45 Light"/>
              <w:sz w:val="22"/>
              <w:szCs w:val="22"/>
            </w:rPr>
          </w:rPrChange>
        </w:rPr>
      </w:pPr>
      <w:r w:rsidRPr="00D72AFB">
        <w:rPr>
          <w:rFonts w:ascii="Helvetica 45 Light" w:hAnsi="Helvetica 45 Light"/>
          <w:sz w:val="22"/>
          <w:szCs w:val="22"/>
          <w:highlight w:val="magenta"/>
          <w:rPrChange w:id="229" w:author="JULIEN Sébastien (sjulien)" w:date="2015-06-23T11:19:00Z">
            <w:rPr>
              <w:rFonts w:ascii="Helvetica 45 Light" w:hAnsi="Helvetica 45 Light"/>
              <w:sz w:val="22"/>
              <w:szCs w:val="22"/>
            </w:rPr>
          </w:rPrChange>
        </w:rPr>
        <w:t>Pour la création d’un câble directement dans Geofibre via le widget des câbles, la valeur par défaut de l’opérateur sera configurée en fonction de la commune (pointage géographique)  du site A.</w:t>
      </w:r>
    </w:p>
    <w:p w:rsidR="00D80CFA" w:rsidRDefault="00D72AFB" w:rsidP="00597458">
      <w:pPr>
        <w:jc w:val="both"/>
        <w:rPr>
          <w:rFonts w:ascii="Helvetica 45 Light" w:hAnsi="Helvetica 45 Light"/>
          <w:sz w:val="22"/>
          <w:szCs w:val="22"/>
        </w:rPr>
      </w:pPr>
      <w:r w:rsidRPr="00D72AFB">
        <w:rPr>
          <w:rFonts w:ascii="Helvetica 45 Light" w:hAnsi="Helvetica 45 Light"/>
          <w:sz w:val="22"/>
          <w:szCs w:val="22"/>
          <w:highlight w:val="magenta"/>
          <w:rPrChange w:id="230" w:author="JULIEN Sébastien (sjulien)" w:date="2015-06-23T11:19:00Z">
            <w:rPr>
              <w:rFonts w:ascii="Helvetica 45 Light" w:hAnsi="Helvetica 45 Light"/>
              <w:sz w:val="22"/>
              <w:szCs w:val="22"/>
            </w:rPr>
          </w:rPrChange>
        </w:rPr>
        <w:t>Une table de correspondance est utilisée pour définir l’opérateur à associer au code INSEE.</w:t>
      </w:r>
    </w:p>
    <w:p w:rsidR="009B16EB" w:rsidRDefault="009B16EB" w:rsidP="00597458">
      <w:pPr>
        <w:jc w:val="both"/>
        <w:rPr>
          <w:rFonts w:ascii="Helvetica 45 Light" w:hAnsi="Helvetica 45 Light"/>
          <w:sz w:val="22"/>
          <w:szCs w:val="22"/>
        </w:rPr>
      </w:pPr>
    </w:p>
    <w:p w:rsidR="009B16EB" w:rsidRDefault="00D72AFB" w:rsidP="00597458">
      <w:pPr>
        <w:jc w:val="both"/>
        <w:rPr>
          <w:rFonts w:ascii="Helvetica 45 Light" w:hAnsi="Helvetica 45 Light"/>
          <w:sz w:val="22"/>
          <w:szCs w:val="22"/>
        </w:rPr>
      </w:pPr>
      <w:r w:rsidRPr="00D72AFB">
        <w:rPr>
          <w:rFonts w:ascii="Helvetica 45 Light" w:hAnsi="Helvetica 45 Light"/>
          <w:sz w:val="22"/>
          <w:szCs w:val="22"/>
          <w:highlight w:val="yellow"/>
          <w:rPrChange w:id="231" w:author="JULIEN Sébastien (sjulien)" w:date="2015-06-25T18:31:00Z">
            <w:rPr>
              <w:rFonts w:ascii="Helvetica 45 Light" w:hAnsi="Helvetica 45 Light"/>
              <w:sz w:val="22"/>
              <w:szCs w:val="22"/>
            </w:rPr>
          </w:rPrChange>
        </w:rPr>
        <w:t>Pour les câbles gérés via la corbeille, en mode G1R6, l’opérateur n’est pas fourni et la valeur par défaut est « Orange ».</w:t>
      </w:r>
    </w:p>
    <w:p w:rsidR="00B74A3E" w:rsidRDefault="00B74A3E" w:rsidP="00597458">
      <w:pPr>
        <w:jc w:val="both"/>
        <w:rPr>
          <w:rFonts w:ascii="Helvetica 45 Light" w:hAnsi="Helvetica 45 Light"/>
          <w:sz w:val="22"/>
          <w:szCs w:val="22"/>
        </w:rPr>
      </w:pPr>
    </w:p>
    <w:p w:rsidR="00B74A3E" w:rsidRDefault="00D72AFB" w:rsidP="00B74A3E">
      <w:pPr>
        <w:jc w:val="both"/>
        <w:rPr>
          <w:rFonts w:ascii="Helvetica 45 Light" w:hAnsi="Helvetica 45 Light"/>
          <w:sz w:val="22"/>
          <w:szCs w:val="22"/>
        </w:rPr>
      </w:pPr>
      <w:r w:rsidRPr="00D72AFB">
        <w:rPr>
          <w:rFonts w:ascii="Helvetica 45 Light" w:hAnsi="Helvetica 45 Light"/>
          <w:sz w:val="22"/>
          <w:szCs w:val="22"/>
          <w:highlight w:val="yellow"/>
          <w:rPrChange w:id="232" w:author="JULIEN Sébastien (sjulien)" w:date="2015-06-25T18:31:00Z">
            <w:rPr>
              <w:rFonts w:ascii="Helvetica 45 Light" w:hAnsi="Helvetica 45 Light"/>
              <w:sz w:val="22"/>
              <w:szCs w:val="22"/>
            </w:rPr>
          </w:rPrChange>
        </w:rPr>
        <w:lastRenderedPageBreak/>
        <w:t>Pour les câbles gérés via la corbeille, en mode G1R7, l’opérateur est fourni. Si la valeur n’est pas renseignée, il faut la positionner à « Orange ».</w:t>
      </w:r>
    </w:p>
    <w:p w:rsidR="00B74A3E" w:rsidRDefault="00B74A3E" w:rsidP="00B74A3E">
      <w:pPr>
        <w:jc w:val="both"/>
        <w:rPr>
          <w:rFonts w:ascii="Helvetica 45 Light" w:hAnsi="Helvetica 45 Light"/>
          <w:sz w:val="22"/>
          <w:szCs w:val="22"/>
        </w:rPr>
      </w:pPr>
    </w:p>
    <w:p w:rsidR="00567A49" w:rsidRDefault="002F39F6" w:rsidP="00B74A3E">
      <w:pPr>
        <w:jc w:val="both"/>
        <w:rPr>
          <w:rFonts w:ascii="Helvetica 45 Light" w:hAnsi="Helvetica 45 Light"/>
          <w:sz w:val="22"/>
          <w:szCs w:val="22"/>
        </w:rPr>
      </w:pPr>
      <w:r>
        <w:rPr>
          <w:rFonts w:ascii="Helvetica 45 Light" w:hAnsi="Helvetica 45 Light"/>
          <w:sz w:val="22"/>
          <w:szCs w:val="22"/>
        </w:rPr>
        <w:t xml:space="preserve">Les informations de traitement des </w:t>
      </w:r>
      <w:r w:rsidR="00567A49">
        <w:rPr>
          <w:rFonts w:ascii="Helvetica 45 Light" w:hAnsi="Helvetica 45 Light"/>
          <w:sz w:val="22"/>
          <w:szCs w:val="22"/>
        </w:rPr>
        <w:t xml:space="preserve">données Orange et RIPs seront présentes dans </w:t>
      </w:r>
      <w:del w:id="233" w:author="PUUD6412" w:date="2015-05-19T17:30:00Z">
        <w:r w:rsidR="00567A49" w:rsidDel="006F6E49">
          <w:rPr>
            <w:rFonts w:ascii="Helvetica 45 Light" w:hAnsi="Helvetica 45 Light"/>
            <w:sz w:val="22"/>
            <w:szCs w:val="22"/>
          </w:rPr>
          <w:delText>le</w:delText>
        </w:r>
        <w:r w:rsidR="000E27D3" w:rsidDel="006F6E49">
          <w:rPr>
            <w:rFonts w:ascii="Helvetica 45 Light" w:hAnsi="Helvetica 45 Light"/>
            <w:sz w:val="22"/>
            <w:szCs w:val="22"/>
          </w:rPr>
          <w:delText>s</w:delText>
        </w:r>
        <w:r w:rsidR="00567A49" w:rsidDel="006F6E49">
          <w:rPr>
            <w:rFonts w:ascii="Helvetica 45 Light" w:hAnsi="Helvetica 45 Light"/>
            <w:sz w:val="22"/>
            <w:szCs w:val="22"/>
          </w:rPr>
          <w:delText xml:space="preserve"> même</w:delText>
        </w:r>
        <w:r w:rsidR="000E27D3" w:rsidDel="006F6E49">
          <w:rPr>
            <w:rFonts w:ascii="Helvetica 45 Light" w:hAnsi="Helvetica 45 Light"/>
            <w:sz w:val="22"/>
            <w:szCs w:val="22"/>
          </w:rPr>
          <w:delText>s</w:delText>
        </w:r>
        <w:r w:rsidR="00567A49" w:rsidDel="006F6E49">
          <w:rPr>
            <w:rFonts w:ascii="Helvetica 45 Light" w:hAnsi="Helvetica 45 Light"/>
            <w:sz w:val="22"/>
            <w:szCs w:val="22"/>
          </w:rPr>
          <w:delText xml:space="preserve"> </w:delText>
        </w:r>
        <w:r w:rsidDel="006F6E49">
          <w:rPr>
            <w:rFonts w:ascii="Helvetica 45 Light" w:hAnsi="Helvetica 45 Light"/>
            <w:sz w:val="22"/>
            <w:szCs w:val="22"/>
          </w:rPr>
          <w:delText>compte-rendu</w:delText>
        </w:r>
      </w:del>
      <w:ins w:id="234" w:author="PUUD6412" w:date="2015-05-19T17:30:00Z">
        <w:r w:rsidR="006F6E49">
          <w:rPr>
            <w:rFonts w:ascii="Helvetica 45 Light" w:hAnsi="Helvetica 45 Light"/>
            <w:sz w:val="22"/>
            <w:szCs w:val="22"/>
          </w:rPr>
          <w:t>les mêmes comptes rendus</w:t>
        </w:r>
      </w:ins>
      <w:r>
        <w:rPr>
          <w:rFonts w:ascii="Helvetica 45 Light" w:hAnsi="Helvetica 45 Light"/>
          <w:sz w:val="22"/>
          <w:szCs w:val="22"/>
        </w:rPr>
        <w:t xml:space="preserve"> que celui qui est disponible en G1R6</w:t>
      </w:r>
      <w:r w:rsidR="00567A49">
        <w:rPr>
          <w:rFonts w:ascii="Helvetica 45 Light" w:hAnsi="Helvetica 45 Light"/>
          <w:sz w:val="22"/>
          <w:szCs w:val="22"/>
        </w:rPr>
        <w:t>.</w:t>
      </w:r>
    </w:p>
    <w:p w:rsidR="001C44F8" w:rsidRDefault="001C44F8" w:rsidP="00157229">
      <w:pPr>
        <w:pStyle w:val="Titre2"/>
        <w:tabs>
          <w:tab w:val="clear" w:pos="1427"/>
        </w:tabs>
        <w:ind w:left="0" w:firstLine="0"/>
        <w:rPr>
          <w:rFonts w:ascii="Helvetica 45 Light" w:hAnsi="Helvetica 45 Light"/>
        </w:rPr>
      </w:pPr>
      <w:bookmarkStart w:id="235" w:name="_Toc420050109"/>
      <w:r>
        <w:rPr>
          <w:rFonts w:ascii="Helvetica 45 Light" w:hAnsi="Helvetica 45 Light"/>
        </w:rPr>
        <w:t>Filtrage de données</w:t>
      </w:r>
      <w:bookmarkEnd w:id="235"/>
    </w:p>
    <w:p w:rsidR="001C44F8" w:rsidRPr="009A2069" w:rsidRDefault="001C44F8" w:rsidP="001C44F8">
      <w:pPr>
        <w:jc w:val="both"/>
        <w:rPr>
          <w:rFonts w:ascii="Helvetica 45 Light" w:hAnsi="Helvetica 45 Light"/>
          <w:sz w:val="22"/>
          <w:szCs w:val="22"/>
        </w:rPr>
      </w:pPr>
    </w:p>
    <w:p w:rsidR="00FA1F1B" w:rsidRPr="00604B50" w:rsidRDefault="00D72AFB" w:rsidP="001C44F8">
      <w:pPr>
        <w:jc w:val="both"/>
        <w:rPr>
          <w:rFonts w:ascii="Helvetica 45 Light" w:hAnsi="Helvetica 45 Light"/>
          <w:sz w:val="22"/>
          <w:szCs w:val="22"/>
          <w:highlight w:val="yellow"/>
          <w:rPrChange w:id="236" w:author="JULIEN Sébastien (sjulien)" w:date="2015-06-26T11:13:00Z">
            <w:rPr>
              <w:rFonts w:ascii="Helvetica 45 Light" w:hAnsi="Helvetica 45 Light"/>
              <w:sz w:val="22"/>
              <w:szCs w:val="22"/>
            </w:rPr>
          </w:rPrChange>
        </w:rPr>
      </w:pPr>
      <w:r w:rsidRPr="00D72AFB">
        <w:rPr>
          <w:rFonts w:ascii="Helvetica 45 Light" w:hAnsi="Helvetica 45 Light"/>
          <w:sz w:val="22"/>
          <w:szCs w:val="22"/>
          <w:highlight w:val="yellow"/>
          <w:rPrChange w:id="237" w:author="JULIEN Sébastien (sjulien)" w:date="2015-06-26T11:13:00Z">
            <w:rPr>
              <w:rFonts w:ascii="Helvetica 45 Light" w:hAnsi="Helvetica 45 Light"/>
              <w:sz w:val="22"/>
              <w:szCs w:val="22"/>
            </w:rPr>
          </w:rPrChange>
        </w:rPr>
        <w:t>Afin de faciliter l’affichage des données (y compris dans la table attributaire), il est possible de configurer des filtres via le widget « Filtrage ».</w:t>
      </w:r>
    </w:p>
    <w:p w:rsidR="00FA1F1B" w:rsidRPr="00604B50" w:rsidRDefault="00FA1F1B" w:rsidP="001C44F8">
      <w:pPr>
        <w:jc w:val="both"/>
        <w:rPr>
          <w:rFonts w:ascii="Helvetica 45 Light" w:hAnsi="Helvetica 45 Light"/>
          <w:sz w:val="22"/>
          <w:szCs w:val="22"/>
          <w:highlight w:val="yellow"/>
          <w:rPrChange w:id="238" w:author="JULIEN Sébastien (sjulien)" w:date="2015-06-26T11:13:00Z">
            <w:rPr>
              <w:rFonts w:ascii="Helvetica 45 Light" w:hAnsi="Helvetica 45 Light"/>
              <w:sz w:val="22"/>
              <w:szCs w:val="22"/>
            </w:rPr>
          </w:rPrChange>
        </w:rPr>
      </w:pPr>
    </w:p>
    <w:p w:rsidR="00FA1F1B" w:rsidRDefault="00D72AFB" w:rsidP="001C44F8">
      <w:pPr>
        <w:jc w:val="both"/>
        <w:rPr>
          <w:rFonts w:ascii="Helvetica 45 Light" w:hAnsi="Helvetica 45 Light"/>
          <w:sz w:val="22"/>
          <w:szCs w:val="22"/>
        </w:rPr>
      </w:pPr>
      <w:r w:rsidRPr="00D72AFB">
        <w:rPr>
          <w:rFonts w:ascii="Helvetica 45 Light" w:hAnsi="Helvetica 45 Light"/>
          <w:sz w:val="22"/>
          <w:szCs w:val="22"/>
          <w:highlight w:val="yellow"/>
          <w:rPrChange w:id="239" w:author="JULIEN Sébastien (sjulien)" w:date="2015-06-26T11:13:00Z">
            <w:rPr>
              <w:rFonts w:ascii="Helvetica 45 Light" w:hAnsi="Helvetica 45 Light"/>
              <w:sz w:val="22"/>
              <w:szCs w:val="22"/>
            </w:rPr>
          </w:rPrChange>
        </w:rPr>
        <w:t>Dans le cadre de la version Geofibre associée aux RIPs, il faut ajouter des filtres supplémentaires. Ces filtres sont configurés dans le fichier [R5].</w:t>
      </w:r>
    </w:p>
    <w:p w:rsidR="0076069E" w:rsidRDefault="0076069E" w:rsidP="001C44F8">
      <w:pPr>
        <w:jc w:val="both"/>
        <w:rPr>
          <w:rFonts w:ascii="Helvetica 45 Light" w:hAnsi="Helvetica 45 Light"/>
          <w:sz w:val="22"/>
          <w:szCs w:val="22"/>
        </w:rPr>
      </w:pPr>
    </w:p>
    <w:p w:rsidR="00FE5857" w:rsidRPr="00D21A00" w:rsidRDefault="00D72AFB" w:rsidP="00FE5857">
      <w:pPr>
        <w:pStyle w:val="Titre2"/>
        <w:tabs>
          <w:tab w:val="clear" w:pos="1427"/>
        </w:tabs>
        <w:ind w:left="0" w:firstLine="0"/>
        <w:rPr>
          <w:rFonts w:ascii="Helvetica 45 Light" w:hAnsi="Helvetica 45 Light"/>
          <w:highlight w:val="yellow"/>
          <w:rPrChange w:id="240" w:author="JULIEN Sébastien (sjulien)" w:date="2015-06-26T11:48:00Z">
            <w:rPr>
              <w:rFonts w:ascii="Helvetica 45 Light" w:hAnsi="Helvetica 45 Light"/>
            </w:rPr>
          </w:rPrChange>
        </w:rPr>
      </w:pPr>
      <w:bookmarkStart w:id="241" w:name="_Toc420050110"/>
      <w:r w:rsidRPr="00D72AFB">
        <w:rPr>
          <w:rFonts w:ascii="Helvetica 45 Light" w:hAnsi="Helvetica 45 Light"/>
          <w:highlight w:val="yellow"/>
          <w:rPrChange w:id="242" w:author="JULIEN Sébastien (sjulien)" w:date="2015-06-26T11:48:00Z">
            <w:rPr>
              <w:rFonts w:ascii="Helvetica 45 Light" w:hAnsi="Helvetica 45 Light"/>
            </w:rPr>
          </w:rPrChange>
        </w:rPr>
        <w:t>Réprésentation des immeubles</w:t>
      </w:r>
      <w:bookmarkEnd w:id="241"/>
    </w:p>
    <w:p w:rsidR="00FE5857" w:rsidRPr="00D21A00" w:rsidRDefault="00D72AFB" w:rsidP="001C44F8">
      <w:pPr>
        <w:jc w:val="both"/>
        <w:rPr>
          <w:rFonts w:ascii="Helvetica 45 Light" w:hAnsi="Helvetica 45 Light"/>
          <w:sz w:val="22"/>
          <w:szCs w:val="22"/>
          <w:highlight w:val="yellow"/>
          <w:rPrChange w:id="243" w:author="JULIEN Sébastien (sjulien)" w:date="2015-06-26T11:48:00Z">
            <w:rPr>
              <w:rFonts w:ascii="Helvetica 45 Light" w:hAnsi="Helvetica 45 Light"/>
              <w:sz w:val="22"/>
              <w:szCs w:val="22"/>
            </w:rPr>
          </w:rPrChange>
        </w:rPr>
      </w:pPr>
      <w:r w:rsidRPr="00D72AFB">
        <w:rPr>
          <w:rFonts w:ascii="Helvetica 45 Light" w:hAnsi="Helvetica 45 Light"/>
          <w:sz w:val="22"/>
          <w:szCs w:val="22"/>
          <w:highlight w:val="yellow"/>
          <w:rPrChange w:id="244" w:author="JULIEN Sébastien (sjulien)" w:date="2015-06-26T11:48:00Z">
            <w:rPr>
              <w:rFonts w:ascii="Helvetica 45 Light" w:hAnsi="Helvetica 45 Light"/>
              <w:sz w:val="22"/>
              <w:szCs w:val="22"/>
            </w:rPr>
          </w:rPrChange>
        </w:rPr>
        <w:t>Dans les zones gérées par les RIPs, les immeubles des RIPs doivent avoir la même symbologie qu'un immeuble Orange.</w:t>
      </w:r>
    </w:p>
    <w:p w:rsidR="00BA2D11" w:rsidRPr="00D21A00" w:rsidRDefault="00BA2D11" w:rsidP="001C44F8">
      <w:pPr>
        <w:jc w:val="both"/>
        <w:rPr>
          <w:rFonts w:ascii="Helvetica 45 Light" w:hAnsi="Helvetica 45 Light"/>
          <w:sz w:val="22"/>
          <w:szCs w:val="22"/>
          <w:highlight w:val="yellow"/>
          <w:rPrChange w:id="245" w:author="JULIEN Sébastien (sjulien)" w:date="2015-06-26T11:48:00Z">
            <w:rPr>
              <w:rFonts w:ascii="Helvetica 45 Light" w:hAnsi="Helvetica 45 Light"/>
              <w:sz w:val="22"/>
              <w:szCs w:val="22"/>
            </w:rPr>
          </w:rPrChange>
        </w:rPr>
      </w:pPr>
    </w:p>
    <w:tbl>
      <w:tblPr>
        <w:tblW w:w="8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560"/>
        <w:gridCol w:w="1417"/>
        <w:gridCol w:w="2126"/>
        <w:gridCol w:w="2126"/>
      </w:tblGrid>
      <w:tr w:rsidR="00BA2D11" w:rsidRPr="00D21A00" w:rsidTr="00B04D41">
        <w:tc>
          <w:tcPr>
            <w:tcW w:w="1242" w:type="dxa"/>
            <w:shd w:val="clear" w:color="auto" w:fill="auto"/>
          </w:tcPr>
          <w:p w:rsidR="00BA2D11" w:rsidRPr="00D21A00" w:rsidRDefault="00D72AFB" w:rsidP="00B04D41">
            <w:pPr>
              <w:rPr>
                <w:rFonts w:ascii="Helvetica 45 Light" w:hAnsi="Helvetica 45 Light"/>
                <w:highlight w:val="yellow"/>
                <w:rPrChange w:id="246" w:author="JULIEN Sébastien (sjulien)" w:date="2015-06-26T11:48:00Z">
                  <w:rPr>
                    <w:rFonts w:ascii="Helvetica 45 Light" w:hAnsi="Helvetica 45 Light"/>
                  </w:rPr>
                </w:rPrChange>
              </w:rPr>
            </w:pPr>
            <w:r w:rsidRPr="00D72AFB">
              <w:rPr>
                <w:rFonts w:ascii="Helvetica 45 Light" w:hAnsi="Helvetica 45 Light"/>
                <w:highlight w:val="yellow"/>
                <w:rPrChange w:id="247" w:author="JULIEN Sébastien (sjulien)" w:date="2015-06-26T11:48:00Z">
                  <w:rPr>
                    <w:rFonts w:ascii="Helvetica 45 Light" w:hAnsi="Helvetica 45 Light"/>
                  </w:rPr>
                </w:rPrChange>
              </w:rPr>
              <w:t>Nb EL</w:t>
            </w:r>
          </w:p>
        </w:tc>
        <w:tc>
          <w:tcPr>
            <w:tcW w:w="1560" w:type="dxa"/>
            <w:shd w:val="clear" w:color="auto" w:fill="auto"/>
          </w:tcPr>
          <w:p w:rsidR="00BA2D11" w:rsidRPr="00D21A00" w:rsidRDefault="00D72AFB" w:rsidP="00B04D41">
            <w:pPr>
              <w:rPr>
                <w:rFonts w:ascii="Helvetica 45 Light" w:hAnsi="Helvetica 45 Light"/>
                <w:highlight w:val="yellow"/>
                <w:rPrChange w:id="248" w:author="JULIEN Sébastien (sjulien)" w:date="2015-06-26T11:48:00Z">
                  <w:rPr>
                    <w:rFonts w:ascii="Helvetica 45 Light" w:hAnsi="Helvetica 45 Light"/>
                  </w:rPr>
                </w:rPrChange>
              </w:rPr>
            </w:pPr>
            <w:r w:rsidRPr="00D72AFB">
              <w:rPr>
                <w:rFonts w:ascii="Helvetica 45 Light" w:hAnsi="Helvetica 45 Light"/>
                <w:highlight w:val="yellow"/>
                <w:rPrChange w:id="249" w:author="JULIEN Sébastien (sjulien)" w:date="2015-06-26T11:48:00Z">
                  <w:rPr>
                    <w:rFonts w:ascii="Helvetica 45 Light" w:hAnsi="Helvetica 45 Light"/>
                  </w:rPr>
                </w:rPrChange>
              </w:rPr>
              <w:t>IMB Orange ou RIP ou non attribué et pas d’info syndic</w:t>
            </w:r>
          </w:p>
        </w:tc>
        <w:tc>
          <w:tcPr>
            <w:tcW w:w="1417" w:type="dxa"/>
            <w:shd w:val="clear" w:color="auto" w:fill="auto"/>
          </w:tcPr>
          <w:p w:rsidR="00BA2D11" w:rsidRPr="00D21A00" w:rsidRDefault="00D72AFB" w:rsidP="00B04D41">
            <w:pPr>
              <w:rPr>
                <w:rFonts w:ascii="Helvetica 45 Light" w:hAnsi="Helvetica 45 Light"/>
                <w:highlight w:val="yellow"/>
                <w:rPrChange w:id="250" w:author="JULIEN Sébastien (sjulien)" w:date="2015-06-26T11:48:00Z">
                  <w:rPr>
                    <w:rFonts w:ascii="Helvetica 45 Light" w:hAnsi="Helvetica 45 Light"/>
                  </w:rPr>
                </w:rPrChange>
              </w:rPr>
            </w:pPr>
            <w:r w:rsidRPr="00D72AFB">
              <w:rPr>
                <w:rFonts w:ascii="Helvetica 45 Light" w:hAnsi="Helvetica 45 Light"/>
                <w:highlight w:val="yellow"/>
                <w:rPrChange w:id="251" w:author="JULIEN Sébastien (sjulien)" w:date="2015-06-26T11:48:00Z">
                  <w:rPr>
                    <w:rFonts w:ascii="Helvetica 45 Light" w:hAnsi="Helvetica 45 Light"/>
                  </w:rPr>
                </w:rPrChange>
              </w:rPr>
              <w:t>Autre opérateur autre que Orange ou RIP</w:t>
            </w:r>
          </w:p>
        </w:tc>
        <w:tc>
          <w:tcPr>
            <w:tcW w:w="2126" w:type="dxa"/>
            <w:shd w:val="clear" w:color="auto" w:fill="auto"/>
          </w:tcPr>
          <w:p w:rsidR="00BA2D11" w:rsidRPr="00D21A00" w:rsidRDefault="00D72AFB" w:rsidP="00B04D41">
            <w:pPr>
              <w:rPr>
                <w:rFonts w:ascii="Helvetica 45 Light" w:hAnsi="Helvetica 45 Light"/>
                <w:highlight w:val="yellow"/>
                <w:rPrChange w:id="252" w:author="JULIEN Sébastien (sjulien)" w:date="2015-06-26T11:48:00Z">
                  <w:rPr>
                    <w:rFonts w:ascii="Helvetica 45 Light" w:hAnsi="Helvetica 45 Light"/>
                  </w:rPr>
                </w:rPrChange>
              </w:rPr>
            </w:pPr>
            <w:r w:rsidRPr="00D72AFB">
              <w:rPr>
                <w:rFonts w:ascii="Helvetica 45 Light" w:hAnsi="Helvetica 45 Light"/>
                <w:highlight w:val="yellow"/>
                <w:rPrChange w:id="253" w:author="JULIEN Sébastien (sjulien)" w:date="2015-06-26T11:48:00Z">
                  <w:rPr>
                    <w:rFonts w:ascii="Helvetica 45 Light" w:hAnsi="Helvetica 45 Light"/>
                  </w:rPr>
                </w:rPrChange>
              </w:rPr>
              <w:t>IMB Orange  ou RIP ou non attribué et Nb EL syndic &gt;=12</w:t>
            </w:r>
          </w:p>
        </w:tc>
        <w:tc>
          <w:tcPr>
            <w:tcW w:w="2126" w:type="dxa"/>
          </w:tcPr>
          <w:p w:rsidR="00BA2D11" w:rsidRPr="00D21A00" w:rsidRDefault="00D72AFB" w:rsidP="00B04D41">
            <w:pPr>
              <w:rPr>
                <w:rFonts w:ascii="Helvetica 45 Light" w:hAnsi="Helvetica 45 Light"/>
                <w:highlight w:val="yellow"/>
                <w:rPrChange w:id="254" w:author="JULIEN Sébastien (sjulien)" w:date="2015-06-26T11:48:00Z">
                  <w:rPr>
                    <w:rFonts w:ascii="Helvetica 45 Light" w:hAnsi="Helvetica 45 Light"/>
                  </w:rPr>
                </w:rPrChange>
              </w:rPr>
            </w:pPr>
            <w:r w:rsidRPr="00D72AFB">
              <w:rPr>
                <w:rFonts w:ascii="Helvetica 45 Light" w:hAnsi="Helvetica 45 Light"/>
                <w:highlight w:val="yellow"/>
                <w:rPrChange w:id="255" w:author="JULIEN Sébastien (sjulien)" w:date="2015-06-26T11:48:00Z">
                  <w:rPr>
                    <w:rFonts w:ascii="Helvetica 45 Light" w:hAnsi="Helvetica 45 Light"/>
                  </w:rPr>
                </w:rPrChange>
              </w:rPr>
              <w:t>IMB Orange  ou RIP ou non attribué  et Nb EL syndic  &lt; 12</w:t>
            </w:r>
          </w:p>
        </w:tc>
      </w:tr>
      <w:tr w:rsidR="00BA2D11" w:rsidRPr="00D21A00" w:rsidTr="00B04D41">
        <w:tc>
          <w:tcPr>
            <w:tcW w:w="1242" w:type="dxa"/>
            <w:shd w:val="clear" w:color="auto" w:fill="auto"/>
          </w:tcPr>
          <w:p w:rsidR="00BA2D11" w:rsidRPr="00D21A00" w:rsidRDefault="00D72AFB" w:rsidP="00B04D41">
            <w:pPr>
              <w:rPr>
                <w:rFonts w:ascii="Helvetica 45 Light" w:hAnsi="Helvetica 45 Light"/>
                <w:highlight w:val="yellow"/>
                <w:rPrChange w:id="256" w:author="JULIEN Sébastien (sjulien)" w:date="2015-06-26T11:48:00Z">
                  <w:rPr>
                    <w:rFonts w:ascii="Helvetica 45 Light" w:hAnsi="Helvetica 45 Light"/>
                  </w:rPr>
                </w:rPrChange>
              </w:rPr>
            </w:pPr>
            <w:r w:rsidRPr="00D72AFB">
              <w:rPr>
                <w:rFonts w:ascii="Helvetica 45 Light" w:hAnsi="Helvetica 45 Light"/>
                <w:highlight w:val="yellow"/>
                <w:rPrChange w:id="257" w:author="JULIEN Sébastien (sjulien)" w:date="2015-06-26T11:48:00Z">
                  <w:rPr>
                    <w:rFonts w:ascii="Helvetica 45 Light" w:hAnsi="Helvetica 45 Light"/>
                  </w:rPr>
                </w:rPrChange>
              </w:rPr>
              <w:t xml:space="preserve">1-2 </w:t>
            </w:r>
          </w:p>
        </w:tc>
        <w:tc>
          <w:tcPr>
            <w:tcW w:w="1560" w:type="dxa"/>
            <w:shd w:val="clear" w:color="auto" w:fill="auto"/>
          </w:tcPr>
          <w:p w:rsidR="00BA2D11" w:rsidRPr="00D21A00" w:rsidRDefault="00D749E9" w:rsidP="00B04D41">
            <w:pPr>
              <w:rPr>
                <w:highlight w:val="yellow"/>
                <w:rPrChange w:id="258" w:author="JULIEN Sébastien (sjulien)" w:date="2015-06-26T11:48:00Z">
                  <w:rPr/>
                </w:rPrChange>
              </w:rPr>
            </w:pPr>
            <w:r>
              <w:rPr>
                <w:noProof/>
                <w:highlight w:val="yellow"/>
                <w:rPrChange w:id="259">
                  <w:rPr>
                    <w:noProof/>
                  </w:rPr>
                </w:rPrChange>
              </w:rPr>
              <w:drawing>
                <wp:inline distT="0" distB="0" distL="0" distR="0">
                  <wp:extent cx="190500" cy="247650"/>
                  <wp:effectExtent l="0" t="0" r="0" b="0"/>
                  <wp:docPr id="230" name="Image 230" descr="ScreenShot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24"/>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247650"/>
                          </a:xfrm>
                          <a:prstGeom prst="rect">
                            <a:avLst/>
                          </a:prstGeom>
                          <a:noFill/>
                          <a:ln>
                            <a:noFill/>
                          </a:ln>
                        </pic:spPr>
                      </pic:pic>
                    </a:graphicData>
                  </a:graphic>
                </wp:inline>
              </w:drawing>
            </w:r>
          </w:p>
        </w:tc>
        <w:tc>
          <w:tcPr>
            <w:tcW w:w="1417" w:type="dxa"/>
            <w:shd w:val="clear" w:color="auto" w:fill="auto"/>
          </w:tcPr>
          <w:p w:rsidR="00BA2D11" w:rsidRPr="00D21A00" w:rsidRDefault="00D749E9" w:rsidP="00B04D41">
            <w:pPr>
              <w:rPr>
                <w:highlight w:val="yellow"/>
                <w:rPrChange w:id="260" w:author="JULIEN Sébastien (sjulien)" w:date="2015-06-26T11:48:00Z">
                  <w:rPr/>
                </w:rPrChange>
              </w:rPr>
            </w:pPr>
            <w:r>
              <w:rPr>
                <w:noProof/>
                <w:highlight w:val="yellow"/>
                <w:rPrChange w:id="261">
                  <w:rPr>
                    <w:noProof/>
                  </w:rPr>
                </w:rPrChange>
              </w:rPr>
              <w:drawing>
                <wp:inline distT="0" distB="0" distL="0" distR="0">
                  <wp:extent cx="257175" cy="257175"/>
                  <wp:effectExtent l="0" t="0" r="9525" b="9525"/>
                  <wp:docPr id="229" name="Image 229" descr="ScreenShot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2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2126" w:type="dxa"/>
            <w:shd w:val="clear" w:color="auto" w:fill="auto"/>
          </w:tcPr>
          <w:p w:rsidR="00BA2D11" w:rsidRPr="00D21A00" w:rsidRDefault="00D749E9" w:rsidP="00B04D41">
            <w:pPr>
              <w:rPr>
                <w:highlight w:val="yellow"/>
                <w:rPrChange w:id="262" w:author="JULIEN Sébastien (sjulien)" w:date="2015-06-26T11:48:00Z">
                  <w:rPr/>
                </w:rPrChange>
              </w:rPr>
            </w:pPr>
            <w:r>
              <w:rPr>
                <w:noProof/>
                <w:highlight w:val="yellow"/>
                <w:rPrChange w:id="263">
                  <w:rPr>
                    <w:noProof/>
                  </w:rPr>
                </w:rPrChange>
              </w:rPr>
              <w:drawing>
                <wp:inline distT="0" distB="0" distL="0" distR="0">
                  <wp:extent cx="257175" cy="257175"/>
                  <wp:effectExtent l="0" t="0" r="9525" b="9525"/>
                  <wp:docPr id="228" name="Image 228" descr="ScreenShot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2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2126" w:type="dxa"/>
          </w:tcPr>
          <w:p w:rsidR="00BA2D11" w:rsidRPr="00D21A00" w:rsidRDefault="00D749E9" w:rsidP="00B04D41">
            <w:pPr>
              <w:rPr>
                <w:highlight w:val="yellow"/>
                <w:rPrChange w:id="264" w:author="JULIEN Sébastien (sjulien)" w:date="2015-06-26T11:48:00Z">
                  <w:rPr/>
                </w:rPrChange>
              </w:rPr>
            </w:pPr>
            <w:r>
              <w:rPr>
                <w:noProof/>
                <w:highlight w:val="yellow"/>
                <w:rPrChange w:id="265">
                  <w:rPr>
                    <w:noProof/>
                  </w:rPr>
                </w:rPrChange>
              </w:rPr>
              <w:drawing>
                <wp:inline distT="0" distB="0" distL="0" distR="0">
                  <wp:extent cx="190500" cy="247650"/>
                  <wp:effectExtent l="0" t="0" r="0" b="0"/>
                  <wp:docPr id="227" name="Image 227" descr="ScreenShot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24"/>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247650"/>
                          </a:xfrm>
                          <a:prstGeom prst="rect">
                            <a:avLst/>
                          </a:prstGeom>
                          <a:noFill/>
                          <a:ln>
                            <a:noFill/>
                          </a:ln>
                        </pic:spPr>
                      </pic:pic>
                    </a:graphicData>
                  </a:graphic>
                </wp:inline>
              </w:drawing>
            </w:r>
          </w:p>
        </w:tc>
      </w:tr>
      <w:tr w:rsidR="00BA2D11" w:rsidRPr="00D21A00" w:rsidTr="00B04D41">
        <w:tc>
          <w:tcPr>
            <w:tcW w:w="1242" w:type="dxa"/>
            <w:shd w:val="clear" w:color="auto" w:fill="auto"/>
          </w:tcPr>
          <w:p w:rsidR="00BA2D11" w:rsidRPr="00D21A00" w:rsidRDefault="00D72AFB" w:rsidP="00B04D41">
            <w:pPr>
              <w:rPr>
                <w:rFonts w:ascii="Helvetica 45 Light" w:hAnsi="Helvetica 45 Light"/>
                <w:highlight w:val="yellow"/>
                <w:rPrChange w:id="266" w:author="JULIEN Sébastien (sjulien)" w:date="2015-06-26T11:48:00Z">
                  <w:rPr>
                    <w:rFonts w:ascii="Helvetica 45 Light" w:hAnsi="Helvetica 45 Light"/>
                  </w:rPr>
                </w:rPrChange>
              </w:rPr>
            </w:pPr>
            <w:r w:rsidRPr="00D72AFB">
              <w:rPr>
                <w:rFonts w:ascii="Helvetica 45 Light" w:hAnsi="Helvetica 45 Light"/>
                <w:highlight w:val="yellow"/>
                <w:rPrChange w:id="267" w:author="JULIEN Sébastien (sjulien)" w:date="2015-06-26T11:48:00Z">
                  <w:rPr>
                    <w:rFonts w:ascii="Helvetica 45 Light" w:hAnsi="Helvetica 45 Light"/>
                  </w:rPr>
                </w:rPrChange>
              </w:rPr>
              <w:t>3-11</w:t>
            </w:r>
          </w:p>
        </w:tc>
        <w:tc>
          <w:tcPr>
            <w:tcW w:w="1560" w:type="dxa"/>
            <w:shd w:val="clear" w:color="auto" w:fill="auto"/>
          </w:tcPr>
          <w:p w:rsidR="00BA2D11" w:rsidRPr="00D21A00" w:rsidRDefault="00D749E9" w:rsidP="00B04D41">
            <w:pPr>
              <w:rPr>
                <w:highlight w:val="yellow"/>
                <w:rPrChange w:id="268" w:author="JULIEN Sébastien (sjulien)" w:date="2015-06-26T11:48:00Z">
                  <w:rPr/>
                </w:rPrChange>
              </w:rPr>
            </w:pPr>
            <w:r>
              <w:rPr>
                <w:noProof/>
                <w:highlight w:val="yellow"/>
                <w:rPrChange w:id="269">
                  <w:rPr>
                    <w:noProof/>
                  </w:rPr>
                </w:rPrChange>
              </w:rPr>
              <w:drawing>
                <wp:inline distT="0" distB="0" distL="0" distR="0">
                  <wp:extent cx="228600" cy="266700"/>
                  <wp:effectExtent l="0" t="0" r="0" b="0"/>
                  <wp:docPr id="226" name="Image 226" descr="ScreenShot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25"/>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66700"/>
                          </a:xfrm>
                          <a:prstGeom prst="rect">
                            <a:avLst/>
                          </a:prstGeom>
                          <a:noFill/>
                          <a:ln>
                            <a:noFill/>
                          </a:ln>
                        </pic:spPr>
                      </pic:pic>
                    </a:graphicData>
                  </a:graphic>
                </wp:inline>
              </w:drawing>
            </w:r>
          </w:p>
        </w:tc>
        <w:tc>
          <w:tcPr>
            <w:tcW w:w="1417" w:type="dxa"/>
            <w:shd w:val="clear" w:color="auto" w:fill="auto"/>
          </w:tcPr>
          <w:p w:rsidR="00BA2D11" w:rsidRPr="00D21A00" w:rsidRDefault="00D749E9" w:rsidP="00B04D41">
            <w:pPr>
              <w:rPr>
                <w:highlight w:val="yellow"/>
                <w:rPrChange w:id="270" w:author="JULIEN Sébastien (sjulien)" w:date="2015-06-26T11:48:00Z">
                  <w:rPr/>
                </w:rPrChange>
              </w:rPr>
            </w:pPr>
            <w:r>
              <w:rPr>
                <w:noProof/>
                <w:highlight w:val="yellow"/>
                <w:rPrChange w:id="271">
                  <w:rPr>
                    <w:noProof/>
                  </w:rPr>
                </w:rPrChange>
              </w:rPr>
              <w:drawing>
                <wp:inline distT="0" distB="0" distL="0" distR="0">
                  <wp:extent cx="247650" cy="333375"/>
                  <wp:effectExtent l="0" t="0" r="0" b="9525"/>
                  <wp:docPr id="225" name="Image 225" descr="ScreenShot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2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650" cy="333375"/>
                          </a:xfrm>
                          <a:prstGeom prst="rect">
                            <a:avLst/>
                          </a:prstGeom>
                          <a:noFill/>
                          <a:ln>
                            <a:noFill/>
                          </a:ln>
                        </pic:spPr>
                      </pic:pic>
                    </a:graphicData>
                  </a:graphic>
                </wp:inline>
              </w:drawing>
            </w:r>
          </w:p>
        </w:tc>
        <w:tc>
          <w:tcPr>
            <w:tcW w:w="2126" w:type="dxa"/>
            <w:shd w:val="clear" w:color="auto" w:fill="auto"/>
          </w:tcPr>
          <w:p w:rsidR="00BA2D11" w:rsidRPr="00D21A00" w:rsidRDefault="00D749E9" w:rsidP="00B04D41">
            <w:pPr>
              <w:rPr>
                <w:highlight w:val="yellow"/>
                <w:rPrChange w:id="272" w:author="JULIEN Sébastien (sjulien)" w:date="2015-06-26T11:48:00Z">
                  <w:rPr/>
                </w:rPrChange>
              </w:rPr>
            </w:pPr>
            <w:r>
              <w:rPr>
                <w:noProof/>
                <w:highlight w:val="yellow"/>
                <w:rPrChange w:id="273">
                  <w:rPr>
                    <w:noProof/>
                  </w:rPr>
                </w:rPrChange>
              </w:rPr>
              <w:drawing>
                <wp:inline distT="0" distB="0" distL="0" distR="0">
                  <wp:extent cx="247650" cy="333375"/>
                  <wp:effectExtent l="0" t="0" r="0" b="9525"/>
                  <wp:docPr id="224" name="Image 224" descr="ScreenShot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2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650" cy="333375"/>
                          </a:xfrm>
                          <a:prstGeom prst="rect">
                            <a:avLst/>
                          </a:prstGeom>
                          <a:noFill/>
                          <a:ln>
                            <a:noFill/>
                          </a:ln>
                        </pic:spPr>
                      </pic:pic>
                    </a:graphicData>
                  </a:graphic>
                </wp:inline>
              </w:drawing>
            </w:r>
          </w:p>
        </w:tc>
        <w:tc>
          <w:tcPr>
            <w:tcW w:w="2126" w:type="dxa"/>
          </w:tcPr>
          <w:p w:rsidR="00BA2D11" w:rsidRPr="00D21A00" w:rsidRDefault="00D749E9" w:rsidP="00B04D41">
            <w:pPr>
              <w:rPr>
                <w:highlight w:val="yellow"/>
                <w:rPrChange w:id="274" w:author="JULIEN Sébastien (sjulien)" w:date="2015-06-26T11:48:00Z">
                  <w:rPr/>
                </w:rPrChange>
              </w:rPr>
            </w:pPr>
            <w:r>
              <w:rPr>
                <w:noProof/>
                <w:highlight w:val="yellow"/>
                <w:rPrChange w:id="275">
                  <w:rPr>
                    <w:noProof/>
                  </w:rPr>
                </w:rPrChange>
              </w:rPr>
              <w:drawing>
                <wp:inline distT="0" distB="0" distL="0" distR="0">
                  <wp:extent cx="228600" cy="266700"/>
                  <wp:effectExtent l="0" t="0" r="0" b="0"/>
                  <wp:docPr id="31" name="Image 31" descr="ScreenShot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25"/>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66700"/>
                          </a:xfrm>
                          <a:prstGeom prst="rect">
                            <a:avLst/>
                          </a:prstGeom>
                          <a:noFill/>
                          <a:ln>
                            <a:noFill/>
                          </a:ln>
                        </pic:spPr>
                      </pic:pic>
                    </a:graphicData>
                  </a:graphic>
                </wp:inline>
              </w:drawing>
            </w:r>
          </w:p>
        </w:tc>
      </w:tr>
      <w:tr w:rsidR="00BA2D11" w:rsidRPr="00D21A00" w:rsidTr="00B04D41">
        <w:tc>
          <w:tcPr>
            <w:tcW w:w="1242" w:type="dxa"/>
            <w:shd w:val="clear" w:color="auto" w:fill="auto"/>
          </w:tcPr>
          <w:p w:rsidR="00BA2D11" w:rsidRPr="00D21A00" w:rsidRDefault="00D72AFB" w:rsidP="00B04D41">
            <w:pPr>
              <w:rPr>
                <w:rFonts w:ascii="Helvetica 45 Light" w:hAnsi="Helvetica 45 Light"/>
                <w:highlight w:val="yellow"/>
                <w:rPrChange w:id="276" w:author="JULIEN Sébastien (sjulien)" w:date="2015-06-26T11:48:00Z">
                  <w:rPr>
                    <w:rFonts w:ascii="Helvetica 45 Light" w:hAnsi="Helvetica 45 Light"/>
                  </w:rPr>
                </w:rPrChange>
              </w:rPr>
            </w:pPr>
            <w:r w:rsidRPr="00D72AFB">
              <w:rPr>
                <w:rFonts w:ascii="Helvetica 45 Light" w:hAnsi="Helvetica 45 Light"/>
                <w:highlight w:val="yellow"/>
                <w:rPrChange w:id="277" w:author="JULIEN Sébastien (sjulien)" w:date="2015-06-26T11:48:00Z">
                  <w:rPr>
                    <w:rFonts w:ascii="Helvetica 45 Light" w:hAnsi="Helvetica 45 Light"/>
                  </w:rPr>
                </w:rPrChange>
              </w:rPr>
              <w:t>12-96</w:t>
            </w:r>
          </w:p>
        </w:tc>
        <w:tc>
          <w:tcPr>
            <w:tcW w:w="1560" w:type="dxa"/>
            <w:shd w:val="clear" w:color="auto" w:fill="auto"/>
          </w:tcPr>
          <w:p w:rsidR="00BA2D11" w:rsidRPr="00D21A00" w:rsidRDefault="00D749E9" w:rsidP="00B04D41">
            <w:pPr>
              <w:rPr>
                <w:highlight w:val="yellow"/>
                <w:rPrChange w:id="278" w:author="JULIEN Sébastien (sjulien)" w:date="2015-06-26T11:48:00Z">
                  <w:rPr/>
                </w:rPrChange>
              </w:rPr>
            </w:pPr>
            <w:r>
              <w:rPr>
                <w:noProof/>
                <w:highlight w:val="yellow"/>
                <w:rPrChange w:id="279">
                  <w:rPr>
                    <w:noProof/>
                  </w:rPr>
                </w:rPrChange>
              </w:rPr>
              <w:drawing>
                <wp:inline distT="0" distB="0" distL="0" distR="0">
                  <wp:extent cx="247650" cy="342900"/>
                  <wp:effectExtent l="0" t="0" r="0" b="0"/>
                  <wp:docPr id="30" name="Image 30" descr="ScreenShot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26"/>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650" cy="342900"/>
                          </a:xfrm>
                          <a:prstGeom prst="rect">
                            <a:avLst/>
                          </a:prstGeom>
                          <a:noFill/>
                          <a:ln>
                            <a:noFill/>
                          </a:ln>
                        </pic:spPr>
                      </pic:pic>
                    </a:graphicData>
                  </a:graphic>
                </wp:inline>
              </w:drawing>
            </w:r>
          </w:p>
        </w:tc>
        <w:tc>
          <w:tcPr>
            <w:tcW w:w="1417" w:type="dxa"/>
            <w:shd w:val="clear" w:color="auto" w:fill="auto"/>
          </w:tcPr>
          <w:p w:rsidR="00BA2D11" w:rsidRPr="00D21A00" w:rsidRDefault="00D749E9" w:rsidP="00B04D41">
            <w:pPr>
              <w:rPr>
                <w:highlight w:val="yellow"/>
                <w:rPrChange w:id="280" w:author="JULIEN Sébastien (sjulien)" w:date="2015-06-26T11:48:00Z">
                  <w:rPr/>
                </w:rPrChange>
              </w:rPr>
            </w:pPr>
            <w:r>
              <w:rPr>
                <w:noProof/>
                <w:highlight w:val="yellow"/>
                <w:rPrChange w:id="281">
                  <w:rPr>
                    <w:noProof/>
                  </w:rPr>
                </w:rPrChange>
              </w:rPr>
              <w:drawing>
                <wp:inline distT="0" distB="0" distL="0" distR="0">
                  <wp:extent cx="219075" cy="419100"/>
                  <wp:effectExtent l="0" t="0" r="9525" b="0"/>
                  <wp:docPr id="29" name="Image 29" descr="ScreenShot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32"/>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 cy="419100"/>
                          </a:xfrm>
                          <a:prstGeom prst="rect">
                            <a:avLst/>
                          </a:prstGeom>
                          <a:noFill/>
                          <a:ln>
                            <a:noFill/>
                          </a:ln>
                        </pic:spPr>
                      </pic:pic>
                    </a:graphicData>
                  </a:graphic>
                </wp:inline>
              </w:drawing>
            </w:r>
          </w:p>
        </w:tc>
        <w:tc>
          <w:tcPr>
            <w:tcW w:w="2126" w:type="dxa"/>
            <w:shd w:val="clear" w:color="auto" w:fill="auto"/>
          </w:tcPr>
          <w:p w:rsidR="00BA2D11" w:rsidRPr="00D21A00" w:rsidRDefault="00D749E9" w:rsidP="00B04D41">
            <w:pPr>
              <w:rPr>
                <w:highlight w:val="yellow"/>
                <w:rPrChange w:id="282" w:author="JULIEN Sébastien (sjulien)" w:date="2015-06-26T11:48:00Z">
                  <w:rPr/>
                </w:rPrChange>
              </w:rPr>
            </w:pPr>
            <w:r>
              <w:rPr>
                <w:noProof/>
                <w:highlight w:val="yellow"/>
                <w:rPrChange w:id="283">
                  <w:rPr>
                    <w:noProof/>
                  </w:rPr>
                </w:rPrChange>
              </w:rPr>
              <w:drawing>
                <wp:inline distT="0" distB="0" distL="0" distR="0">
                  <wp:extent cx="247650" cy="342900"/>
                  <wp:effectExtent l="0" t="0" r="0" b="0"/>
                  <wp:docPr id="28" name="Image 28" descr="ScreenShot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26"/>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650" cy="342900"/>
                          </a:xfrm>
                          <a:prstGeom prst="rect">
                            <a:avLst/>
                          </a:prstGeom>
                          <a:noFill/>
                          <a:ln>
                            <a:noFill/>
                          </a:ln>
                        </pic:spPr>
                      </pic:pic>
                    </a:graphicData>
                  </a:graphic>
                </wp:inline>
              </w:drawing>
            </w:r>
          </w:p>
        </w:tc>
        <w:tc>
          <w:tcPr>
            <w:tcW w:w="2126" w:type="dxa"/>
          </w:tcPr>
          <w:p w:rsidR="00BA2D11" w:rsidRPr="00D21A00" w:rsidRDefault="00D749E9" w:rsidP="00B04D41">
            <w:pPr>
              <w:rPr>
                <w:highlight w:val="yellow"/>
                <w:rPrChange w:id="284" w:author="JULIEN Sébastien (sjulien)" w:date="2015-06-26T11:48:00Z">
                  <w:rPr/>
                </w:rPrChange>
              </w:rPr>
            </w:pPr>
            <w:r>
              <w:rPr>
                <w:noProof/>
                <w:highlight w:val="yellow"/>
                <w:rPrChange w:id="285">
                  <w:rPr>
                    <w:noProof/>
                  </w:rPr>
                </w:rPrChange>
              </w:rPr>
              <w:drawing>
                <wp:inline distT="0" distB="0" distL="0" distR="0">
                  <wp:extent cx="247650" cy="342900"/>
                  <wp:effectExtent l="0" t="0" r="0" b="0"/>
                  <wp:docPr id="27" name="Image 27" descr="ScreenShot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26"/>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650" cy="342900"/>
                          </a:xfrm>
                          <a:prstGeom prst="rect">
                            <a:avLst/>
                          </a:prstGeom>
                          <a:noFill/>
                          <a:ln>
                            <a:noFill/>
                          </a:ln>
                        </pic:spPr>
                      </pic:pic>
                    </a:graphicData>
                  </a:graphic>
                </wp:inline>
              </w:drawing>
            </w:r>
          </w:p>
        </w:tc>
      </w:tr>
      <w:tr w:rsidR="00BA2D11" w:rsidRPr="00D21A00" w:rsidTr="00B04D41">
        <w:tc>
          <w:tcPr>
            <w:tcW w:w="1242" w:type="dxa"/>
            <w:shd w:val="clear" w:color="auto" w:fill="auto"/>
          </w:tcPr>
          <w:p w:rsidR="00BA2D11" w:rsidRPr="00D21A00" w:rsidRDefault="00D72AFB" w:rsidP="00B04D41">
            <w:pPr>
              <w:rPr>
                <w:rFonts w:ascii="Helvetica 45 Light" w:hAnsi="Helvetica 45 Light"/>
                <w:highlight w:val="yellow"/>
                <w:rPrChange w:id="286" w:author="JULIEN Sébastien (sjulien)" w:date="2015-06-26T11:48:00Z">
                  <w:rPr>
                    <w:rFonts w:ascii="Helvetica 45 Light" w:hAnsi="Helvetica 45 Light"/>
                  </w:rPr>
                </w:rPrChange>
              </w:rPr>
            </w:pPr>
            <w:r w:rsidRPr="00D72AFB">
              <w:rPr>
                <w:rFonts w:ascii="Helvetica 45 Light" w:hAnsi="Helvetica 45 Light"/>
                <w:highlight w:val="yellow"/>
                <w:rPrChange w:id="287" w:author="JULIEN Sébastien (sjulien)" w:date="2015-06-26T11:48:00Z">
                  <w:rPr>
                    <w:rFonts w:ascii="Helvetica 45 Light" w:hAnsi="Helvetica 45 Light"/>
                  </w:rPr>
                </w:rPrChange>
              </w:rPr>
              <w:t>97-120</w:t>
            </w:r>
          </w:p>
        </w:tc>
        <w:tc>
          <w:tcPr>
            <w:tcW w:w="1560" w:type="dxa"/>
            <w:shd w:val="clear" w:color="auto" w:fill="auto"/>
          </w:tcPr>
          <w:p w:rsidR="00BA2D11" w:rsidRPr="00D21A00" w:rsidRDefault="00D749E9" w:rsidP="00B04D41">
            <w:pPr>
              <w:rPr>
                <w:highlight w:val="yellow"/>
                <w:rPrChange w:id="288" w:author="JULIEN Sébastien (sjulien)" w:date="2015-06-26T11:48:00Z">
                  <w:rPr/>
                </w:rPrChange>
              </w:rPr>
            </w:pPr>
            <w:r>
              <w:rPr>
                <w:noProof/>
                <w:highlight w:val="yellow"/>
                <w:rPrChange w:id="289">
                  <w:rPr>
                    <w:noProof/>
                  </w:rPr>
                </w:rPrChange>
              </w:rPr>
              <w:drawing>
                <wp:inline distT="0" distB="0" distL="0" distR="0">
                  <wp:extent cx="209550" cy="409575"/>
                  <wp:effectExtent l="0" t="0" r="0" b="9525"/>
                  <wp:docPr id="26" name="Image 26" descr="ScreenShot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31"/>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409575"/>
                          </a:xfrm>
                          <a:prstGeom prst="rect">
                            <a:avLst/>
                          </a:prstGeom>
                          <a:noFill/>
                          <a:ln>
                            <a:noFill/>
                          </a:ln>
                        </pic:spPr>
                      </pic:pic>
                    </a:graphicData>
                  </a:graphic>
                </wp:inline>
              </w:drawing>
            </w:r>
          </w:p>
        </w:tc>
        <w:tc>
          <w:tcPr>
            <w:tcW w:w="1417" w:type="dxa"/>
            <w:shd w:val="clear" w:color="auto" w:fill="auto"/>
          </w:tcPr>
          <w:p w:rsidR="00BA2D11" w:rsidRPr="00D21A00" w:rsidRDefault="00D749E9" w:rsidP="00B04D41">
            <w:pPr>
              <w:rPr>
                <w:highlight w:val="yellow"/>
                <w:rPrChange w:id="290" w:author="JULIEN Sébastien (sjulien)" w:date="2015-06-26T11:48:00Z">
                  <w:rPr/>
                </w:rPrChange>
              </w:rPr>
            </w:pPr>
            <w:r>
              <w:rPr>
                <w:noProof/>
                <w:highlight w:val="yellow"/>
                <w:rPrChange w:id="291">
                  <w:rPr>
                    <w:noProof/>
                  </w:rPr>
                </w:rPrChange>
              </w:rPr>
              <w:drawing>
                <wp:inline distT="0" distB="0" distL="0" distR="0">
                  <wp:extent cx="238125" cy="428625"/>
                  <wp:effectExtent l="0" t="0" r="9525" b="9525"/>
                  <wp:docPr id="25" name="Image 25" descr="ScreenShot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33"/>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428625"/>
                          </a:xfrm>
                          <a:prstGeom prst="rect">
                            <a:avLst/>
                          </a:prstGeom>
                          <a:noFill/>
                          <a:ln>
                            <a:noFill/>
                          </a:ln>
                        </pic:spPr>
                      </pic:pic>
                    </a:graphicData>
                  </a:graphic>
                </wp:inline>
              </w:drawing>
            </w:r>
          </w:p>
        </w:tc>
        <w:tc>
          <w:tcPr>
            <w:tcW w:w="2126" w:type="dxa"/>
            <w:shd w:val="clear" w:color="auto" w:fill="auto"/>
          </w:tcPr>
          <w:p w:rsidR="00BA2D11" w:rsidRPr="00D21A00" w:rsidRDefault="00D749E9" w:rsidP="00B04D41">
            <w:pPr>
              <w:rPr>
                <w:highlight w:val="yellow"/>
                <w:rPrChange w:id="292" w:author="JULIEN Sébastien (sjulien)" w:date="2015-06-26T11:48:00Z">
                  <w:rPr/>
                </w:rPrChange>
              </w:rPr>
            </w:pPr>
            <w:r>
              <w:rPr>
                <w:noProof/>
                <w:highlight w:val="yellow"/>
                <w:rPrChange w:id="293">
                  <w:rPr>
                    <w:noProof/>
                  </w:rPr>
                </w:rPrChange>
              </w:rPr>
              <w:drawing>
                <wp:inline distT="0" distB="0" distL="0" distR="0">
                  <wp:extent cx="209550" cy="409575"/>
                  <wp:effectExtent l="0" t="0" r="0" b="9525"/>
                  <wp:docPr id="24" name="Image 24" descr="ScreenShot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31"/>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409575"/>
                          </a:xfrm>
                          <a:prstGeom prst="rect">
                            <a:avLst/>
                          </a:prstGeom>
                          <a:noFill/>
                          <a:ln>
                            <a:noFill/>
                          </a:ln>
                        </pic:spPr>
                      </pic:pic>
                    </a:graphicData>
                  </a:graphic>
                </wp:inline>
              </w:drawing>
            </w:r>
          </w:p>
        </w:tc>
        <w:tc>
          <w:tcPr>
            <w:tcW w:w="2126" w:type="dxa"/>
          </w:tcPr>
          <w:p w:rsidR="00BA2D11" w:rsidRPr="00D21A00" w:rsidRDefault="00D749E9" w:rsidP="00B04D41">
            <w:pPr>
              <w:rPr>
                <w:highlight w:val="yellow"/>
                <w:rPrChange w:id="294" w:author="JULIEN Sébastien (sjulien)" w:date="2015-06-26T11:48:00Z">
                  <w:rPr/>
                </w:rPrChange>
              </w:rPr>
            </w:pPr>
            <w:r>
              <w:rPr>
                <w:noProof/>
                <w:highlight w:val="yellow"/>
                <w:rPrChange w:id="295">
                  <w:rPr>
                    <w:noProof/>
                  </w:rPr>
                </w:rPrChange>
              </w:rPr>
              <w:drawing>
                <wp:inline distT="0" distB="0" distL="0" distR="0">
                  <wp:extent cx="209550" cy="409575"/>
                  <wp:effectExtent l="0" t="0" r="0" b="9525"/>
                  <wp:docPr id="23" name="Image 23" descr="ScreenShot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31"/>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409575"/>
                          </a:xfrm>
                          <a:prstGeom prst="rect">
                            <a:avLst/>
                          </a:prstGeom>
                          <a:noFill/>
                          <a:ln>
                            <a:noFill/>
                          </a:ln>
                        </pic:spPr>
                      </pic:pic>
                    </a:graphicData>
                  </a:graphic>
                </wp:inline>
              </w:drawing>
            </w:r>
          </w:p>
        </w:tc>
      </w:tr>
      <w:tr w:rsidR="00BA2D11" w:rsidRPr="00D21A00" w:rsidTr="00B04D41">
        <w:tc>
          <w:tcPr>
            <w:tcW w:w="1242" w:type="dxa"/>
            <w:shd w:val="clear" w:color="auto" w:fill="auto"/>
          </w:tcPr>
          <w:p w:rsidR="00BA2D11" w:rsidRPr="00D21A00" w:rsidRDefault="00D72AFB" w:rsidP="00B04D41">
            <w:pPr>
              <w:rPr>
                <w:rFonts w:ascii="Helvetica 45 Light" w:hAnsi="Helvetica 45 Light"/>
                <w:highlight w:val="yellow"/>
                <w:rPrChange w:id="296" w:author="JULIEN Sébastien (sjulien)" w:date="2015-06-26T11:48:00Z">
                  <w:rPr>
                    <w:rFonts w:ascii="Helvetica 45 Light" w:hAnsi="Helvetica 45 Light"/>
                  </w:rPr>
                </w:rPrChange>
              </w:rPr>
            </w:pPr>
            <w:r w:rsidRPr="00D72AFB">
              <w:rPr>
                <w:rFonts w:ascii="Helvetica 45 Light" w:hAnsi="Helvetica 45 Light"/>
                <w:highlight w:val="yellow"/>
                <w:rPrChange w:id="297" w:author="JULIEN Sébastien (sjulien)" w:date="2015-06-26T11:48:00Z">
                  <w:rPr>
                    <w:rFonts w:ascii="Helvetica 45 Light" w:hAnsi="Helvetica 45 Light"/>
                  </w:rPr>
                </w:rPrChange>
              </w:rPr>
              <w:t>121-200</w:t>
            </w:r>
          </w:p>
        </w:tc>
        <w:tc>
          <w:tcPr>
            <w:tcW w:w="1560" w:type="dxa"/>
            <w:shd w:val="clear" w:color="auto" w:fill="auto"/>
          </w:tcPr>
          <w:p w:rsidR="00BA2D11" w:rsidRPr="00D21A00" w:rsidRDefault="00D749E9" w:rsidP="00B04D41">
            <w:pPr>
              <w:rPr>
                <w:highlight w:val="yellow"/>
                <w:rPrChange w:id="298" w:author="JULIEN Sébastien (sjulien)" w:date="2015-06-26T11:48:00Z">
                  <w:rPr/>
                </w:rPrChange>
              </w:rPr>
            </w:pPr>
            <w:r>
              <w:rPr>
                <w:noProof/>
                <w:highlight w:val="yellow"/>
                <w:rPrChange w:id="299">
                  <w:rPr>
                    <w:noProof/>
                  </w:rPr>
                </w:rPrChange>
              </w:rPr>
              <w:drawing>
                <wp:inline distT="0" distB="0" distL="0" distR="0">
                  <wp:extent cx="266700" cy="476250"/>
                  <wp:effectExtent l="0" t="0" r="0" b="0"/>
                  <wp:docPr id="22" name="Image 22" descr="ScreenShot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28"/>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 cy="476250"/>
                          </a:xfrm>
                          <a:prstGeom prst="rect">
                            <a:avLst/>
                          </a:prstGeom>
                          <a:noFill/>
                          <a:ln>
                            <a:noFill/>
                          </a:ln>
                        </pic:spPr>
                      </pic:pic>
                    </a:graphicData>
                  </a:graphic>
                </wp:inline>
              </w:drawing>
            </w:r>
          </w:p>
        </w:tc>
        <w:tc>
          <w:tcPr>
            <w:tcW w:w="1417" w:type="dxa"/>
            <w:shd w:val="clear" w:color="auto" w:fill="auto"/>
          </w:tcPr>
          <w:p w:rsidR="00BA2D11" w:rsidRPr="00D21A00" w:rsidRDefault="00D749E9" w:rsidP="00B04D41">
            <w:pPr>
              <w:rPr>
                <w:highlight w:val="yellow"/>
                <w:rPrChange w:id="300" w:author="JULIEN Sébastien (sjulien)" w:date="2015-06-26T11:48:00Z">
                  <w:rPr/>
                </w:rPrChange>
              </w:rPr>
            </w:pPr>
            <w:r>
              <w:rPr>
                <w:noProof/>
                <w:highlight w:val="yellow"/>
                <w:rPrChange w:id="301">
                  <w:rPr>
                    <w:noProof/>
                  </w:rPr>
                </w:rPrChange>
              </w:rPr>
              <w:drawing>
                <wp:inline distT="0" distB="0" distL="0" distR="0">
                  <wp:extent cx="295275" cy="419100"/>
                  <wp:effectExtent l="0" t="0" r="9525" b="0"/>
                  <wp:docPr id="21" name="Image 21" descr="ScreenShot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34"/>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275" cy="419100"/>
                          </a:xfrm>
                          <a:prstGeom prst="rect">
                            <a:avLst/>
                          </a:prstGeom>
                          <a:noFill/>
                          <a:ln>
                            <a:noFill/>
                          </a:ln>
                        </pic:spPr>
                      </pic:pic>
                    </a:graphicData>
                  </a:graphic>
                </wp:inline>
              </w:drawing>
            </w:r>
          </w:p>
        </w:tc>
        <w:tc>
          <w:tcPr>
            <w:tcW w:w="2126" w:type="dxa"/>
            <w:shd w:val="clear" w:color="auto" w:fill="auto"/>
          </w:tcPr>
          <w:p w:rsidR="00BA2D11" w:rsidRPr="00D21A00" w:rsidRDefault="00D749E9" w:rsidP="00B04D41">
            <w:pPr>
              <w:rPr>
                <w:highlight w:val="yellow"/>
                <w:rPrChange w:id="302" w:author="JULIEN Sébastien (sjulien)" w:date="2015-06-26T11:48:00Z">
                  <w:rPr/>
                </w:rPrChange>
              </w:rPr>
            </w:pPr>
            <w:r>
              <w:rPr>
                <w:noProof/>
                <w:highlight w:val="yellow"/>
                <w:rPrChange w:id="303">
                  <w:rPr>
                    <w:noProof/>
                  </w:rPr>
                </w:rPrChange>
              </w:rPr>
              <w:drawing>
                <wp:inline distT="0" distB="0" distL="0" distR="0">
                  <wp:extent cx="266700" cy="476250"/>
                  <wp:effectExtent l="0" t="0" r="0" b="0"/>
                  <wp:docPr id="20" name="Image 20" descr="ScreenShot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28"/>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 cy="476250"/>
                          </a:xfrm>
                          <a:prstGeom prst="rect">
                            <a:avLst/>
                          </a:prstGeom>
                          <a:noFill/>
                          <a:ln>
                            <a:noFill/>
                          </a:ln>
                        </pic:spPr>
                      </pic:pic>
                    </a:graphicData>
                  </a:graphic>
                </wp:inline>
              </w:drawing>
            </w:r>
          </w:p>
        </w:tc>
        <w:tc>
          <w:tcPr>
            <w:tcW w:w="2126" w:type="dxa"/>
          </w:tcPr>
          <w:p w:rsidR="00BA2D11" w:rsidRPr="00D21A00" w:rsidRDefault="00D749E9" w:rsidP="00B04D41">
            <w:pPr>
              <w:rPr>
                <w:highlight w:val="yellow"/>
                <w:rPrChange w:id="304" w:author="JULIEN Sébastien (sjulien)" w:date="2015-06-26T11:48:00Z">
                  <w:rPr/>
                </w:rPrChange>
              </w:rPr>
            </w:pPr>
            <w:r>
              <w:rPr>
                <w:noProof/>
                <w:highlight w:val="yellow"/>
                <w:rPrChange w:id="305">
                  <w:rPr>
                    <w:noProof/>
                  </w:rPr>
                </w:rPrChange>
              </w:rPr>
              <w:drawing>
                <wp:inline distT="0" distB="0" distL="0" distR="0">
                  <wp:extent cx="266700" cy="476250"/>
                  <wp:effectExtent l="0" t="0" r="0" b="0"/>
                  <wp:docPr id="19" name="Image 19" descr="ScreenShot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28"/>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 cy="476250"/>
                          </a:xfrm>
                          <a:prstGeom prst="rect">
                            <a:avLst/>
                          </a:prstGeom>
                          <a:noFill/>
                          <a:ln>
                            <a:noFill/>
                          </a:ln>
                        </pic:spPr>
                      </pic:pic>
                    </a:graphicData>
                  </a:graphic>
                </wp:inline>
              </w:drawing>
            </w:r>
          </w:p>
        </w:tc>
      </w:tr>
      <w:tr w:rsidR="00BA2D11" w:rsidTr="00B04D41">
        <w:tc>
          <w:tcPr>
            <w:tcW w:w="1242" w:type="dxa"/>
            <w:shd w:val="clear" w:color="auto" w:fill="auto"/>
          </w:tcPr>
          <w:p w:rsidR="00BA2D11" w:rsidRPr="00D21A00" w:rsidRDefault="00D72AFB" w:rsidP="00B04D41">
            <w:pPr>
              <w:rPr>
                <w:rFonts w:ascii="Helvetica 45 Light" w:hAnsi="Helvetica 45 Light"/>
                <w:highlight w:val="yellow"/>
                <w:rPrChange w:id="306" w:author="JULIEN Sébastien (sjulien)" w:date="2015-06-26T11:48:00Z">
                  <w:rPr>
                    <w:rFonts w:ascii="Helvetica 45 Light" w:hAnsi="Helvetica 45 Light"/>
                  </w:rPr>
                </w:rPrChange>
              </w:rPr>
            </w:pPr>
            <w:r w:rsidRPr="00D72AFB">
              <w:rPr>
                <w:rFonts w:ascii="Helvetica 45 Light" w:hAnsi="Helvetica 45 Light"/>
                <w:highlight w:val="yellow"/>
                <w:rPrChange w:id="307" w:author="JULIEN Sébastien (sjulien)" w:date="2015-06-26T11:48:00Z">
                  <w:rPr>
                    <w:rFonts w:ascii="Helvetica 45 Light" w:hAnsi="Helvetica 45 Light"/>
                  </w:rPr>
                </w:rPrChange>
              </w:rPr>
              <w:t>&gt;200</w:t>
            </w:r>
          </w:p>
        </w:tc>
        <w:tc>
          <w:tcPr>
            <w:tcW w:w="1560" w:type="dxa"/>
            <w:shd w:val="clear" w:color="auto" w:fill="auto"/>
          </w:tcPr>
          <w:p w:rsidR="00BA2D11" w:rsidRPr="00D21A00" w:rsidRDefault="00D749E9" w:rsidP="00B04D41">
            <w:pPr>
              <w:rPr>
                <w:highlight w:val="yellow"/>
                <w:rPrChange w:id="308" w:author="JULIEN Sébastien (sjulien)" w:date="2015-06-26T11:48:00Z">
                  <w:rPr/>
                </w:rPrChange>
              </w:rPr>
            </w:pPr>
            <w:r>
              <w:rPr>
                <w:noProof/>
                <w:highlight w:val="yellow"/>
                <w:rPrChange w:id="309">
                  <w:rPr>
                    <w:noProof/>
                  </w:rPr>
                </w:rPrChange>
              </w:rPr>
              <w:drawing>
                <wp:inline distT="0" distB="0" distL="0" distR="0">
                  <wp:extent cx="314325" cy="552450"/>
                  <wp:effectExtent l="0" t="0" r="9525" b="0"/>
                  <wp:docPr id="18" name="Image 18" descr="ScreenShot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30"/>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325" cy="552450"/>
                          </a:xfrm>
                          <a:prstGeom prst="rect">
                            <a:avLst/>
                          </a:prstGeom>
                          <a:noFill/>
                          <a:ln>
                            <a:noFill/>
                          </a:ln>
                        </pic:spPr>
                      </pic:pic>
                    </a:graphicData>
                  </a:graphic>
                </wp:inline>
              </w:drawing>
            </w:r>
          </w:p>
        </w:tc>
        <w:tc>
          <w:tcPr>
            <w:tcW w:w="1417" w:type="dxa"/>
            <w:shd w:val="clear" w:color="auto" w:fill="auto"/>
          </w:tcPr>
          <w:p w:rsidR="00BA2D11" w:rsidRPr="00D21A00" w:rsidRDefault="00D749E9" w:rsidP="00B04D41">
            <w:pPr>
              <w:rPr>
                <w:highlight w:val="yellow"/>
                <w:rPrChange w:id="310" w:author="JULIEN Sébastien (sjulien)" w:date="2015-06-26T11:48:00Z">
                  <w:rPr/>
                </w:rPrChange>
              </w:rPr>
            </w:pPr>
            <w:r>
              <w:rPr>
                <w:noProof/>
                <w:highlight w:val="yellow"/>
                <w:rPrChange w:id="311">
                  <w:rPr>
                    <w:noProof/>
                  </w:rPr>
                </w:rPrChange>
              </w:rPr>
              <w:drawing>
                <wp:inline distT="0" distB="0" distL="0" distR="0">
                  <wp:extent cx="390525" cy="609600"/>
                  <wp:effectExtent l="0" t="0" r="9525" b="0"/>
                  <wp:docPr id="17" name="Image 17" descr="ScreenShot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Shot35"/>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0525" cy="609600"/>
                          </a:xfrm>
                          <a:prstGeom prst="rect">
                            <a:avLst/>
                          </a:prstGeom>
                          <a:noFill/>
                          <a:ln>
                            <a:noFill/>
                          </a:ln>
                        </pic:spPr>
                      </pic:pic>
                    </a:graphicData>
                  </a:graphic>
                </wp:inline>
              </w:drawing>
            </w:r>
          </w:p>
        </w:tc>
        <w:tc>
          <w:tcPr>
            <w:tcW w:w="2126" w:type="dxa"/>
            <w:shd w:val="clear" w:color="auto" w:fill="auto"/>
          </w:tcPr>
          <w:p w:rsidR="00BA2D11" w:rsidRPr="00D21A00" w:rsidRDefault="00D749E9" w:rsidP="00B04D41">
            <w:pPr>
              <w:rPr>
                <w:highlight w:val="yellow"/>
                <w:rPrChange w:id="312" w:author="JULIEN Sébastien (sjulien)" w:date="2015-06-26T11:48:00Z">
                  <w:rPr/>
                </w:rPrChange>
              </w:rPr>
            </w:pPr>
            <w:r>
              <w:rPr>
                <w:noProof/>
                <w:highlight w:val="yellow"/>
                <w:rPrChange w:id="313">
                  <w:rPr>
                    <w:noProof/>
                  </w:rPr>
                </w:rPrChange>
              </w:rPr>
              <w:drawing>
                <wp:inline distT="0" distB="0" distL="0" distR="0">
                  <wp:extent cx="314325" cy="552450"/>
                  <wp:effectExtent l="0" t="0" r="9525" b="0"/>
                  <wp:docPr id="16" name="Image 16" descr="ScreenShot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30"/>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325" cy="552450"/>
                          </a:xfrm>
                          <a:prstGeom prst="rect">
                            <a:avLst/>
                          </a:prstGeom>
                          <a:noFill/>
                          <a:ln>
                            <a:noFill/>
                          </a:ln>
                        </pic:spPr>
                      </pic:pic>
                    </a:graphicData>
                  </a:graphic>
                </wp:inline>
              </w:drawing>
            </w:r>
          </w:p>
        </w:tc>
        <w:tc>
          <w:tcPr>
            <w:tcW w:w="2126" w:type="dxa"/>
          </w:tcPr>
          <w:p w:rsidR="00BA2D11" w:rsidRDefault="00D749E9" w:rsidP="00B04D41">
            <w:r>
              <w:rPr>
                <w:noProof/>
                <w:highlight w:val="yellow"/>
                <w:rPrChange w:id="314">
                  <w:rPr>
                    <w:noProof/>
                  </w:rPr>
                </w:rPrChange>
              </w:rPr>
              <w:drawing>
                <wp:inline distT="0" distB="0" distL="0" distR="0">
                  <wp:extent cx="314325" cy="552450"/>
                  <wp:effectExtent l="0" t="0" r="9525" b="0"/>
                  <wp:docPr id="15" name="Image 15" descr="ScreenShot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Shot30"/>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325" cy="552450"/>
                          </a:xfrm>
                          <a:prstGeom prst="rect">
                            <a:avLst/>
                          </a:prstGeom>
                          <a:noFill/>
                          <a:ln>
                            <a:noFill/>
                          </a:ln>
                        </pic:spPr>
                      </pic:pic>
                    </a:graphicData>
                  </a:graphic>
                </wp:inline>
              </w:drawing>
            </w:r>
          </w:p>
        </w:tc>
      </w:tr>
    </w:tbl>
    <w:p w:rsidR="00BA2D11" w:rsidRDefault="00BA2D11" w:rsidP="001C44F8">
      <w:pPr>
        <w:jc w:val="both"/>
        <w:rPr>
          <w:rFonts w:ascii="Helvetica 45 Light" w:hAnsi="Helvetica 45 Light"/>
          <w:sz w:val="22"/>
          <w:szCs w:val="22"/>
        </w:rPr>
      </w:pPr>
    </w:p>
    <w:p w:rsidR="00E163A5" w:rsidRPr="00EB383F" w:rsidRDefault="006041D7" w:rsidP="00E163A5">
      <w:pPr>
        <w:pStyle w:val="Titre1"/>
      </w:pPr>
      <w:r>
        <w:lastRenderedPageBreak/>
        <w:t xml:space="preserve"> </w:t>
      </w:r>
      <w:bookmarkStart w:id="315" w:name="_Toc420050111"/>
      <w:r w:rsidR="00E163A5">
        <w:t>Migration des données de TIGRE vers Geofibre</w:t>
      </w:r>
      <w:bookmarkEnd w:id="315"/>
    </w:p>
    <w:p w:rsidR="00E163A5" w:rsidRPr="00EB383F" w:rsidRDefault="00E163A5" w:rsidP="00E163A5">
      <w:pPr>
        <w:jc w:val="both"/>
        <w:rPr>
          <w:rFonts w:ascii="Helvetica 45 Light" w:hAnsi="Helvetica 45 Light"/>
        </w:rPr>
      </w:pPr>
    </w:p>
    <w:p w:rsidR="00E1554E" w:rsidRDefault="00F0390F" w:rsidP="001C44F8">
      <w:pPr>
        <w:jc w:val="both"/>
        <w:rPr>
          <w:rFonts w:ascii="Helvetica 45 Light" w:hAnsi="Helvetica 45 Light"/>
          <w:sz w:val="22"/>
          <w:szCs w:val="22"/>
        </w:rPr>
      </w:pPr>
      <w:r>
        <w:rPr>
          <w:rFonts w:ascii="Helvetica 45 Light" w:hAnsi="Helvetica 45 Light"/>
          <w:sz w:val="22"/>
          <w:szCs w:val="22"/>
        </w:rPr>
        <w:t xml:space="preserve">La migration des données des RIPs CAPS et LTHD est décrite dans le document [R7]. Le principe </w:t>
      </w:r>
      <w:r w:rsidR="00F83344">
        <w:rPr>
          <w:rFonts w:ascii="Helvetica 45 Light" w:hAnsi="Helvetica 45 Light"/>
          <w:sz w:val="22"/>
          <w:szCs w:val="22"/>
        </w:rPr>
        <w:t xml:space="preserve">est </w:t>
      </w:r>
      <w:r>
        <w:rPr>
          <w:rFonts w:ascii="Helvetica 45 Light" w:hAnsi="Helvetica 45 Light"/>
          <w:sz w:val="22"/>
          <w:szCs w:val="22"/>
        </w:rPr>
        <w:t>de migrer les données comme étant des données Orange</w:t>
      </w:r>
      <w:r w:rsidR="00F83344">
        <w:rPr>
          <w:rFonts w:ascii="Helvetica 45 Light" w:hAnsi="Helvetica 45 Light"/>
          <w:sz w:val="22"/>
          <w:szCs w:val="22"/>
        </w:rPr>
        <w:t xml:space="preserve"> dans l</w:t>
      </w:r>
      <w:r w:rsidR="000E27D3">
        <w:rPr>
          <w:rFonts w:ascii="Helvetica 45 Light" w:hAnsi="Helvetica 45 Light"/>
          <w:sz w:val="22"/>
          <w:szCs w:val="22"/>
        </w:rPr>
        <w:t>a</w:t>
      </w:r>
      <w:r w:rsidR="00F83344">
        <w:rPr>
          <w:rFonts w:ascii="Helvetica 45 Light" w:hAnsi="Helvetica 45 Light"/>
          <w:sz w:val="22"/>
          <w:szCs w:val="22"/>
        </w:rPr>
        <w:t xml:space="preserve"> version Geofibre G1R6</w:t>
      </w:r>
      <w:r>
        <w:rPr>
          <w:rFonts w:ascii="Helvetica 45 Light" w:hAnsi="Helvetica 45 Light"/>
          <w:sz w:val="22"/>
          <w:szCs w:val="22"/>
        </w:rPr>
        <w:t xml:space="preserve">. </w:t>
      </w:r>
      <w:r w:rsidR="00EA64BD">
        <w:rPr>
          <w:rFonts w:ascii="Helvetica 45 Light" w:hAnsi="Helvetica 45 Light"/>
          <w:sz w:val="22"/>
          <w:szCs w:val="22"/>
        </w:rPr>
        <w:t xml:space="preserve">Il y aura aussi une mise à jour des </w:t>
      </w:r>
      <w:r w:rsidR="00ED1538">
        <w:rPr>
          <w:rFonts w:ascii="Helvetica 45 Light" w:hAnsi="Helvetica 45 Light"/>
          <w:sz w:val="22"/>
          <w:szCs w:val="22"/>
        </w:rPr>
        <w:t>objectid_ipon</w:t>
      </w:r>
      <w:r w:rsidR="00EA64BD">
        <w:rPr>
          <w:rFonts w:ascii="Helvetica 45 Light" w:hAnsi="Helvetica 45 Light"/>
          <w:sz w:val="22"/>
          <w:szCs w:val="22"/>
        </w:rPr>
        <w:t xml:space="preserve"> venant d’IPON (envoi par IPON d’une table de correspondance </w:t>
      </w:r>
      <w:r w:rsidR="00ED1538">
        <w:rPr>
          <w:rFonts w:ascii="Helvetica 45 Light" w:hAnsi="Helvetica 45 Light"/>
          <w:sz w:val="22"/>
          <w:szCs w:val="22"/>
        </w:rPr>
        <w:t>objectid_ipon</w:t>
      </w:r>
      <w:r w:rsidR="00EA64BD">
        <w:rPr>
          <w:rFonts w:ascii="Helvetica 45 Light" w:hAnsi="Helvetica 45 Light"/>
          <w:sz w:val="22"/>
          <w:szCs w:val="22"/>
        </w:rPr>
        <w:t xml:space="preserve">, </w:t>
      </w:r>
      <w:r w:rsidR="00ED1538">
        <w:rPr>
          <w:rFonts w:ascii="Helvetica 45 Light" w:hAnsi="Helvetica 45 Light"/>
          <w:sz w:val="22"/>
          <w:szCs w:val="22"/>
        </w:rPr>
        <w:t>référence_câble</w:t>
      </w:r>
      <w:r w:rsidR="00EA64BD">
        <w:rPr>
          <w:rFonts w:ascii="Helvetica 45 Light" w:hAnsi="Helvetica 45 Light"/>
          <w:sz w:val="22"/>
          <w:szCs w:val="22"/>
        </w:rPr>
        <w:t>). Les PT</w:t>
      </w:r>
      <w:r w:rsidR="00ED1538">
        <w:rPr>
          <w:rFonts w:ascii="Helvetica 45 Light" w:hAnsi="Helvetica 45 Light"/>
          <w:sz w:val="22"/>
          <w:szCs w:val="22"/>
        </w:rPr>
        <w:t>s</w:t>
      </w:r>
      <w:r w:rsidR="00EA64BD">
        <w:rPr>
          <w:rFonts w:ascii="Helvetica 45 Light" w:hAnsi="Helvetica 45 Light"/>
          <w:sz w:val="22"/>
          <w:szCs w:val="22"/>
        </w:rPr>
        <w:t xml:space="preserve"> devront aussi être envoyés par IPON.</w:t>
      </w:r>
    </w:p>
    <w:p w:rsidR="001C44F8" w:rsidRDefault="00EA64BD" w:rsidP="001C44F8">
      <w:pPr>
        <w:jc w:val="both"/>
        <w:rPr>
          <w:rFonts w:ascii="Helvetica 45 Light" w:hAnsi="Helvetica 45 Light"/>
          <w:sz w:val="22"/>
          <w:szCs w:val="22"/>
        </w:rPr>
      </w:pPr>
      <w:r>
        <w:rPr>
          <w:rFonts w:ascii="Helvetica 45 Light" w:hAnsi="Helvetica 45 Light"/>
          <w:sz w:val="22"/>
          <w:szCs w:val="22"/>
        </w:rPr>
        <w:t>Dans un second temps</w:t>
      </w:r>
      <w:r w:rsidR="00F0390F">
        <w:rPr>
          <w:rFonts w:ascii="Helvetica 45 Light" w:hAnsi="Helvetica 45 Light"/>
          <w:sz w:val="22"/>
          <w:szCs w:val="22"/>
        </w:rPr>
        <w:t xml:space="preserve">, il y aura </w:t>
      </w:r>
      <w:r w:rsidR="00F83344">
        <w:rPr>
          <w:rFonts w:ascii="Helvetica 45 Light" w:hAnsi="Helvetica 45 Light"/>
          <w:sz w:val="22"/>
          <w:szCs w:val="22"/>
        </w:rPr>
        <w:t xml:space="preserve">la MEP G1R7 et </w:t>
      </w:r>
      <w:r w:rsidR="00F0390F">
        <w:rPr>
          <w:rFonts w:ascii="Helvetica 45 Light" w:hAnsi="Helvetica 45 Light"/>
          <w:sz w:val="22"/>
          <w:szCs w:val="22"/>
        </w:rPr>
        <w:t>une phase de mise en conformité de ces données pour les modifier en tant que données RIP.</w:t>
      </w:r>
    </w:p>
    <w:p w:rsidR="00E1554E" w:rsidRDefault="00E1554E" w:rsidP="001C44F8">
      <w:pPr>
        <w:jc w:val="both"/>
        <w:rPr>
          <w:rFonts w:ascii="Helvetica 45 Light" w:hAnsi="Helvetica 45 Light"/>
          <w:sz w:val="22"/>
          <w:szCs w:val="22"/>
        </w:rPr>
      </w:pPr>
    </w:p>
    <w:p w:rsidR="00E1554E" w:rsidRDefault="00E1554E" w:rsidP="00D84B62">
      <w:pPr>
        <w:jc w:val="center"/>
        <w:rPr>
          <w:rFonts w:ascii="Helvetica 45 Light" w:hAnsi="Helvetica 45 Light"/>
          <w:sz w:val="22"/>
          <w:szCs w:val="22"/>
        </w:rPr>
      </w:pPr>
      <w:r>
        <w:rPr>
          <w:noProof/>
        </w:rPr>
        <w:drawing>
          <wp:inline distT="0" distB="0" distL="0" distR="0">
            <wp:extent cx="2639159" cy="22820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2640634" cy="2283300"/>
                    </a:xfrm>
                    <a:prstGeom prst="rect">
                      <a:avLst/>
                    </a:prstGeom>
                  </pic:spPr>
                </pic:pic>
              </a:graphicData>
            </a:graphic>
          </wp:inline>
        </w:drawing>
      </w:r>
    </w:p>
    <w:p w:rsidR="00E163A5" w:rsidRDefault="00E163A5" w:rsidP="001C44F8">
      <w:pPr>
        <w:jc w:val="both"/>
        <w:rPr>
          <w:rFonts w:ascii="Helvetica 45 Light" w:hAnsi="Helvetica 45 Light"/>
          <w:sz w:val="22"/>
          <w:szCs w:val="22"/>
        </w:rPr>
      </w:pPr>
    </w:p>
    <w:p w:rsidR="00E1554E" w:rsidRPr="00E1554E" w:rsidRDefault="00E1554E" w:rsidP="00E1554E">
      <w:pPr>
        <w:jc w:val="both"/>
        <w:rPr>
          <w:rFonts w:ascii="Helvetica 45 Light" w:hAnsi="Helvetica 45 Light"/>
          <w:sz w:val="22"/>
          <w:szCs w:val="22"/>
        </w:rPr>
      </w:pPr>
      <w:r w:rsidRPr="00E1554E">
        <w:rPr>
          <w:rFonts w:ascii="Helvetica 45 Light" w:hAnsi="Helvetica 45 Light"/>
          <w:sz w:val="22"/>
          <w:szCs w:val="22"/>
        </w:rPr>
        <w:t>1 : Migration des câbles – Réf câble INSEE/NRO/TR  xx xxxx</w:t>
      </w:r>
    </w:p>
    <w:p w:rsidR="00E1554E" w:rsidRPr="00E1554E" w:rsidRDefault="00E1554E" w:rsidP="00E1554E">
      <w:pPr>
        <w:jc w:val="both"/>
        <w:rPr>
          <w:rFonts w:ascii="Helvetica 45 Light" w:hAnsi="Helvetica 45 Light"/>
          <w:sz w:val="22"/>
          <w:szCs w:val="22"/>
        </w:rPr>
      </w:pPr>
      <w:r w:rsidRPr="00E1554E">
        <w:rPr>
          <w:rFonts w:ascii="Helvetica 45 Light" w:hAnsi="Helvetica 45 Light"/>
          <w:sz w:val="22"/>
          <w:szCs w:val="22"/>
        </w:rPr>
        <w:t>2 : Synchronisation de objectid_ipon des câbles</w:t>
      </w:r>
      <w:r w:rsidR="003A6BEC">
        <w:rPr>
          <w:rFonts w:ascii="Helvetica 45 Light" w:hAnsi="Helvetica 45 Light"/>
          <w:sz w:val="22"/>
          <w:szCs w:val="22"/>
        </w:rPr>
        <w:t xml:space="preserve"> </w:t>
      </w:r>
      <w:r w:rsidRPr="00E1554E">
        <w:rPr>
          <w:rFonts w:ascii="Helvetica 45 Light" w:hAnsi="Helvetica 45 Light"/>
          <w:sz w:val="22"/>
          <w:szCs w:val="22"/>
        </w:rPr>
        <w:t>entre Geofibre et GFI (Phase de migration)</w:t>
      </w:r>
    </w:p>
    <w:p w:rsidR="00E1554E" w:rsidRPr="00E1554E" w:rsidRDefault="00E1554E" w:rsidP="00E1554E">
      <w:pPr>
        <w:jc w:val="both"/>
        <w:rPr>
          <w:rFonts w:ascii="Helvetica 45 Light" w:hAnsi="Helvetica 45 Light"/>
          <w:sz w:val="22"/>
          <w:szCs w:val="22"/>
        </w:rPr>
      </w:pPr>
      <w:r w:rsidRPr="00E1554E">
        <w:rPr>
          <w:rFonts w:ascii="Helvetica 45 Light" w:hAnsi="Helvetica 45 Light"/>
          <w:sz w:val="22"/>
          <w:szCs w:val="22"/>
        </w:rPr>
        <w:t xml:space="preserve">     Import des PTs IPON dans Geofibre.</w:t>
      </w:r>
    </w:p>
    <w:p w:rsidR="00E1554E" w:rsidRPr="00E1554E" w:rsidRDefault="00E1554E" w:rsidP="00E1554E">
      <w:pPr>
        <w:jc w:val="both"/>
        <w:rPr>
          <w:rFonts w:ascii="Helvetica 45 Light" w:hAnsi="Helvetica 45 Light"/>
          <w:sz w:val="22"/>
          <w:szCs w:val="22"/>
        </w:rPr>
      </w:pPr>
      <w:r w:rsidRPr="00E1554E">
        <w:rPr>
          <w:rFonts w:ascii="Helvetica 45 Light" w:hAnsi="Helvetica 45 Light"/>
          <w:sz w:val="22"/>
          <w:szCs w:val="22"/>
        </w:rPr>
        <w:t>3 : Synchronisation des anciens objectid_ipon et de</w:t>
      </w:r>
      <w:r w:rsidR="000E27D3">
        <w:rPr>
          <w:rFonts w:ascii="Helvetica 45 Light" w:hAnsi="Helvetica 45 Light"/>
          <w:sz w:val="22"/>
          <w:szCs w:val="22"/>
        </w:rPr>
        <w:t>s nouveaux entre Geofibre et IPON</w:t>
      </w:r>
      <w:r w:rsidRPr="00E1554E">
        <w:rPr>
          <w:rFonts w:ascii="Helvetica 45 Light" w:hAnsi="Helvetica 45 Light"/>
          <w:sz w:val="22"/>
          <w:szCs w:val="22"/>
        </w:rPr>
        <w:t xml:space="preserve"> (Mise en co</w:t>
      </w:r>
      <w:r>
        <w:rPr>
          <w:rFonts w:ascii="Helvetica 45 Light" w:hAnsi="Helvetica 45 Light"/>
          <w:sz w:val="22"/>
          <w:szCs w:val="22"/>
        </w:rPr>
        <w:t>nformité</w:t>
      </w:r>
      <w:r w:rsidRPr="00E1554E">
        <w:rPr>
          <w:rFonts w:ascii="Helvetica 45 Light" w:hAnsi="Helvetica 45 Light"/>
          <w:sz w:val="22"/>
          <w:szCs w:val="22"/>
        </w:rPr>
        <w:t>)</w:t>
      </w:r>
      <w:r w:rsidR="003A6BEC">
        <w:rPr>
          <w:rFonts w:ascii="Helvetica 45 Light" w:hAnsi="Helvetica 45 Light"/>
          <w:sz w:val="22"/>
          <w:szCs w:val="22"/>
        </w:rPr>
        <w:t xml:space="preserve"> pour les câbles et les PTs.</w:t>
      </w:r>
    </w:p>
    <w:p w:rsidR="00E1554E" w:rsidRDefault="00E1554E" w:rsidP="001C44F8">
      <w:pPr>
        <w:jc w:val="both"/>
        <w:rPr>
          <w:rFonts w:ascii="Helvetica 45 Light" w:hAnsi="Helvetica 45 Light"/>
          <w:sz w:val="22"/>
          <w:szCs w:val="22"/>
        </w:rPr>
      </w:pPr>
    </w:p>
    <w:p w:rsidR="00E163A5" w:rsidRDefault="00E163A5" w:rsidP="001C44F8">
      <w:pPr>
        <w:jc w:val="both"/>
        <w:rPr>
          <w:rFonts w:ascii="Helvetica 45 Light" w:hAnsi="Helvetica 45 Light"/>
          <w:sz w:val="22"/>
          <w:szCs w:val="22"/>
        </w:rPr>
      </w:pPr>
    </w:p>
    <w:p w:rsidR="00E163A5" w:rsidRPr="00EB383F" w:rsidRDefault="00E163A5" w:rsidP="00E163A5">
      <w:pPr>
        <w:pStyle w:val="Titre1"/>
      </w:pPr>
      <w:bookmarkStart w:id="316" w:name="_Toc420050112"/>
      <w:r>
        <w:lastRenderedPageBreak/>
        <w:t>Mise en conformité des données des RIPs</w:t>
      </w:r>
      <w:bookmarkEnd w:id="316"/>
    </w:p>
    <w:p w:rsidR="00E163A5" w:rsidRPr="00EB383F" w:rsidRDefault="00E163A5" w:rsidP="00E163A5">
      <w:pPr>
        <w:jc w:val="both"/>
        <w:rPr>
          <w:rFonts w:ascii="Helvetica 45 Light" w:hAnsi="Helvetica 45 Light"/>
        </w:rPr>
      </w:pPr>
    </w:p>
    <w:p w:rsidR="00F0390F" w:rsidRDefault="00F0390F" w:rsidP="00F0390F">
      <w:pPr>
        <w:jc w:val="both"/>
        <w:rPr>
          <w:rFonts w:ascii="Helvetica 45 Light" w:hAnsi="Helvetica 45 Light"/>
          <w:sz w:val="22"/>
          <w:szCs w:val="22"/>
        </w:rPr>
      </w:pPr>
      <w:r>
        <w:rPr>
          <w:rFonts w:ascii="Helvetica 45 Light" w:hAnsi="Helvetica 45 Light"/>
          <w:sz w:val="22"/>
          <w:szCs w:val="22"/>
        </w:rPr>
        <w:t>Le principe de la mise en conformité est de transformer des données Orange en données RIP.</w:t>
      </w:r>
    </w:p>
    <w:p w:rsidR="00F0390F" w:rsidRDefault="00F0390F" w:rsidP="00F0390F">
      <w:pPr>
        <w:jc w:val="both"/>
        <w:rPr>
          <w:rFonts w:ascii="Helvetica 45 Light" w:hAnsi="Helvetica 45 Light"/>
          <w:sz w:val="22"/>
          <w:szCs w:val="22"/>
        </w:rPr>
      </w:pPr>
    </w:p>
    <w:p w:rsidR="00F0390F" w:rsidRDefault="00F0390F" w:rsidP="00F0390F">
      <w:pPr>
        <w:jc w:val="both"/>
        <w:rPr>
          <w:rFonts w:ascii="Helvetica 45 Light" w:hAnsi="Helvetica 45 Light"/>
          <w:sz w:val="22"/>
          <w:szCs w:val="22"/>
        </w:rPr>
      </w:pPr>
      <w:r>
        <w:rPr>
          <w:rFonts w:ascii="Helvetica 45 Light" w:hAnsi="Helvetica 45 Light"/>
          <w:sz w:val="22"/>
          <w:szCs w:val="22"/>
        </w:rPr>
        <w:t xml:space="preserve">Pour cela, il sera nécessaire de disposer de scripts permettant différentes mises à </w:t>
      </w:r>
      <w:del w:id="317" w:author="PUUD6412" w:date="2015-05-19T17:33:00Z">
        <w:r w:rsidDel="006F6E49">
          <w:rPr>
            <w:rFonts w:ascii="Helvetica 45 Light" w:hAnsi="Helvetica 45 Light"/>
            <w:sz w:val="22"/>
            <w:szCs w:val="22"/>
          </w:rPr>
          <w:delText>jours</w:delText>
        </w:r>
      </w:del>
      <w:ins w:id="318" w:author="PUUD6412" w:date="2015-05-19T17:33:00Z">
        <w:r w:rsidR="006F6E49">
          <w:rPr>
            <w:rFonts w:ascii="Helvetica 45 Light" w:hAnsi="Helvetica 45 Light"/>
            <w:sz w:val="22"/>
            <w:szCs w:val="22"/>
          </w:rPr>
          <w:t>jour</w:t>
        </w:r>
      </w:ins>
      <w:r>
        <w:rPr>
          <w:rFonts w:ascii="Helvetica 45 Light" w:hAnsi="Helvetica 45 Light"/>
          <w:sz w:val="22"/>
          <w:szCs w:val="22"/>
        </w:rPr>
        <w:t xml:space="preserve">. Ces scripts ne sont pas intégrés </w:t>
      </w:r>
      <w:r w:rsidR="00B62DA0">
        <w:rPr>
          <w:rFonts w:ascii="Helvetica 45 Light" w:hAnsi="Helvetica 45 Light"/>
          <w:sz w:val="22"/>
          <w:szCs w:val="22"/>
        </w:rPr>
        <w:t xml:space="preserve">directement </w:t>
      </w:r>
      <w:r>
        <w:rPr>
          <w:rFonts w:ascii="Helvetica 45 Light" w:hAnsi="Helvetica 45 Light"/>
          <w:sz w:val="22"/>
          <w:szCs w:val="22"/>
        </w:rPr>
        <w:t>dans la version applicative Geofibre</w:t>
      </w:r>
      <w:r w:rsidR="007E6F2D">
        <w:rPr>
          <w:rFonts w:ascii="Helvetica 45 Light" w:hAnsi="Helvetica 45 Light"/>
          <w:sz w:val="22"/>
          <w:szCs w:val="22"/>
        </w:rPr>
        <w:t xml:space="preserve"> et </w:t>
      </w:r>
      <w:r w:rsidR="00F83344">
        <w:rPr>
          <w:rFonts w:ascii="Helvetica 45 Light" w:hAnsi="Helvetica 45 Light"/>
          <w:sz w:val="22"/>
          <w:szCs w:val="22"/>
        </w:rPr>
        <w:t xml:space="preserve">seront </w:t>
      </w:r>
      <w:r w:rsidR="007E6F2D">
        <w:rPr>
          <w:rFonts w:ascii="Helvetica 45 Light" w:hAnsi="Helvetica 45 Light"/>
          <w:sz w:val="22"/>
          <w:szCs w:val="22"/>
        </w:rPr>
        <w:t>rédigés par Orange</w:t>
      </w:r>
      <w:r>
        <w:rPr>
          <w:rFonts w:ascii="Helvetica 45 Light" w:hAnsi="Helvetica 45 Light"/>
          <w:sz w:val="22"/>
          <w:szCs w:val="22"/>
        </w:rPr>
        <w:t>.</w:t>
      </w:r>
    </w:p>
    <w:p w:rsidR="00671B7D" w:rsidRDefault="00671B7D" w:rsidP="00F0390F">
      <w:pPr>
        <w:jc w:val="both"/>
        <w:rPr>
          <w:rFonts w:ascii="Helvetica 45 Light" w:hAnsi="Helvetica 45 Light"/>
          <w:sz w:val="22"/>
          <w:szCs w:val="22"/>
        </w:rPr>
      </w:pPr>
    </w:p>
    <w:p w:rsidR="00671B7D" w:rsidRDefault="00671B7D" w:rsidP="00F0390F">
      <w:pPr>
        <w:jc w:val="both"/>
        <w:rPr>
          <w:rFonts w:ascii="Helvetica 45 Light" w:hAnsi="Helvetica 45 Light"/>
          <w:sz w:val="22"/>
          <w:szCs w:val="22"/>
        </w:rPr>
      </w:pPr>
    </w:p>
    <w:p w:rsidR="00E163A5" w:rsidRDefault="00B04D41" w:rsidP="001C44F8">
      <w:pPr>
        <w:jc w:val="both"/>
        <w:rPr>
          <w:rFonts w:ascii="Helvetica 45 Light" w:hAnsi="Helvetica 45 Light"/>
          <w:sz w:val="22"/>
          <w:szCs w:val="22"/>
        </w:rPr>
      </w:pPr>
      <w:r>
        <w:rPr>
          <w:rFonts w:ascii="Helvetica 45 Light" w:hAnsi="Helvetica 45 Light"/>
          <w:sz w:val="22"/>
          <w:szCs w:val="22"/>
        </w:rPr>
        <w:t>Plusieurs objets sont concernés par la mise en conformité des données des RIPs :</w:t>
      </w:r>
    </w:p>
    <w:p w:rsidR="00216CAD" w:rsidRDefault="00B04D41" w:rsidP="003C75E7">
      <w:pPr>
        <w:pStyle w:val="Paragraphedeliste"/>
        <w:numPr>
          <w:ilvl w:val="0"/>
          <w:numId w:val="39"/>
        </w:numPr>
        <w:jc w:val="both"/>
        <w:rPr>
          <w:rFonts w:ascii="Helvetica 45 Light" w:hAnsi="Helvetica 45 Light"/>
          <w:sz w:val="22"/>
          <w:szCs w:val="22"/>
        </w:rPr>
      </w:pPr>
      <w:r>
        <w:rPr>
          <w:rFonts w:ascii="Helvetica 45 Light" w:hAnsi="Helvetica 45 Light"/>
          <w:sz w:val="22"/>
          <w:szCs w:val="22"/>
        </w:rPr>
        <w:t>Les immeubles</w:t>
      </w:r>
      <w:r w:rsidR="007E6F2D">
        <w:rPr>
          <w:rFonts w:ascii="Helvetica 45 Light" w:hAnsi="Helvetica 45 Light"/>
          <w:sz w:val="22"/>
          <w:szCs w:val="22"/>
        </w:rPr>
        <w:t> : mettre à jour l’opérateur</w:t>
      </w:r>
    </w:p>
    <w:p w:rsidR="00216CAD" w:rsidRDefault="00B04D41" w:rsidP="003C75E7">
      <w:pPr>
        <w:pStyle w:val="Paragraphedeliste"/>
        <w:numPr>
          <w:ilvl w:val="0"/>
          <w:numId w:val="39"/>
        </w:numPr>
        <w:jc w:val="both"/>
        <w:rPr>
          <w:rFonts w:ascii="Helvetica 45 Light" w:hAnsi="Helvetica 45 Light"/>
          <w:sz w:val="22"/>
          <w:szCs w:val="22"/>
        </w:rPr>
      </w:pPr>
      <w:r>
        <w:rPr>
          <w:rFonts w:ascii="Helvetica 45 Light" w:hAnsi="Helvetica 45 Light"/>
          <w:sz w:val="22"/>
          <w:szCs w:val="22"/>
        </w:rPr>
        <w:t>Les sites supports</w:t>
      </w:r>
      <w:r w:rsidR="007E6F2D">
        <w:rPr>
          <w:rFonts w:ascii="Helvetica 45 Light" w:hAnsi="Helvetica 45 Light"/>
          <w:sz w:val="22"/>
          <w:szCs w:val="22"/>
        </w:rPr>
        <w:t> : mettre à jour le déployeur</w:t>
      </w:r>
    </w:p>
    <w:p w:rsidR="00216CAD" w:rsidRDefault="00B04D41" w:rsidP="003C75E7">
      <w:pPr>
        <w:pStyle w:val="Paragraphedeliste"/>
        <w:numPr>
          <w:ilvl w:val="0"/>
          <w:numId w:val="39"/>
        </w:numPr>
        <w:jc w:val="both"/>
        <w:rPr>
          <w:rFonts w:ascii="Helvetica 45 Light" w:hAnsi="Helvetica 45 Light"/>
          <w:sz w:val="22"/>
          <w:szCs w:val="22"/>
        </w:rPr>
      </w:pPr>
      <w:r>
        <w:rPr>
          <w:rFonts w:ascii="Helvetica 45 Light" w:hAnsi="Helvetica 45 Light"/>
          <w:sz w:val="22"/>
          <w:szCs w:val="22"/>
        </w:rPr>
        <w:t>Les Points Fonctionnels</w:t>
      </w:r>
      <w:r w:rsidR="007E6F2D">
        <w:rPr>
          <w:rFonts w:ascii="Helvetica 45 Light" w:hAnsi="Helvetica 45 Light"/>
          <w:sz w:val="22"/>
          <w:szCs w:val="22"/>
        </w:rPr>
        <w:t> : mettre à jour l’opérateur</w:t>
      </w:r>
    </w:p>
    <w:p w:rsidR="00216CAD" w:rsidRDefault="00B04D41" w:rsidP="003C75E7">
      <w:pPr>
        <w:pStyle w:val="Paragraphedeliste"/>
        <w:numPr>
          <w:ilvl w:val="0"/>
          <w:numId w:val="39"/>
        </w:numPr>
        <w:jc w:val="both"/>
        <w:rPr>
          <w:rFonts w:ascii="Helvetica 45 Light" w:hAnsi="Helvetica 45 Light"/>
          <w:sz w:val="22"/>
          <w:szCs w:val="22"/>
        </w:rPr>
      </w:pPr>
      <w:r>
        <w:rPr>
          <w:rFonts w:ascii="Helvetica 45 Light" w:hAnsi="Helvetica 45 Light"/>
          <w:sz w:val="22"/>
          <w:szCs w:val="22"/>
        </w:rPr>
        <w:t>Les parcours</w:t>
      </w:r>
      <w:r w:rsidR="007E6F2D">
        <w:rPr>
          <w:rFonts w:ascii="Helvetica 45 Light" w:hAnsi="Helvetica 45 Light"/>
          <w:sz w:val="22"/>
          <w:szCs w:val="22"/>
        </w:rPr>
        <w:t> : mettre à jour l’opérateur</w:t>
      </w:r>
    </w:p>
    <w:p w:rsidR="00216CAD" w:rsidRDefault="00B04D41" w:rsidP="003C75E7">
      <w:pPr>
        <w:pStyle w:val="Paragraphedeliste"/>
        <w:numPr>
          <w:ilvl w:val="0"/>
          <w:numId w:val="39"/>
        </w:numPr>
        <w:jc w:val="both"/>
        <w:rPr>
          <w:rFonts w:ascii="Helvetica 45 Light" w:hAnsi="Helvetica 45 Light"/>
          <w:sz w:val="22"/>
          <w:szCs w:val="22"/>
        </w:rPr>
      </w:pPr>
      <w:r>
        <w:rPr>
          <w:rFonts w:ascii="Helvetica 45 Light" w:hAnsi="Helvetica 45 Light"/>
          <w:sz w:val="22"/>
          <w:szCs w:val="22"/>
        </w:rPr>
        <w:t>Les câbles</w:t>
      </w:r>
      <w:r w:rsidR="007E6F2D">
        <w:rPr>
          <w:rFonts w:ascii="Helvetica 45 Light" w:hAnsi="Helvetica 45 Light"/>
          <w:sz w:val="22"/>
          <w:szCs w:val="22"/>
        </w:rPr>
        <w:t xml:space="preserve"> mettre à jour l’opérateur</w:t>
      </w:r>
    </w:p>
    <w:p w:rsidR="00B04D41" w:rsidRDefault="00B04D41" w:rsidP="00B04D41">
      <w:pPr>
        <w:jc w:val="both"/>
        <w:rPr>
          <w:rFonts w:ascii="Helvetica 45 Light" w:hAnsi="Helvetica 45 Light"/>
          <w:sz w:val="22"/>
          <w:szCs w:val="22"/>
        </w:rPr>
      </w:pPr>
    </w:p>
    <w:p w:rsidR="00B04D41" w:rsidRPr="003C75E7" w:rsidRDefault="00B04D41" w:rsidP="00B04D41">
      <w:pPr>
        <w:jc w:val="both"/>
        <w:rPr>
          <w:rFonts w:ascii="Helvetica 45 Light" w:hAnsi="Helvetica 45 Light"/>
          <w:sz w:val="22"/>
          <w:szCs w:val="22"/>
        </w:rPr>
      </w:pPr>
      <w:r>
        <w:rPr>
          <w:rFonts w:ascii="Helvetica 45 Light" w:hAnsi="Helvetica 45 Light"/>
          <w:sz w:val="22"/>
          <w:szCs w:val="22"/>
        </w:rPr>
        <w:t>De plus, pour la cohérence des données entre IPON et Geofibre, il sera également nécessaire de disposer de scripts permettant de modifier l’objectid_ipon des PT et des Câbles car lors de la mise en œuvre des RIPs, cet attribut sera modifié dans IPON.</w:t>
      </w:r>
    </w:p>
    <w:p w:rsidR="008A09B0" w:rsidRDefault="008A09B0" w:rsidP="008A09B0">
      <w:pPr>
        <w:pStyle w:val="Titre1"/>
      </w:pPr>
      <w:bookmarkStart w:id="319" w:name="_Toc420050113"/>
      <w:r>
        <w:lastRenderedPageBreak/>
        <w:t>Gestion des FLUX d’échange</w:t>
      </w:r>
      <w:r w:rsidR="00545756">
        <w:t xml:space="preserve">s </w:t>
      </w:r>
      <w:r>
        <w:t>avec OPTIMUM et IPON</w:t>
      </w:r>
      <w:bookmarkEnd w:id="319"/>
    </w:p>
    <w:p w:rsidR="00F154F1" w:rsidRPr="00E9739F" w:rsidRDefault="00F154F1" w:rsidP="009A2069"/>
    <w:p w:rsidR="00F154F1" w:rsidRPr="00136C7A" w:rsidRDefault="00F154F1" w:rsidP="00F154F1">
      <w:pPr>
        <w:jc w:val="both"/>
        <w:rPr>
          <w:rFonts w:ascii="Helvetica 45 Light" w:hAnsi="Helvetica 45 Light"/>
          <w:sz w:val="22"/>
          <w:szCs w:val="22"/>
        </w:rPr>
      </w:pPr>
      <w:r w:rsidRPr="00136C7A">
        <w:rPr>
          <w:rFonts w:ascii="Helvetica 45 Light" w:hAnsi="Helvetica 45 Light"/>
          <w:sz w:val="22"/>
          <w:szCs w:val="22"/>
        </w:rPr>
        <w:t>Pour avoir les détails su</w:t>
      </w:r>
      <w:r w:rsidR="00A96886">
        <w:rPr>
          <w:rFonts w:ascii="Helvetica 45 Light" w:hAnsi="Helvetica 45 Light"/>
          <w:sz w:val="22"/>
          <w:szCs w:val="22"/>
        </w:rPr>
        <w:t>r les flux CFT, voir le DAT G1R7</w:t>
      </w:r>
      <w:r w:rsidR="00A23F07">
        <w:rPr>
          <w:rFonts w:ascii="Helvetica 45 Light" w:hAnsi="Helvetica 45 Light"/>
          <w:sz w:val="22"/>
          <w:szCs w:val="22"/>
        </w:rPr>
        <w:t xml:space="preserve"> [R4</w:t>
      </w:r>
      <w:r w:rsidRPr="00136C7A">
        <w:rPr>
          <w:rFonts w:ascii="Helvetica 45 Light" w:hAnsi="Helvetica 45 Light"/>
          <w:sz w:val="22"/>
          <w:szCs w:val="22"/>
        </w:rPr>
        <w:t xml:space="preserve">]. </w:t>
      </w:r>
      <w:r w:rsidR="00A96886">
        <w:rPr>
          <w:rFonts w:ascii="Helvetica 45 Light" w:hAnsi="Helvetica 45 Light"/>
          <w:sz w:val="22"/>
          <w:szCs w:val="22"/>
        </w:rPr>
        <w:t>Il y</w:t>
      </w:r>
      <w:r w:rsidR="005A17B5">
        <w:rPr>
          <w:rFonts w:ascii="Helvetica 45 Light" w:hAnsi="Helvetica 45 Light"/>
          <w:sz w:val="22"/>
          <w:szCs w:val="22"/>
        </w:rPr>
        <w:t xml:space="preserve"> aura </w:t>
      </w:r>
      <w:r w:rsidR="00A96886">
        <w:rPr>
          <w:rFonts w:ascii="Helvetica 45 Light" w:hAnsi="Helvetica 45 Light"/>
          <w:sz w:val="22"/>
          <w:szCs w:val="22"/>
        </w:rPr>
        <w:t>une</w:t>
      </w:r>
      <w:r w:rsidR="005A17B5">
        <w:rPr>
          <w:rFonts w:ascii="Helvetica 45 Light" w:hAnsi="Helvetica 45 Light"/>
          <w:sz w:val="22"/>
          <w:szCs w:val="22"/>
        </w:rPr>
        <w:t xml:space="preserve"> mise en place de </w:t>
      </w:r>
      <w:r w:rsidR="005A17B5" w:rsidRPr="00B77139">
        <w:rPr>
          <w:rFonts w:ascii="Helvetica 45 Light" w:hAnsi="Helvetica 45 Light"/>
          <w:sz w:val="22"/>
          <w:szCs w:val="22"/>
        </w:rPr>
        <w:t>Bi-Mode</w:t>
      </w:r>
      <w:r w:rsidR="005A17B5">
        <w:rPr>
          <w:rFonts w:ascii="Helvetica 45 Light" w:hAnsi="Helvetica 45 Light"/>
          <w:sz w:val="22"/>
          <w:szCs w:val="22"/>
        </w:rPr>
        <w:t xml:space="preserve"> pour ces interfaces</w:t>
      </w:r>
      <w:r w:rsidR="009D3BD6">
        <w:rPr>
          <w:rFonts w:ascii="Helvetica 45 Light" w:hAnsi="Helvetica 45 Light"/>
          <w:sz w:val="22"/>
          <w:szCs w:val="22"/>
        </w:rPr>
        <w:t xml:space="preserve"> au niveau de Geofibre</w:t>
      </w:r>
      <w:r w:rsidR="005A17B5">
        <w:rPr>
          <w:rFonts w:ascii="Helvetica 45 Light" w:hAnsi="Helvetica 45 Light"/>
          <w:sz w:val="22"/>
          <w:szCs w:val="22"/>
        </w:rPr>
        <w:t>.</w:t>
      </w:r>
    </w:p>
    <w:p w:rsidR="008A09B0" w:rsidRPr="00EB383F" w:rsidRDefault="008A09B0" w:rsidP="008A09B0">
      <w:pPr>
        <w:jc w:val="both"/>
        <w:rPr>
          <w:rFonts w:ascii="Helvetica 45 Light" w:hAnsi="Helvetica 45 Light"/>
        </w:rPr>
      </w:pPr>
    </w:p>
    <w:p w:rsidR="008A09B0" w:rsidRDefault="00BA7243" w:rsidP="00157229">
      <w:pPr>
        <w:pStyle w:val="Titre2"/>
        <w:tabs>
          <w:tab w:val="clear" w:pos="1427"/>
        </w:tabs>
        <w:ind w:left="0" w:firstLine="0"/>
        <w:rPr>
          <w:rFonts w:ascii="Helvetica 45 Light" w:hAnsi="Helvetica 45 Light"/>
        </w:rPr>
      </w:pPr>
      <w:bookmarkStart w:id="320" w:name="_Toc420050114"/>
      <w:r>
        <w:rPr>
          <w:rFonts w:ascii="Helvetica 45 Light" w:hAnsi="Helvetica 45 Light"/>
        </w:rPr>
        <w:t>IPON-Geofibre</w:t>
      </w:r>
      <w:bookmarkEnd w:id="320"/>
    </w:p>
    <w:p w:rsidR="00671B7D" w:rsidRDefault="00671B7D" w:rsidP="00671B7D">
      <w:pPr>
        <w:rPr>
          <w:rFonts w:ascii="Helvetica 45 Light" w:hAnsi="Helvetica 45 Light"/>
          <w:sz w:val="22"/>
          <w:szCs w:val="22"/>
        </w:rPr>
      </w:pPr>
      <w:r>
        <w:rPr>
          <w:rFonts w:ascii="Helvetica 45 Light" w:hAnsi="Helvetica 45 Light"/>
          <w:sz w:val="22"/>
          <w:szCs w:val="22"/>
        </w:rPr>
        <w:t>Le document [R8] décrit le contrat d’interface IPON-Geofibre</w:t>
      </w:r>
      <w:r w:rsidRPr="00D84B62">
        <w:rPr>
          <w:rFonts w:ascii="Helvetica 45 Light" w:hAnsi="Helvetica 45 Light"/>
          <w:sz w:val="22"/>
          <w:szCs w:val="22"/>
          <w:highlight w:val="yellow"/>
        </w:rPr>
        <w:t>. Il sera nécessaire d’avoir un processus de mise en place d’un Bi-mode pour pouvoir échanger correctement les données avec IPON.</w:t>
      </w:r>
    </w:p>
    <w:p w:rsidR="00E641B1" w:rsidRPr="00671B7D" w:rsidRDefault="00E641B1" w:rsidP="00671B7D"/>
    <w:p w:rsidR="008A09B0" w:rsidRPr="00EB383F" w:rsidRDefault="00545756" w:rsidP="008A09B0">
      <w:pPr>
        <w:pStyle w:val="Titre3"/>
        <w:rPr>
          <w:rFonts w:ascii="Helvetica 45 Light" w:hAnsi="Helvetica 45 Light"/>
        </w:rPr>
      </w:pPr>
      <w:bookmarkStart w:id="321" w:name="_Toc420050115"/>
      <w:r>
        <w:rPr>
          <w:rFonts w:ascii="Helvetica 45 Light" w:hAnsi="Helvetica 45 Light"/>
        </w:rPr>
        <w:t>Flux IPON vers Geofibre</w:t>
      </w:r>
      <w:bookmarkEnd w:id="321"/>
    </w:p>
    <w:p w:rsidR="00545756" w:rsidRDefault="00671B7D" w:rsidP="008A09B0">
      <w:pPr>
        <w:jc w:val="both"/>
        <w:rPr>
          <w:rFonts w:ascii="Helvetica 45 Light" w:hAnsi="Helvetica 45 Light"/>
          <w:sz w:val="22"/>
          <w:szCs w:val="22"/>
        </w:rPr>
      </w:pPr>
      <w:r>
        <w:rPr>
          <w:rFonts w:ascii="Helvetica 45 Light" w:hAnsi="Helvetica 45 Light"/>
          <w:sz w:val="22"/>
          <w:szCs w:val="22"/>
        </w:rPr>
        <w:t>Les flux G1R6 évoluent en intégrant une notion d’opérateur pour les Câbles et les Points Techniques.</w:t>
      </w:r>
    </w:p>
    <w:p w:rsidR="00671B7D" w:rsidRDefault="00671B7D" w:rsidP="008A09B0">
      <w:pPr>
        <w:jc w:val="both"/>
        <w:rPr>
          <w:rFonts w:ascii="Helvetica 45 Light" w:hAnsi="Helvetica 45 Light"/>
          <w:sz w:val="22"/>
          <w:szCs w:val="22"/>
        </w:rPr>
      </w:pPr>
      <w:r>
        <w:rPr>
          <w:rFonts w:ascii="Helvetica 45 Light" w:hAnsi="Helvetica 45 Light"/>
          <w:sz w:val="22"/>
          <w:szCs w:val="22"/>
        </w:rPr>
        <w:t>Geofibre doit être en mesure d’intégrer ces informations.</w:t>
      </w:r>
    </w:p>
    <w:p w:rsidR="00671B7D" w:rsidRDefault="00671B7D" w:rsidP="008A09B0">
      <w:pPr>
        <w:jc w:val="both"/>
        <w:rPr>
          <w:rFonts w:ascii="Helvetica 45 Light" w:hAnsi="Helvetica 45 Light"/>
          <w:sz w:val="22"/>
          <w:szCs w:val="22"/>
        </w:rPr>
      </w:pPr>
    </w:p>
    <w:p w:rsidR="00671B7D" w:rsidRDefault="00671B7D" w:rsidP="008A09B0">
      <w:pPr>
        <w:jc w:val="both"/>
        <w:rPr>
          <w:rFonts w:ascii="Helvetica 45 Light" w:hAnsi="Helvetica 45 Light"/>
          <w:sz w:val="22"/>
          <w:szCs w:val="22"/>
        </w:rPr>
      </w:pPr>
      <w:r>
        <w:rPr>
          <w:rFonts w:ascii="Helvetica 45 Light" w:hAnsi="Helvetica 45 Light"/>
          <w:sz w:val="22"/>
          <w:szCs w:val="22"/>
        </w:rPr>
        <w:t>De plus, il y a deux fichiers transmis par IPON pour chacun des flux (PT et Câbles</w:t>
      </w:r>
      <w:r w:rsidR="00814999">
        <w:rPr>
          <w:rFonts w:ascii="Helvetica 45 Light" w:hAnsi="Helvetica 45 Light"/>
          <w:sz w:val="22"/>
          <w:szCs w:val="22"/>
        </w:rPr>
        <w:t xml:space="preserve">) [R8] : </w:t>
      </w:r>
    </w:p>
    <w:p w:rsidR="00814999" w:rsidRDefault="00814999" w:rsidP="00814999">
      <w:pPr>
        <w:pStyle w:val="Paragraphedeliste"/>
        <w:numPr>
          <w:ilvl w:val="0"/>
          <w:numId w:val="38"/>
        </w:numPr>
        <w:jc w:val="both"/>
        <w:rPr>
          <w:rFonts w:ascii="Helvetica 45 Light" w:hAnsi="Helvetica 45 Light"/>
          <w:sz w:val="22"/>
          <w:szCs w:val="22"/>
        </w:rPr>
      </w:pPr>
      <w:r w:rsidRPr="00814999">
        <w:rPr>
          <w:rFonts w:ascii="Helvetica 45 Light" w:hAnsi="Helvetica 45 Light"/>
          <w:sz w:val="22"/>
          <w:szCs w:val="22"/>
        </w:rPr>
        <w:t>ORANGE_ipon2geofibre_Cable_AAAAMMJJhhmmss_XXXX.csv</w:t>
      </w:r>
    </w:p>
    <w:p w:rsidR="00814999" w:rsidRDefault="00814999" w:rsidP="00814999">
      <w:pPr>
        <w:pStyle w:val="Paragraphedeliste"/>
        <w:numPr>
          <w:ilvl w:val="0"/>
          <w:numId w:val="38"/>
        </w:numPr>
        <w:jc w:val="both"/>
        <w:rPr>
          <w:rFonts w:ascii="Helvetica 45 Light" w:hAnsi="Helvetica 45 Light"/>
          <w:sz w:val="22"/>
          <w:szCs w:val="22"/>
        </w:rPr>
      </w:pPr>
      <w:r w:rsidRPr="00814999">
        <w:rPr>
          <w:rFonts w:ascii="Helvetica 45 Light" w:hAnsi="Helvetica 45 Light"/>
          <w:sz w:val="22"/>
          <w:szCs w:val="22"/>
        </w:rPr>
        <w:t>RIP_ipon2geofibre_Cable_AAAAMMJJhhmmss_XXXX.csv</w:t>
      </w:r>
    </w:p>
    <w:p w:rsidR="00814999" w:rsidRDefault="00814999" w:rsidP="00814999">
      <w:pPr>
        <w:pStyle w:val="Paragraphedeliste"/>
        <w:numPr>
          <w:ilvl w:val="0"/>
          <w:numId w:val="38"/>
        </w:numPr>
        <w:jc w:val="both"/>
        <w:rPr>
          <w:rFonts w:ascii="Helvetica 45 Light" w:hAnsi="Helvetica 45 Light"/>
          <w:sz w:val="22"/>
          <w:szCs w:val="22"/>
        </w:rPr>
      </w:pPr>
      <w:r w:rsidRPr="00814999">
        <w:rPr>
          <w:rFonts w:ascii="Helvetica 45 Light" w:hAnsi="Helvetica 45 Light"/>
          <w:sz w:val="22"/>
          <w:szCs w:val="22"/>
        </w:rPr>
        <w:t>ORANGE_ipon2geofibre_PT_AAAAMMJJhhmmss_XXXX.csv</w:t>
      </w:r>
    </w:p>
    <w:p w:rsidR="00814999" w:rsidRDefault="00814999" w:rsidP="00814999">
      <w:pPr>
        <w:pStyle w:val="Paragraphedeliste"/>
        <w:numPr>
          <w:ilvl w:val="0"/>
          <w:numId w:val="38"/>
        </w:numPr>
        <w:jc w:val="both"/>
        <w:rPr>
          <w:rFonts w:ascii="Helvetica 45 Light" w:hAnsi="Helvetica 45 Light"/>
          <w:sz w:val="22"/>
          <w:szCs w:val="22"/>
        </w:rPr>
      </w:pPr>
      <w:r w:rsidRPr="00814999">
        <w:rPr>
          <w:rFonts w:ascii="Helvetica 45 Light" w:hAnsi="Helvetica 45 Light"/>
          <w:sz w:val="22"/>
          <w:szCs w:val="22"/>
        </w:rPr>
        <w:t>RIP_ipon2geofibre_PT_AAAAMMJJhhmmss_XXXX.csv</w:t>
      </w:r>
    </w:p>
    <w:p w:rsidR="00814999" w:rsidRDefault="00814999" w:rsidP="00814999">
      <w:pPr>
        <w:jc w:val="both"/>
        <w:rPr>
          <w:rFonts w:ascii="Helvetica 45 Light" w:hAnsi="Helvetica 45 Light"/>
          <w:sz w:val="22"/>
          <w:szCs w:val="22"/>
        </w:rPr>
      </w:pPr>
    </w:p>
    <w:p w:rsidR="00E641B1" w:rsidRDefault="00814999" w:rsidP="00E641B1">
      <w:pPr>
        <w:rPr>
          <w:rFonts w:ascii="Helvetica 45 Light" w:hAnsi="Helvetica 45 Light"/>
          <w:sz w:val="22"/>
          <w:szCs w:val="22"/>
        </w:rPr>
      </w:pPr>
      <w:r>
        <w:rPr>
          <w:rFonts w:ascii="Helvetica 45 Light" w:hAnsi="Helvetica 45 Light"/>
          <w:sz w:val="22"/>
          <w:szCs w:val="22"/>
        </w:rPr>
        <w:t>Les object_id pour les objets RIP seront préfixé</w:t>
      </w:r>
      <w:r w:rsidR="00B04D41">
        <w:rPr>
          <w:rFonts w:ascii="Helvetica 45 Light" w:hAnsi="Helvetica 45 Light"/>
          <w:sz w:val="22"/>
          <w:szCs w:val="22"/>
        </w:rPr>
        <w:t>s</w:t>
      </w:r>
      <w:r>
        <w:rPr>
          <w:rFonts w:ascii="Helvetica 45 Light" w:hAnsi="Helvetica 45 Light"/>
          <w:sz w:val="22"/>
          <w:szCs w:val="22"/>
        </w:rPr>
        <w:t xml:space="preserve"> avec la lettre R </w:t>
      </w:r>
      <w:r w:rsidRPr="00814999">
        <w:rPr>
          <w:rFonts w:ascii="Helvetica 45 Light" w:hAnsi="Helvetica 45 Light"/>
          <w:sz w:val="22"/>
          <w:szCs w:val="22"/>
        </w:rPr>
        <w:t xml:space="preserve">car </w:t>
      </w:r>
      <w:r>
        <w:rPr>
          <w:rFonts w:ascii="Helvetica 45 Light" w:hAnsi="Helvetica 45 Light"/>
          <w:sz w:val="22"/>
          <w:szCs w:val="22"/>
        </w:rPr>
        <w:t>il est possible d’</w:t>
      </w:r>
      <w:r w:rsidRPr="00814999">
        <w:rPr>
          <w:rFonts w:ascii="Helvetica 45 Light" w:hAnsi="Helvetica 45 Light"/>
          <w:sz w:val="22"/>
          <w:szCs w:val="22"/>
        </w:rPr>
        <w:t>avoir deux PT</w:t>
      </w:r>
      <w:r>
        <w:rPr>
          <w:rFonts w:ascii="Helvetica 45 Light" w:hAnsi="Helvetica 45 Light"/>
          <w:sz w:val="22"/>
          <w:szCs w:val="22"/>
        </w:rPr>
        <w:t>/Câbles</w:t>
      </w:r>
      <w:r w:rsidRPr="00814999">
        <w:rPr>
          <w:rFonts w:ascii="Helvetica 45 Light" w:hAnsi="Helvetica 45 Light"/>
          <w:sz w:val="22"/>
          <w:szCs w:val="22"/>
        </w:rPr>
        <w:t xml:space="preserve"> avec le même object</w:t>
      </w:r>
      <w:r w:rsidR="00B04D41">
        <w:rPr>
          <w:rFonts w:ascii="Helvetica 45 Light" w:hAnsi="Helvetica 45 Light"/>
          <w:sz w:val="22"/>
          <w:szCs w:val="22"/>
        </w:rPr>
        <w:t>_i</w:t>
      </w:r>
      <w:r w:rsidRPr="00814999">
        <w:rPr>
          <w:rFonts w:ascii="Helvetica 45 Light" w:hAnsi="Helvetica 45 Light"/>
          <w:sz w:val="22"/>
          <w:szCs w:val="22"/>
        </w:rPr>
        <w:t>d mais dans des bases différentes</w:t>
      </w:r>
      <w:r>
        <w:rPr>
          <w:rFonts w:ascii="Helvetica 45 Light" w:hAnsi="Helvetica 45 Light"/>
          <w:sz w:val="22"/>
          <w:szCs w:val="22"/>
        </w:rPr>
        <w:t xml:space="preserve"> (RIP et Orange)</w:t>
      </w:r>
      <w:r w:rsidRPr="00814999">
        <w:rPr>
          <w:rFonts w:ascii="Helvetica 45 Light" w:hAnsi="Helvetica 45 Light"/>
          <w:sz w:val="22"/>
          <w:szCs w:val="22"/>
        </w:rPr>
        <w:t>.</w:t>
      </w:r>
      <w:r w:rsidR="00B04D41">
        <w:rPr>
          <w:rFonts w:ascii="Helvetica 45 Light" w:hAnsi="Helvetica 45 Light"/>
          <w:sz w:val="22"/>
          <w:szCs w:val="22"/>
        </w:rPr>
        <w:t xml:space="preserve"> Cela implique de modifier dans la modélisation Geofibre la longueur de cet attribut.</w:t>
      </w:r>
      <w:r w:rsidR="00E641B1">
        <w:rPr>
          <w:rFonts w:ascii="Helvetica 45 Light" w:hAnsi="Helvetica 45 Light"/>
          <w:sz w:val="22"/>
          <w:szCs w:val="22"/>
        </w:rPr>
        <w:t xml:space="preserve"> Il est nécessaire d’agrandir la taille du champ id_ipon pour les câbles.</w:t>
      </w:r>
    </w:p>
    <w:p w:rsidR="00E641B1" w:rsidRDefault="00E641B1" w:rsidP="00E641B1">
      <w:pPr>
        <w:rPr>
          <w:rFonts w:ascii="Helvetica 45 Light" w:hAnsi="Helvetica 45 Light"/>
          <w:sz w:val="22"/>
          <w:szCs w:val="22"/>
        </w:rPr>
      </w:pPr>
      <w:r>
        <w:rPr>
          <w:rFonts w:ascii="Helvetica 45 Light" w:hAnsi="Helvetica 45 Light"/>
          <w:sz w:val="22"/>
          <w:szCs w:val="22"/>
        </w:rPr>
        <w:t>Rem : pour les PT, le champ Objectid_ipon est déjà sur 20 caractères.</w:t>
      </w:r>
    </w:p>
    <w:p w:rsidR="00814999" w:rsidRDefault="00814999" w:rsidP="00814999">
      <w:pPr>
        <w:jc w:val="both"/>
        <w:rPr>
          <w:rFonts w:ascii="Helvetica 45 Light" w:hAnsi="Helvetica 45 Light"/>
          <w:sz w:val="22"/>
          <w:szCs w:val="22"/>
        </w:rPr>
      </w:pPr>
    </w:p>
    <w:p w:rsidR="00814999" w:rsidRPr="00814999" w:rsidRDefault="00567A49" w:rsidP="00814999">
      <w:pPr>
        <w:jc w:val="both"/>
        <w:rPr>
          <w:rFonts w:ascii="Helvetica 45 Light" w:hAnsi="Helvetica 45 Light"/>
          <w:sz w:val="22"/>
          <w:szCs w:val="22"/>
        </w:rPr>
      </w:pPr>
      <w:r>
        <w:rPr>
          <w:rFonts w:ascii="Helvetica 45 Light" w:hAnsi="Helvetica 45 Light"/>
          <w:sz w:val="22"/>
          <w:szCs w:val="22"/>
        </w:rPr>
        <w:t>Les traitements d’imports de ces données dans Geofibre seron</w:t>
      </w:r>
      <w:r w:rsidR="000E27D3">
        <w:rPr>
          <w:rFonts w:ascii="Helvetica 45 Light" w:hAnsi="Helvetica 45 Light"/>
          <w:sz w:val="22"/>
          <w:szCs w:val="22"/>
        </w:rPr>
        <w:t>t effectués de façon successive</w:t>
      </w:r>
      <w:r>
        <w:rPr>
          <w:rFonts w:ascii="Helvetica 45 Light" w:hAnsi="Helvetica 45 Light"/>
          <w:sz w:val="22"/>
          <w:szCs w:val="22"/>
        </w:rPr>
        <w:t> : d’abord le traitement des données Orange, puis le traitement des données RIPs.</w:t>
      </w:r>
    </w:p>
    <w:p w:rsidR="00545756" w:rsidRPr="00EB383F" w:rsidRDefault="00545756" w:rsidP="00545756">
      <w:pPr>
        <w:pStyle w:val="Titre3"/>
        <w:rPr>
          <w:rFonts w:ascii="Helvetica 45 Light" w:hAnsi="Helvetica 45 Light"/>
        </w:rPr>
      </w:pPr>
      <w:bookmarkStart w:id="322" w:name="_Toc420050116"/>
      <w:r>
        <w:rPr>
          <w:rFonts w:ascii="Helvetica 45 Light" w:hAnsi="Helvetica 45 Light"/>
        </w:rPr>
        <w:t>Flux Geofibre vers IPON</w:t>
      </w:r>
      <w:bookmarkEnd w:id="322"/>
    </w:p>
    <w:p w:rsidR="008A09B0" w:rsidRDefault="00814999" w:rsidP="00545756">
      <w:pPr>
        <w:rPr>
          <w:rFonts w:ascii="Helvetica 45 Light" w:hAnsi="Helvetica 45 Light"/>
          <w:sz w:val="22"/>
          <w:szCs w:val="22"/>
        </w:rPr>
      </w:pPr>
      <w:r>
        <w:rPr>
          <w:rFonts w:ascii="Helvetica 45 Light" w:hAnsi="Helvetica 45 Light"/>
          <w:sz w:val="22"/>
          <w:szCs w:val="22"/>
        </w:rPr>
        <w:t>Le flux G1R6 des Sites Techniques n’est pas modifié en G1R7.</w:t>
      </w:r>
    </w:p>
    <w:p w:rsidR="00BA7243" w:rsidRDefault="00BA7243" w:rsidP="008A09B0">
      <w:pPr>
        <w:rPr>
          <w:rFonts w:ascii="Helvetica 45 Light" w:hAnsi="Helvetica 45 Light"/>
          <w:sz w:val="22"/>
          <w:szCs w:val="22"/>
        </w:rPr>
      </w:pPr>
    </w:p>
    <w:p w:rsidR="00814999" w:rsidRDefault="00814999" w:rsidP="008A09B0">
      <w:pPr>
        <w:rPr>
          <w:rFonts w:ascii="Helvetica 45 Light" w:hAnsi="Helvetica 45 Light"/>
          <w:sz w:val="22"/>
          <w:szCs w:val="22"/>
        </w:rPr>
      </w:pPr>
      <w:r>
        <w:rPr>
          <w:rFonts w:ascii="Helvetica 45 Light" w:hAnsi="Helvetica 45 Light"/>
          <w:sz w:val="22"/>
          <w:szCs w:val="22"/>
        </w:rPr>
        <w:lastRenderedPageBreak/>
        <w:t>Le flux des PM/PA évolue e</w:t>
      </w:r>
      <w:r w:rsidR="00114A76">
        <w:rPr>
          <w:rFonts w:ascii="Helvetica 45 Light" w:hAnsi="Helvetica 45 Light"/>
          <w:sz w:val="22"/>
          <w:szCs w:val="22"/>
        </w:rPr>
        <w:t>t intègre</w:t>
      </w:r>
      <w:r>
        <w:rPr>
          <w:rFonts w:ascii="Helvetica 45 Light" w:hAnsi="Helvetica 45 Light"/>
          <w:sz w:val="22"/>
          <w:szCs w:val="22"/>
        </w:rPr>
        <w:t xml:space="preserve"> la notion d’opérateur. Les règles d’extractions des PM/PA sont décrites dans le document [R9].</w:t>
      </w:r>
    </w:p>
    <w:p w:rsidR="00814999" w:rsidRDefault="00814999" w:rsidP="008A09B0">
      <w:pPr>
        <w:rPr>
          <w:rFonts w:ascii="Helvetica 45 Light" w:hAnsi="Helvetica 45 Light"/>
          <w:sz w:val="22"/>
          <w:szCs w:val="22"/>
        </w:rPr>
      </w:pPr>
    </w:p>
    <w:p w:rsidR="00545756" w:rsidRDefault="00545756" w:rsidP="00157229">
      <w:pPr>
        <w:pStyle w:val="Titre2"/>
        <w:tabs>
          <w:tab w:val="clear" w:pos="1427"/>
        </w:tabs>
        <w:ind w:left="0" w:firstLine="0"/>
        <w:rPr>
          <w:rFonts w:ascii="Helvetica 45 Light" w:hAnsi="Helvetica 45 Light"/>
        </w:rPr>
      </w:pPr>
      <w:bookmarkStart w:id="323" w:name="_Toc420050117"/>
      <w:r>
        <w:rPr>
          <w:rFonts w:ascii="Helvetica 45 Light" w:hAnsi="Helvetica 45 Light"/>
        </w:rPr>
        <w:t>OPTIMUM-Geofibre</w:t>
      </w:r>
      <w:bookmarkEnd w:id="323"/>
    </w:p>
    <w:p w:rsidR="00796FC2" w:rsidRDefault="00814999" w:rsidP="00814999">
      <w:pPr>
        <w:rPr>
          <w:rFonts w:ascii="Helvetica 45 Light" w:hAnsi="Helvetica 45 Light"/>
          <w:sz w:val="22"/>
          <w:szCs w:val="22"/>
        </w:rPr>
      </w:pPr>
      <w:r>
        <w:rPr>
          <w:rFonts w:ascii="Helvetica 45 Light" w:hAnsi="Helvetica 45 Light"/>
          <w:sz w:val="22"/>
          <w:szCs w:val="22"/>
        </w:rPr>
        <w:t>Il n’y a pas d’évolution sur cette interface</w:t>
      </w:r>
      <w:r w:rsidR="00B04D41">
        <w:rPr>
          <w:rFonts w:ascii="Helvetica 45 Light" w:hAnsi="Helvetica 45 Light"/>
          <w:sz w:val="22"/>
          <w:szCs w:val="22"/>
        </w:rPr>
        <w:t xml:space="preserve"> au niveau du format d’échange des données. Cependant, côté OPTIMUM, comme un immeuble sur le terrain dans une commune RIP sera représenté par deux objets, il faudra que l’extraction de données pour l’import des immeubles intègre uniquement les immeubles RIP</w:t>
      </w:r>
      <w:r w:rsidR="00796FC2">
        <w:rPr>
          <w:rFonts w:ascii="Helvetica 45 Light" w:hAnsi="Helvetica 45 Light"/>
          <w:sz w:val="22"/>
          <w:szCs w:val="22"/>
        </w:rPr>
        <w:t>.</w:t>
      </w:r>
      <w:ins w:id="324" w:author="TINGAUD Michel" w:date="2015-05-22T09:24:00Z">
        <w:r w:rsidR="003504DF">
          <w:rPr>
            <w:rFonts w:ascii="Helvetica 45 Light" w:hAnsi="Helvetica 45 Light"/>
            <w:sz w:val="22"/>
            <w:szCs w:val="22"/>
          </w:rPr>
          <w:t xml:space="preserve"> </w:t>
        </w:r>
        <w:r w:rsidR="003504DF" w:rsidRPr="003504DF">
          <w:rPr>
            <w:rFonts w:ascii="Helvetica 45 Light" w:hAnsi="Helvetica 45 Light"/>
            <w:sz w:val="22"/>
            <w:szCs w:val="22"/>
          </w:rPr>
          <w:t>Sur une commune RIP, l’extraction ne doit concerner que les immeubles RIP. Sur une commune Orange, l’extraction ne doit concerner que les immeubles Orange</w:t>
        </w:r>
      </w:ins>
    </w:p>
    <w:p w:rsidR="00814999" w:rsidRDefault="00796FC2" w:rsidP="00814999">
      <w:pPr>
        <w:rPr>
          <w:rFonts w:ascii="Helvetica 45 Light" w:hAnsi="Helvetica 45 Light"/>
          <w:sz w:val="22"/>
          <w:szCs w:val="22"/>
        </w:rPr>
      </w:pPr>
      <w:r>
        <w:rPr>
          <w:rFonts w:ascii="Helvetica 45 Light" w:hAnsi="Helvetica 45 Light"/>
          <w:sz w:val="22"/>
          <w:szCs w:val="22"/>
        </w:rPr>
        <w:t xml:space="preserve">Au niveau des mises à jour transmises par l’interface OPTIMUM-Geofibre, </w:t>
      </w:r>
      <w:r w:rsidR="00B64C05">
        <w:rPr>
          <w:rFonts w:ascii="Helvetica 45 Light" w:hAnsi="Helvetica 45 Light"/>
          <w:sz w:val="22"/>
          <w:szCs w:val="22"/>
        </w:rPr>
        <w:t xml:space="preserve">si </w:t>
      </w:r>
      <w:r>
        <w:rPr>
          <w:rFonts w:ascii="Helvetica 45 Light" w:hAnsi="Helvetica 45 Light"/>
          <w:sz w:val="22"/>
          <w:szCs w:val="22"/>
        </w:rPr>
        <w:t xml:space="preserve">les modifications d’un immeuble Orange sur une commune RIP </w:t>
      </w:r>
      <w:r w:rsidR="00B64C05">
        <w:rPr>
          <w:rFonts w:ascii="Helvetica 45 Light" w:hAnsi="Helvetica 45 Light"/>
          <w:sz w:val="22"/>
          <w:szCs w:val="22"/>
        </w:rPr>
        <w:t xml:space="preserve">sont </w:t>
      </w:r>
      <w:r>
        <w:rPr>
          <w:rFonts w:ascii="Helvetica 45 Light" w:hAnsi="Helvetica 45 Light"/>
          <w:sz w:val="22"/>
          <w:szCs w:val="22"/>
        </w:rPr>
        <w:t>transmises par OPTIMUM</w:t>
      </w:r>
      <w:r w:rsidR="00B64C05">
        <w:rPr>
          <w:rFonts w:ascii="Helvetica 45 Light" w:hAnsi="Helvetica 45 Light"/>
          <w:sz w:val="22"/>
          <w:szCs w:val="22"/>
        </w:rPr>
        <w:t>, alors elle</w:t>
      </w:r>
      <w:ins w:id="325" w:author="PUUD6412" w:date="2015-05-19T17:41:00Z">
        <w:r w:rsidR="00EA5C11">
          <w:rPr>
            <w:rFonts w:ascii="Helvetica 45 Light" w:hAnsi="Helvetica 45 Light"/>
            <w:sz w:val="22"/>
            <w:szCs w:val="22"/>
          </w:rPr>
          <w:t>s</w:t>
        </w:r>
      </w:ins>
      <w:r w:rsidR="00B64C05">
        <w:rPr>
          <w:rFonts w:ascii="Helvetica 45 Light" w:hAnsi="Helvetica 45 Light"/>
          <w:sz w:val="22"/>
          <w:szCs w:val="22"/>
        </w:rPr>
        <w:t xml:space="preserve"> seront</w:t>
      </w:r>
      <w:r>
        <w:rPr>
          <w:rFonts w:ascii="Helvetica 45 Light" w:hAnsi="Helvetica 45 Light"/>
          <w:sz w:val="22"/>
          <w:szCs w:val="22"/>
        </w:rPr>
        <w:t xml:space="preserve"> rejetées par Geofibre car l’immeuble sera </w:t>
      </w:r>
      <w:r w:rsidR="00101563">
        <w:rPr>
          <w:rFonts w:ascii="Helvetica 45 Light" w:hAnsi="Helvetica 45 Light"/>
          <w:sz w:val="22"/>
          <w:szCs w:val="22"/>
        </w:rPr>
        <w:t>inconnu (non importé car non extrait</w:t>
      </w:r>
      <w:r>
        <w:rPr>
          <w:rFonts w:ascii="Helvetica 45 Light" w:hAnsi="Helvetica 45 Light"/>
          <w:sz w:val="22"/>
          <w:szCs w:val="22"/>
        </w:rPr>
        <w:t>).</w:t>
      </w:r>
    </w:p>
    <w:p w:rsidR="00814999" w:rsidRPr="00814999" w:rsidRDefault="00814999" w:rsidP="00814999"/>
    <w:p w:rsidR="00545756" w:rsidRDefault="00545756" w:rsidP="00545756">
      <w:pPr>
        <w:jc w:val="both"/>
        <w:rPr>
          <w:rFonts w:ascii="Helvetica 45 Light" w:hAnsi="Helvetica 45 Light"/>
          <w:sz w:val="22"/>
          <w:szCs w:val="22"/>
        </w:rPr>
      </w:pPr>
    </w:p>
    <w:p w:rsidR="00D82930" w:rsidRPr="00EB383F" w:rsidRDefault="00D82930" w:rsidP="00D82930">
      <w:pPr>
        <w:pStyle w:val="Titre1"/>
      </w:pPr>
      <w:bookmarkStart w:id="326" w:name="_Toc420050118"/>
      <w:r>
        <w:lastRenderedPageBreak/>
        <w:t>Points Divers</w:t>
      </w:r>
      <w:bookmarkEnd w:id="326"/>
    </w:p>
    <w:p w:rsidR="00D82930" w:rsidRDefault="00A96886" w:rsidP="00157229">
      <w:pPr>
        <w:pStyle w:val="Titre2"/>
        <w:tabs>
          <w:tab w:val="clear" w:pos="1427"/>
        </w:tabs>
        <w:ind w:left="0" w:firstLine="0"/>
        <w:rPr>
          <w:rFonts w:ascii="Helvetica 45 Light" w:hAnsi="Helvetica 45 Light"/>
        </w:rPr>
      </w:pPr>
      <w:bookmarkStart w:id="327" w:name="_Toc420050119"/>
      <w:r>
        <w:rPr>
          <w:rFonts w:ascii="Helvetica 45 Light" w:hAnsi="Helvetica 45 Light"/>
        </w:rPr>
        <w:t>Annexe C3a</w:t>
      </w:r>
      <w:bookmarkEnd w:id="327"/>
    </w:p>
    <w:p w:rsidR="006368BA" w:rsidRPr="00FC45E9" w:rsidRDefault="00D72AFB" w:rsidP="006368BA">
      <w:pPr>
        <w:jc w:val="both"/>
        <w:rPr>
          <w:rFonts w:ascii="Helvetica 45 Light" w:hAnsi="Helvetica 45 Light"/>
          <w:sz w:val="22"/>
          <w:szCs w:val="22"/>
          <w:highlight w:val="yellow"/>
          <w:rPrChange w:id="328" w:author="JULIEN Sébastien (sjulien)" w:date="2015-06-23T14:16:00Z">
            <w:rPr>
              <w:rFonts w:ascii="Helvetica 45 Light" w:hAnsi="Helvetica 45 Light"/>
              <w:sz w:val="22"/>
              <w:szCs w:val="22"/>
            </w:rPr>
          </w:rPrChange>
        </w:rPr>
      </w:pPr>
      <w:r w:rsidRPr="00D72AFB">
        <w:rPr>
          <w:rFonts w:ascii="Helvetica 45 Light" w:hAnsi="Helvetica 45 Light"/>
          <w:sz w:val="22"/>
          <w:szCs w:val="22"/>
          <w:highlight w:val="yellow"/>
          <w:rPrChange w:id="329" w:author="JULIEN Sébastien (sjulien)" w:date="2015-06-23T14:16:00Z">
            <w:rPr>
              <w:rFonts w:ascii="Helvetica 45 Light" w:hAnsi="Helvetica 45 Light"/>
              <w:sz w:val="22"/>
              <w:szCs w:val="22"/>
            </w:rPr>
          </w:rPrChange>
        </w:rPr>
        <w:t>Pour le remplissage de l’Annexe C3a, il est nécessaire de compléter la façon de renseigner la colonne H pour préciser le diamètre du tronçon.</w:t>
      </w:r>
    </w:p>
    <w:p w:rsidR="006368BA" w:rsidRPr="00FC45E9" w:rsidRDefault="006368BA" w:rsidP="006368BA">
      <w:pPr>
        <w:jc w:val="both"/>
        <w:rPr>
          <w:rFonts w:ascii="Helvetica 45 Light" w:hAnsi="Helvetica 45 Light"/>
          <w:sz w:val="22"/>
          <w:szCs w:val="22"/>
          <w:highlight w:val="yellow"/>
          <w:rPrChange w:id="330" w:author="JULIEN Sébastien (sjulien)" w:date="2015-06-23T14:16:00Z">
            <w:rPr>
              <w:rFonts w:ascii="Helvetica 45 Light" w:hAnsi="Helvetica 45 Light"/>
              <w:sz w:val="22"/>
              <w:szCs w:val="22"/>
            </w:rPr>
          </w:rPrChange>
        </w:rPr>
      </w:pPr>
    </w:p>
    <w:p w:rsidR="006368BA" w:rsidRPr="00FC45E9" w:rsidRDefault="00D72AFB" w:rsidP="006368BA">
      <w:pPr>
        <w:jc w:val="both"/>
        <w:rPr>
          <w:rFonts w:ascii="Helvetica 45 Light" w:hAnsi="Helvetica 45 Light"/>
          <w:sz w:val="22"/>
          <w:szCs w:val="22"/>
          <w:highlight w:val="yellow"/>
          <w:rPrChange w:id="331" w:author="JULIEN Sébastien (sjulien)" w:date="2015-06-23T14:16:00Z">
            <w:rPr>
              <w:rFonts w:ascii="Helvetica 45 Light" w:hAnsi="Helvetica 45 Light"/>
              <w:sz w:val="22"/>
              <w:szCs w:val="22"/>
            </w:rPr>
          </w:rPrChange>
        </w:rPr>
      </w:pPr>
      <w:r w:rsidRPr="00D72AFB">
        <w:rPr>
          <w:rFonts w:ascii="Helvetica 45 Light" w:hAnsi="Helvetica 45 Light"/>
          <w:sz w:val="22"/>
          <w:szCs w:val="22"/>
          <w:highlight w:val="yellow"/>
          <w:rPrChange w:id="332" w:author="JULIEN Sébastien (sjulien)" w:date="2015-06-23T14:16:00Z">
            <w:rPr>
              <w:rFonts w:ascii="Helvetica 45 Light" w:hAnsi="Helvetica 45 Light"/>
              <w:sz w:val="22"/>
              <w:szCs w:val="22"/>
            </w:rPr>
          </w:rPrChange>
        </w:rPr>
        <w:t>Par exemple, les  valeurs 75/80, 77 et 77/80 doivent être interprétées comme 80.</w:t>
      </w:r>
    </w:p>
    <w:p w:rsidR="00C95E6A" w:rsidRPr="00FC45E9" w:rsidRDefault="00C95E6A" w:rsidP="006368BA">
      <w:pPr>
        <w:jc w:val="both"/>
        <w:rPr>
          <w:rFonts w:ascii="Helvetica 45 Light" w:hAnsi="Helvetica 45 Light"/>
          <w:sz w:val="22"/>
          <w:szCs w:val="22"/>
          <w:highlight w:val="yellow"/>
          <w:rPrChange w:id="333" w:author="JULIEN Sébastien (sjulien)" w:date="2015-06-23T14:16:00Z">
            <w:rPr>
              <w:rFonts w:ascii="Helvetica 45 Light" w:hAnsi="Helvetica 45 Light"/>
              <w:sz w:val="22"/>
              <w:szCs w:val="22"/>
            </w:rPr>
          </w:rPrChange>
        </w:rPr>
      </w:pPr>
    </w:p>
    <w:p w:rsidR="00427840" w:rsidRPr="00FC45E9" w:rsidRDefault="00D72AFB" w:rsidP="006368BA">
      <w:pPr>
        <w:jc w:val="both"/>
        <w:rPr>
          <w:rFonts w:ascii="Helvetica 45 Light" w:hAnsi="Helvetica 45 Light"/>
          <w:sz w:val="22"/>
          <w:szCs w:val="22"/>
          <w:highlight w:val="yellow"/>
          <w:rPrChange w:id="334" w:author="JULIEN Sébastien (sjulien)" w:date="2015-06-23T14:16:00Z">
            <w:rPr>
              <w:rFonts w:ascii="Helvetica 45 Light" w:hAnsi="Helvetica 45 Light"/>
              <w:sz w:val="22"/>
              <w:szCs w:val="22"/>
            </w:rPr>
          </w:rPrChange>
        </w:rPr>
      </w:pPr>
      <w:r w:rsidRPr="00D72AFB">
        <w:rPr>
          <w:rFonts w:ascii="Helvetica 45 Light" w:hAnsi="Helvetica 45 Light"/>
          <w:sz w:val="22"/>
          <w:szCs w:val="22"/>
          <w:highlight w:val="yellow"/>
          <w:rPrChange w:id="335" w:author="JULIEN Sébastien (sjulien)" w:date="2015-06-23T14:16:00Z">
            <w:rPr>
              <w:rFonts w:ascii="Helvetica 45 Light" w:hAnsi="Helvetica 45 Light"/>
              <w:sz w:val="22"/>
              <w:szCs w:val="22"/>
            </w:rPr>
          </w:rPrChange>
        </w:rPr>
        <w:t>Le principe retenu est de disposer d’une table de correspondance paramétrable permettant de forcer le remplissage de la case concernée dans l’annexe C3a pour certaines valeurs.</w:t>
      </w:r>
    </w:p>
    <w:p w:rsidR="005737C2" w:rsidRPr="00FC45E9" w:rsidRDefault="005737C2" w:rsidP="006368BA">
      <w:pPr>
        <w:jc w:val="both"/>
        <w:rPr>
          <w:rFonts w:ascii="Helvetica 45 Light" w:hAnsi="Helvetica 45 Light"/>
          <w:sz w:val="22"/>
          <w:szCs w:val="22"/>
          <w:highlight w:val="yellow"/>
          <w:rPrChange w:id="336" w:author="JULIEN Sébastien (sjulien)" w:date="2015-06-23T14:16:00Z">
            <w:rPr>
              <w:rFonts w:ascii="Helvetica 45 Light" w:hAnsi="Helvetica 45 Light"/>
              <w:sz w:val="22"/>
              <w:szCs w:val="22"/>
            </w:rPr>
          </w:rPrChange>
        </w:rPr>
      </w:pPr>
    </w:p>
    <w:tbl>
      <w:tblPr>
        <w:tblStyle w:val="Grilledutableau"/>
        <w:tblW w:w="0" w:type="auto"/>
        <w:jc w:val="center"/>
        <w:tblLook w:val="04A0"/>
      </w:tblPr>
      <w:tblGrid>
        <w:gridCol w:w="2943"/>
        <w:gridCol w:w="2977"/>
      </w:tblGrid>
      <w:tr w:rsidR="005737C2" w:rsidRPr="00FC45E9" w:rsidTr="00671B7D">
        <w:trPr>
          <w:jc w:val="center"/>
        </w:trPr>
        <w:tc>
          <w:tcPr>
            <w:tcW w:w="2943" w:type="dxa"/>
          </w:tcPr>
          <w:p w:rsidR="005737C2" w:rsidRPr="00FC45E9" w:rsidRDefault="00D72AFB" w:rsidP="006368BA">
            <w:pPr>
              <w:jc w:val="left"/>
              <w:rPr>
                <w:rFonts w:ascii="Helvetica 45 Light" w:hAnsi="Helvetica 45 Light"/>
                <w:sz w:val="22"/>
                <w:szCs w:val="22"/>
                <w:highlight w:val="yellow"/>
                <w:rPrChange w:id="337" w:author="JULIEN Sébastien (sjulien)" w:date="2015-06-23T14:16:00Z">
                  <w:rPr>
                    <w:rFonts w:ascii="Helvetica 45 Light" w:hAnsi="Helvetica 45 Light"/>
                    <w:sz w:val="22"/>
                    <w:szCs w:val="22"/>
                  </w:rPr>
                </w:rPrChange>
              </w:rPr>
            </w:pPr>
            <w:r w:rsidRPr="00D72AFB">
              <w:rPr>
                <w:rFonts w:ascii="Helvetica 45 Light" w:hAnsi="Helvetica 45 Light"/>
                <w:sz w:val="22"/>
                <w:szCs w:val="22"/>
                <w:highlight w:val="yellow"/>
                <w:rPrChange w:id="338" w:author="JULIEN Sébastien (sjulien)" w:date="2015-06-23T14:16:00Z">
                  <w:rPr>
                    <w:rFonts w:ascii="Helvetica 45 Light" w:hAnsi="Helvetica 45 Light"/>
                    <w:sz w:val="22"/>
                    <w:szCs w:val="22"/>
                  </w:rPr>
                </w:rPrChange>
              </w:rPr>
              <w:t>Valeurs dans composition</w:t>
            </w:r>
          </w:p>
        </w:tc>
        <w:tc>
          <w:tcPr>
            <w:tcW w:w="2977" w:type="dxa"/>
          </w:tcPr>
          <w:p w:rsidR="005737C2" w:rsidRPr="00FC45E9" w:rsidRDefault="00D72AFB" w:rsidP="006368BA">
            <w:pPr>
              <w:jc w:val="left"/>
              <w:rPr>
                <w:rFonts w:ascii="Helvetica 45 Light" w:hAnsi="Helvetica 45 Light"/>
                <w:sz w:val="22"/>
                <w:szCs w:val="22"/>
                <w:highlight w:val="yellow"/>
                <w:rPrChange w:id="339" w:author="JULIEN Sébastien (sjulien)" w:date="2015-06-23T14:16:00Z">
                  <w:rPr>
                    <w:rFonts w:ascii="Helvetica 45 Light" w:hAnsi="Helvetica 45 Light"/>
                    <w:sz w:val="22"/>
                    <w:szCs w:val="22"/>
                  </w:rPr>
                </w:rPrChange>
              </w:rPr>
            </w:pPr>
            <w:r w:rsidRPr="00D72AFB">
              <w:rPr>
                <w:rFonts w:ascii="Helvetica 45 Light" w:hAnsi="Helvetica 45 Light"/>
                <w:sz w:val="22"/>
                <w:szCs w:val="22"/>
                <w:highlight w:val="yellow"/>
                <w:rPrChange w:id="340" w:author="JULIEN Sébastien (sjulien)" w:date="2015-06-23T14:16:00Z">
                  <w:rPr>
                    <w:rFonts w:ascii="Helvetica 45 Light" w:hAnsi="Helvetica 45 Light"/>
                    <w:sz w:val="22"/>
                    <w:szCs w:val="22"/>
                  </w:rPr>
                </w:rPrChange>
              </w:rPr>
              <w:t>Valeurs correspondantes</w:t>
            </w:r>
          </w:p>
        </w:tc>
      </w:tr>
      <w:tr w:rsidR="005737C2" w:rsidRPr="00FC45E9" w:rsidTr="00671B7D">
        <w:trPr>
          <w:jc w:val="center"/>
        </w:trPr>
        <w:tc>
          <w:tcPr>
            <w:tcW w:w="2943" w:type="dxa"/>
          </w:tcPr>
          <w:p w:rsidR="005737C2" w:rsidRPr="00FC45E9" w:rsidRDefault="00D72AFB" w:rsidP="006368BA">
            <w:pPr>
              <w:jc w:val="left"/>
              <w:rPr>
                <w:rFonts w:ascii="Helvetica 45 Light" w:hAnsi="Helvetica 45 Light"/>
                <w:sz w:val="22"/>
                <w:szCs w:val="22"/>
                <w:highlight w:val="yellow"/>
                <w:rPrChange w:id="341" w:author="JULIEN Sébastien (sjulien)" w:date="2015-06-23T14:16:00Z">
                  <w:rPr>
                    <w:rFonts w:ascii="Helvetica 45 Light" w:hAnsi="Helvetica 45 Light"/>
                    <w:sz w:val="22"/>
                    <w:szCs w:val="22"/>
                  </w:rPr>
                </w:rPrChange>
              </w:rPr>
            </w:pPr>
            <w:r w:rsidRPr="00D72AFB">
              <w:rPr>
                <w:rFonts w:ascii="Helvetica 45 Light" w:hAnsi="Helvetica 45 Light"/>
                <w:sz w:val="22"/>
                <w:szCs w:val="22"/>
                <w:highlight w:val="yellow"/>
                <w:rPrChange w:id="342" w:author="JULIEN Sébastien (sjulien)" w:date="2015-06-23T14:16:00Z">
                  <w:rPr>
                    <w:rFonts w:ascii="Helvetica 45 Light" w:hAnsi="Helvetica 45 Light"/>
                    <w:sz w:val="22"/>
                    <w:szCs w:val="22"/>
                  </w:rPr>
                </w:rPrChange>
              </w:rPr>
              <w:t>75/80</w:t>
            </w:r>
          </w:p>
        </w:tc>
        <w:tc>
          <w:tcPr>
            <w:tcW w:w="2977" w:type="dxa"/>
          </w:tcPr>
          <w:p w:rsidR="005737C2" w:rsidRPr="00FC45E9" w:rsidRDefault="00D72AFB" w:rsidP="006368BA">
            <w:pPr>
              <w:jc w:val="left"/>
              <w:rPr>
                <w:rFonts w:ascii="Helvetica 45 Light" w:hAnsi="Helvetica 45 Light"/>
                <w:sz w:val="22"/>
                <w:szCs w:val="22"/>
                <w:highlight w:val="yellow"/>
                <w:rPrChange w:id="343" w:author="JULIEN Sébastien (sjulien)" w:date="2015-06-23T14:16:00Z">
                  <w:rPr>
                    <w:rFonts w:ascii="Helvetica 45 Light" w:hAnsi="Helvetica 45 Light"/>
                    <w:sz w:val="22"/>
                    <w:szCs w:val="22"/>
                  </w:rPr>
                </w:rPrChange>
              </w:rPr>
            </w:pPr>
            <w:r w:rsidRPr="00D72AFB">
              <w:rPr>
                <w:rFonts w:ascii="Helvetica 45 Light" w:hAnsi="Helvetica 45 Light"/>
                <w:sz w:val="22"/>
                <w:szCs w:val="22"/>
                <w:highlight w:val="yellow"/>
                <w:rPrChange w:id="344" w:author="JULIEN Sébastien (sjulien)" w:date="2015-06-23T14:16:00Z">
                  <w:rPr>
                    <w:rFonts w:ascii="Helvetica 45 Light" w:hAnsi="Helvetica 45 Light"/>
                    <w:sz w:val="22"/>
                    <w:szCs w:val="22"/>
                  </w:rPr>
                </w:rPrChange>
              </w:rPr>
              <w:t>80</w:t>
            </w:r>
          </w:p>
        </w:tc>
      </w:tr>
      <w:tr w:rsidR="005737C2" w:rsidRPr="00FC45E9" w:rsidTr="00671B7D">
        <w:trPr>
          <w:jc w:val="center"/>
        </w:trPr>
        <w:tc>
          <w:tcPr>
            <w:tcW w:w="2943" w:type="dxa"/>
          </w:tcPr>
          <w:p w:rsidR="005737C2" w:rsidRPr="00FC45E9" w:rsidRDefault="00D72AFB" w:rsidP="006368BA">
            <w:pPr>
              <w:jc w:val="left"/>
              <w:rPr>
                <w:rFonts w:ascii="Helvetica 45 Light" w:hAnsi="Helvetica 45 Light"/>
                <w:sz w:val="22"/>
                <w:szCs w:val="22"/>
                <w:highlight w:val="yellow"/>
                <w:rPrChange w:id="345" w:author="JULIEN Sébastien (sjulien)" w:date="2015-06-23T14:16:00Z">
                  <w:rPr>
                    <w:rFonts w:ascii="Helvetica 45 Light" w:hAnsi="Helvetica 45 Light"/>
                    <w:sz w:val="22"/>
                    <w:szCs w:val="22"/>
                  </w:rPr>
                </w:rPrChange>
              </w:rPr>
            </w:pPr>
            <w:r w:rsidRPr="00D72AFB">
              <w:rPr>
                <w:rFonts w:ascii="Helvetica 45 Light" w:hAnsi="Helvetica 45 Light"/>
                <w:sz w:val="22"/>
                <w:szCs w:val="22"/>
                <w:highlight w:val="yellow"/>
                <w:rPrChange w:id="346" w:author="JULIEN Sébastien (sjulien)" w:date="2015-06-23T14:16:00Z">
                  <w:rPr>
                    <w:rFonts w:ascii="Helvetica 45 Light" w:hAnsi="Helvetica 45 Light"/>
                    <w:sz w:val="22"/>
                    <w:szCs w:val="22"/>
                  </w:rPr>
                </w:rPrChange>
              </w:rPr>
              <w:t>77</w:t>
            </w:r>
          </w:p>
        </w:tc>
        <w:tc>
          <w:tcPr>
            <w:tcW w:w="2977" w:type="dxa"/>
          </w:tcPr>
          <w:p w:rsidR="005737C2" w:rsidRPr="00FC45E9" w:rsidRDefault="00D72AFB" w:rsidP="006368BA">
            <w:pPr>
              <w:jc w:val="left"/>
              <w:rPr>
                <w:rFonts w:ascii="Helvetica 45 Light" w:hAnsi="Helvetica 45 Light"/>
                <w:sz w:val="22"/>
                <w:szCs w:val="22"/>
                <w:highlight w:val="yellow"/>
                <w:rPrChange w:id="347" w:author="JULIEN Sébastien (sjulien)" w:date="2015-06-23T14:16:00Z">
                  <w:rPr>
                    <w:rFonts w:ascii="Helvetica 45 Light" w:hAnsi="Helvetica 45 Light"/>
                    <w:sz w:val="22"/>
                    <w:szCs w:val="22"/>
                  </w:rPr>
                </w:rPrChange>
              </w:rPr>
            </w:pPr>
            <w:r w:rsidRPr="00D72AFB">
              <w:rPr>
                <w:rFonts w:ascii="Helvetica 45 Light" w:hAnsi="Helvetica 45 Light"/>
                <w:sz w:val="22"/>
                <w:szCs w:val="22"/>
                <w:highlight w:val="yellow"/>
                <w:rPrChange w:id="348" w:author="JULIEN Sébastien (sjulien)" w:date="2015-06-23T14:16:00Z">
                  <w:rPr>
                    <w:rFonts w:ascii="Helvetica 45 Light" w:hAnsi="Helvetica 45 Light"/>
                    <w:sz w:val="22"/>
                    <w:szCs w:val="22"/>
                  </w:rPr>
                </w:rPrChange>
              </w:rPr>
              <w:t>80</w:t>
            </w:r>
          </w:p>
        </w:tc>
      </w:tr>
      <w:tr w:rsidR="005737C2" w:rsidRPr="00FC45E9" w:rsidTr="00671B7D">
        <w:trPr>
          <w:jc w:val="center"/>
        </w:trPr>
        <w:tc>
          <w:tcPr>
            <w:tcW w:w="2943" w:type="dxa"/>
          </w:tcPr>
          <w:p w:rsidR="005737C2" w:rsidRPr="00FC45E9" w:rsidRDefault="00D72AFB" w:rsidP="00671B7D">
            <w:pPr>
              <w:jc w:val="left"/>
              <w:rPr>
                <w:rFonts w:ascii="Helvetica 45 Light" w:hAnsi="Helvetica 45 Light"/>
                <w:sz w:val="22"/>
                <w:szCs w:val="22"/>
                <w:highlight w:val="yellow"/>
                <w:rPrChange w:id="349" w:author="JULIEN Sébastien (sjulien)" w:date="2015-06-23T14:16:00Z">
                  <w:rPr>
                    <w:rFonts w:ascii="Helvetica 45 Light" w:hAnsi="Helvetica 45 Light"/>
                    <w:sz w:val="22"/>
                    <w:szCs w:val="22"/>
                  </w:rPr>
                </w:rPrChange>
              </w:rPr>
            </w:pPr>
            <w:r w:rsidRPr="00D72AFB">
              <w:rPr>
                <w:rFonts w:ascii="Helvetica 45 Light" w:hAnsi="Helvetica 45 Light"/>
                <w:sz w:val="22"/>
                <w:szCs w:val="22"/>
                <w:highlight w:val="yellow"/>
                <w:rPrChange w:id="350" w:author="JULIEN Sébastien (sjulien)" w:date="2015-06-23T14:16:00Z">
                  <w:rPr>
                    <w:rFonts w:ascii="Helvetica 45 Light" w:hAnsi="Helvetica 45 Light"/>
                    <w:sz w:val="22"/>
                    <w:szCs w:val="22"/>
                  </w:rPr>
                </w:rPrChange>
              </w:rPr>
              <w:t>77/80</w:t>
            </w:r>
          </w:p>
        </w:tc>
        <w:tc>
          <w:tcPr>
            <w:tcW w:w="2977" w:type="dxa"/>
          </w:tcPr>
          <w:p w:rsidR="005737C2" w:rsidRPr="00FC45E9" w:rsidRDefault="00D72AFB" w:rsidP="006368BA">
            <w:pPr>
              <w:jc w:val="left"/>
              <w:rPr>
                <w:rFonts w:ascii="Helvetica 45 Light" w:hAnsi="Helvetica 45 Light"/>
                <w:sz w:val="22"/>
                <w:szCs w:val="22"/>
                <w:highlight w:val="yellow"/>
                <w:rPrChange w:id="351" w:author="JULIEN Sébastien (sjulien)" w:date="2015-06-23T14:16:00Z">
                  <w:rPr>
                    <w:rFonts w:ascii="Helvetica 45 Light" w:hAnsi="Helvetica 45 Light"/>
                    <w:sz w:val="22"/>
                    <w:szCs w:val="22"/>
                  </w:rPr>
                </w:rPrChange>
              </w:rPr>
            </w:pPr>
            <w:r w:rsidRPr="00D72AFB">
              <w:rPr>
                <w:rFonts w:ascii="Helvetica 45 Light" w:hAnsi="Helvetica 45 Light"/>
                <w:sz w:val="22"/>
                <w:szCs w:val="22"/>
                <w:highlight w:val="yellow"/>
                <w:rPrChange w:id="352" w:author="JULIEN Sébastien (sjulien)" w:date="2015-06-23T14:16:00Z">
                  <w:rPr>
                    <w:rFonts w:ascii="Helvetica 45 Light" w:hAnsi="Helvetica 45 Light"/>
                    <w:sz w:val="22"/>
                    <w:szCs w:val="22"/>
                  </w:rPr>
                </w:rPrChange>
              </w:rPr>
              <w:t>80</w:t>
            </w:r>
          </w:p>
        </w:tc>
      </w:tr>
      <w:tr w:rsidR="005737C2" w:rsidRPr="00FC45E9" w:rsidTr="00671B7D">
        <w:trPr>
          <w:jc w:val="center"/>
        </w:trPr>
        <w:tc>
          <w:tcPr>
            <w:tcW w:w="2943" w:type="dxa"/>
          </w:tcPr>
          <w:p w:rsidR="005737C2" w:rsidRPr="00FC45E9" w:rsidRDefault="00D72AFB" w:rsidP="006368BA">
            <w:pPr>
              <w:jc w:val="left"/>
              <w:rPr>
                <w:rFonts w:ascii="Helvetica 45 Light" w:hAnsi="Helvetica 45 Light"/>
                <w:sz w:val="22"/>
                <w:szCs w:val="22"/>
                <w:highlight w:val="yellow"/>
              </w:rPr>
            </w:pPr>
            <w:r>
              <w:rPr>
                <w:rFonts w:ascii="Helvetica 45 Light" w:hAnsi="Helvetica 45 Light"/>
                <w:sz w:val="22"/>
                <w:szCs w:val="22"/>
                <w:highlight w:val="yellow"/>
              </w:rPr>
              <w:t>63</w:t>
            </w:r>
          </w:p>
        </w:tc>
        <w:tc>
          <w:tcPr>
            <w:tcW w:w="2977" w:type="dxa"/>
          </w:tcPr>
          <w:p w:rsidR="005737C2" w:rsidRPr="00FC45E9" w:rsidRDefault="00D72AFB" w:rsidP="006368BA">
            <w:pPr>
              <w:jc w:val="left"/>
              <w:rPr>
                <w:rFonts w:ascii="Helvetica 45 Light" w:hAnsi="Helvetica 45 Light"/>
                <w:sz w:val="22"/>
                <w:szCs w:val="22"/>
                <w:highlight w:val="yellow"/>
              </w:rPr>
            </w:pPr>
            <w:r>
              <w:rPr>
                <w:rFonts w:ascii="Helvetica 45 Light" w:hAnsi="Helvetica 45 Light"/>
                <w:sz w:val="22"/>
                <w:szCs w:val="22"/>
                <w:highlight w:val="yellow"/>
              </w:rPr>
              <w:t>?</w:t>
            </w:r>
          </w:p>
        </w:tc>
      </w:tr>
      <w:tr w:rsidR="005737C2" w:rsidRPr="00FC45E9" w:rsidTr="00671B7D">
        <w:trPr>
          <w:jc w:val="center"/>
        </w:trPr>
        <w:tc>
          <w:tcPr>
            <w:tcW w:w="2943" w:type="dxa"/>
          </w:tcPr>
          <w:p w:rsidR="005737C2" w:rsidRPr="00FC45E9" w:rsidRDefault="00D72AFB" w:rsidP="006368BA">
            <w:pPr>
              <w:jc w:val="left"/>
              <w:rPr>
                <w:rFonts w:ascii="Helvetica 45 Light" w:hAnsi="Helvetica 45 Light"/>
                <w:sz w:val="22"/>
                <w:szCs w:val="22"/>
                <w:highlight w:val="yellow"/>
              </w:rPr>
            </w:pPr>
            <w:r>
              <w:rPr>
                <w:rFonts w:ascii="Helvetica 45 Light" w:hAnsi="Helvetica 45 Light"/>
                <w:sz w:val="22"/>
                <w:szCs w:val="22"/>
                <w:highlight w:val="yellow"/>
              </w:rPr>
              <w:t>90</w:t>
            </w:r>
          </w:p>
        </w:tc>
        <w:tc>
          <w:tcPr>
            <w:tcW w:w="2977" w:type="dxa"/>
          </w:tcPr>
          <w:p w:rsidR="005737C2" w:rsidRPr="00FC45E9" w:rsidRDefault="00D72AFB" w:rsidP="006368BA">
            <w:pPr>
              <w:jc w:val="left"/>
              <w:rPr>
                <w:rFonts w:ascii="Helvetica 45 Light" w:hAnsi="Helvetica 45 Light"/>
                <w:sz w:val="22"/>
                <w:szCs w:val="22"/>
                <w:highlight w:val="yellow"/>
              </w:rPr>
            </w:pPr>
            <w:r>
              <w:rPr>
                <w:rFonts w:ascii="Helvetica 45 Light" w:hAnsi="Helvetica 45 Light"/>
                <w:sz w:val="22"/>
                <w:szCs w:val="22"/>
                <w:highlight w:val="yellow"/>
              </w:rPr>
              <w:t>?</w:t>
            </w:r>
          </w:p>
        </w:tc>
      </w:tr>
      <w:tr w:rsidR="005737C2" w:rsidRPr="00FC45E9" w:rsidTr="00671B7D">
        <w:trPr>
          <w:jc w:val="center"/>
        </w:trPr>
        <w:tc>
          <w:tcPr>
            <w:tcW w:w="2943" w:type="dxa"/>
          </w:tcPr>
          <w:p w:rsidR="005737C2" w:rsidRPr="00FC45E9" w:rsidRDefault="005737C2" w:rsidP="006368BA">
            <w:pPr>
              <w:jc w:val="left"/>
              <w:rPr>
                <w:rFonts w:ascii="Helvetica 45 Light" w:hAnsi="Helvetica 45 Light"/>
                <w:sz w:val="22"/>
                <w:szCs w:val="22"/>
                <w:highlight w:val="yellow"/>
                <w:rPrChange w:id="353" w:author="JULIEN Sébastien (sjulien)" w:date="2015-06-23T14:16:00Z">
                  <w:rPr>
                    <w:rFonts w:ascii="Helvetica 45 Light" w:hAnsi="Helvetica 45 Light"/>
                    <w:sz w:val="22"/>
                    <w:szCs w:val="22"/>
                  </w:rPr>
                </w:rPrChange>
              </w:rPr>
            </w:pPr>
          </w:p>
        </w:tc>
        <w:tc>
          <w:tcPr>
            <w:tcW w:w="2977" w:type="dxa"/>
          </w:tcPr>
          <w:p w:rsidR="005737C2" w:rsidRPr="00FC45E9" w:rsidRDefault="005737C2" w:rsidP="006368BA">
            <w:pPr>
              <w:jc w:val="left"/>
              <w:rPr>
                <w:rFonts w:ascii="Helvetica 45 Light" w:hAnsi="Helvetica 45 Light"/>
                <w:sz w:val="22"/>
                <w:szCs w:val="22"/>
                <w:highlight w:val="yellow"/>
                <w:rPrChange w:id="354" w:author="JULIEN Sébastien (sjulien)" w:date="2015-06-23T14:16:00Z">
                  <w:rPr>
                    <w:rFonts w:ascii="Helvetica 45 Light" w:hAnsi="Helvetica 45 Light"/>
                    <w:sz w:val="22"/>
                    <w:szCs w:val="22"/>
                  </w:rPr>
                </w:rPrChange>
              </w:rPr>
            </w:pPr>
          </w:p>
        </w:tc>
      </w:tr>
      <w:tr w:rsidR="005737C2" w:rsidRPr="00FC45E9" w:rsidTr="00671B7D">
        <w:trPr>
          <w:jc w:val="center"/>
        </w:trPr>
        <w:tc>
          <w:tcPr>
            <w:tcW w:w="2943" w:type="dxa"/>
          </w:tcPr>
          <w:p w:rsidR="005737C2" w:rsidRPr="00FC45E9" w:rsidRDefault="005737C2" w:rsidP="006368BA">
            <w:pPr>
              <w:jc w:val="left"/>
              <w:rPr>
                <w:rFonts w:ascii="Helvetica 45 Light" w:hAnsi="Helvetica 45 Light"/>
                <w:sz w:val="22"/>
                <w:szCs w:val="22"/>
                <w:highlight w:val="yellow"/>
                <w:rPrChange w:id="355" w:author="JULIEN Sébastien (sjulien)" w:date="2015-06-23T14:16:00Z">
                  <w:rPr>
                    <w:rFonts w:ascii="Helvetica 45 Light" w:hAnsi="Helvetica 45 Light"/>
                    <w:sz w:val="22"/>
                    <w:szCs w:val="22"/>
                  </w:rPr>
                </w:rPrChange>
              </w:rPr>
            </w:pPr>
          </w:p>
        </w:tc>
        <w:tc>
          <w:tcPr>
            <w:tcW w:w="2977" w:type="dxa"/>
          </w:tcPr>
          <w:p w:rsidR="005737C2" w:rsidRPr="00FC45E9" w:rsidRDefault="005737C2" w:rsidP="006368BA">
            <w:pPr>
              <w:jc w:val="left"/>
              <w:rPr>
                <w:rFonts w:ascii="Helvetica 45 Light" w:hAnsi="Helvetica 45 Light"/>
                <w:sz w:val="22"/>
                <w:szCs w:val="22"/>
                <w:highlight w:val="yellow"/>
                <w:rPrChange w:id="356" w:author="JULIEN Sébastien (sjulien)" w:date="2015-06-23T14:16:00Z">
                  <w:rPr>
                    <w:rFonts w:ascii="Helvetica 45 Light" w:hAnsi="Helvetica 45 Light"/>
                    <w:sz w:val="22"/>
                    <w:szCs w:val="22"/>
                  </w:rPr>
                </w:rPrChange>
              </w:rPr>
            </w:pPr>
          </w:p>
        </w:tc>
      </w:tr>
    </w:tbl>
    <w:p w:rsidR="005737C2" w:rsidRPr="00FC45E9" w:rsidRDefault="005737C2" w:rsidP="006368BA">
      <w:pPr>
        <w:jc w:val="both"/>
        <w:rPr>
          <w:rFonts w:ascii="Helvetica 45 Light" w:hAnsi="Helvetica 45 Light"/>
          <w:sz w:val="22"/>
          <w:szCs w:val="22"/>
          <w:highlight w:val="yellow"/>
          <w:rPrChange w:id="357" w:author="JULIEN Sébastien (sjulien)" w:date="2015-06-23T14:16:00Z">
            <w:rPr>
              <w:rFonts w:ascii="Helvetica 45 Light" w:hAnsi="Helvetica 45 Light"/>
              <w:sz w:val="22"/>
              <w:szCs w:val="22"/>
            </w:rPr>
          </w:rPrChange>
        </w:rPr>
      </w:pPr>
    </w:p>
    <w:p w:rsidR="00C95E6A" w:rsidRDefault="00D72AFB" w:rsidP="006368BA">
      <w:pPr>
        <w:jc w:val="both"/>
        <w:rPr>
          <w:rFonts w:ascii="Helvetica 45 Light" w:hAnsi="Helvetica 45 Light"/>
          <w:sz w:val="22"/>
          <w:szCs w:val="22"/>
        </w:rPr>
      </w:pPr>
      <w:r w:rsidRPr="00D72AFB">
        <w:rPr>
          <w:rFonts w:ascii="Helvetica 45 Light" w:hAnsi="Helvetica 45 Light"/>
          <w:sz w:val="22"/>
          <w:szCs w:val="22"/>
          <w:highlight w:val="yellow"/>
          <w:rPrChange w:id="358" w:author="JULIEN Sébastien (sjulien)" w:date="2015-06-23T14:16:00Z">
            <w:rPr>
              <w:rFonts w:ascii="Helvetica 45 Light" w:hAnsi="Helvetica 45 Light"/>
              <w:sz w:val="22"/>
              <w:szCs w:val="22"/>
            </w:rPr>
          </w:rPrChange>
        </w:rPr>
        <w:t>Si la valeur n’est pas dans la table de correspondance, alors le traitement se déroule comme dans la version précédente.</w:t>
      </w:r>
    </w:p>
    <w:p w:rsidR="006368BA" w:rsidRPr="006368BA" w:rsidRDefault="006368BA" w:rsidP="006368BA"/>
    <w:p w:rsidR="00A96886" w:rsidRDefault="00A96886" w:rsidP="00157229">
      <w:pPr>
        <w:pStyle w:val="Titre2"/>
        <w:tabs>
          <w:tab w:val="clear" w:pos="1427"/>
        </w:tabs>
        <w:ind w:left="0" w:firstLine="0"/>
        <w:rPr>
          <w:rFonts w:ascii="Helvetica 45 Light" w:hAnsi="Helvetica 45 Light"/>
        </w:rPr>
      </w:pPr>
      <w:bookmarkStart w:id="359" w:name="_Toc409097478"/>
      <w:bookmarkStart w:id="360" w:name="_Toc409097480"/>
      <w:bookmarkStart w:id="361" w:name="_Toc409097482"/>
      <w:bookmarkStart w:id="362" w:name="_Toc409097484"/>
      <w:bookmarkStart w:id="363" w:name="_Toc409097486"/>
      <w:bookmarkStart w:id="364" w:name="_Toc409097488"/>
      <w:bookmarkStart w:id="365" w:name="_Toc409097493"/>
      <w:bookmarkStart w:id="366" w:name="_Toc409097502"/>
      <w:bookmarkStart w:id="367" w:name="_Toc409097503"/>
      <w:bookmarkStart w:id="368" w:name="_Toc409097506"/>
      <w:bookmarkStart w:id="369" w:name="_Toc420050120"/>
      <w:bookmarkEnd w:id="359"/>
      <w:bookmarkEnd w:id="360"/>
      <w:bookmarkEnd w:id="361"/>
      <w:bookmarkEnd w:id="362"/>
      <w:bookmarkEnd w:id="363"/>
      <w:bookmarkEnd w:id="364"/>
      <w:bookmarkEnd w:id="365"/>
      <w:bookmarkEnd w:id="366"/>
      <w:bookmarkEnd w:id="367"/>
      <w:bookmarkEnd w:id="368"/>
      <w:r>
        <w:rPr>
          <w:rFonts w:ascii="Helvetica 45 Light" w:hAnsi="Helvetica 45 Light"/>
        </w:rPr>
        <w:t>Annexe D8</w:t>
      </w:r>
      <w:bookmarkEnd w:id="369"/>
    </w:p>
    <w:p w:rsidR="005A7023" w:rsidRDefault="008F77E9" w:rsidP="005A7023">
      <w:pPr>
        <w:jc w:val="both"/>
        <w:rPr>
          <w:rFonts w:ascii="Helvetica 45 Light" w:hAnsi="Helvetica 45 Light"/>
          <w:sz w:val="22"/>
          <w:szCs w:val="22"/>
        </w:rPr>
      </w:pPr>
      <w:r>
        <w:rPr>
          <w:rFonts w:ascii="Helvetica 45 Light" w:hAnsi="Helvetica 45 Light"/>
          <w:sz w:val="22"/>
          <w:szCs w:val="22"/>
        </w:rPr>
        <w:t>L’annexe D8 correspond à l’export OPGC (</w:t>
      </w:r>
      <w:r w:rsidRPr="00C76EB7">
        <w:rPr>
          <w:rFonts w:ascii="Helvetica 45 Light" w:hAnsi="Helvetica 45 Light"/>
          <w:sz w:val="22"/>
          <w:szCs w:val="22"/>
        </w:rPr>
        <w:t>Cartographie commande d’accès/Fin de travaux</w:t>
      </w:r>
      <w:r>
        <w:rPr>
          <w:rFonts w:ascii="Helvetica 45 Light" w:hAnsi="Helvetica 45 Light"/>
          <w:sz w:val="22"/>
          <w:szCs w:val="22"/>
        </w:rPr>
        <w:t>).</w:t>
      </w:r>
    </w:p>
    <w:p w:rsidR="008F77E9" w:rsidRDefault="00B02A70" w:rsidP="00B02A70">
      <w:pPr>
        <w:jc w:val="center"/>
        <w:rPr>
          <w:rFonts w:ascii="Helvetica 45 Light" w:hAnsi="Helvetica 45 Light"/>
          <w:sz w:val="22"/>
          <w:szCs w:val="22"/>
        </w:rPr>
      </w:pPr>
      <w:r>
        <w:rPr>
          <w:noProof/>
        </w:rPr>
        <w:lastRenderedPageBreak/>
        <w:drawing>
          <wp:inline distT="0" distB="0" distL="0" distR="0">
            <wp:extent cx="2934032" cy="293965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2935499" cy="2941122"/>
                    </a:xfrm>
                    <a:prstGeom prst="rect">
                      <a:avLst/>
                    </a:prstGeom>
                  </pic:spPr>
                </pic:pic>
              </a:graphicData>
            </a:graphic>
          </wp:inline>
        </w:drawing>
      </w:r>
    </w:p>
    <w:p w:rsidR="00B02A70" w:rsidRDefault="00B02A70" w:rsidP="005A7023">
      <w:pPr>
        <w:jc w:val="both"/>
        <w:rPr>
          <w:rFonts w:ascii="Helvetica 45 Light" w:hAnsi="Helvetica 45 Light"/>
          <w:sz w:val="22"/>
          <w:szCs w:val="22"/>
        </w:rPr>
      </w:pPr>
    </w:p>
    <w:p w:rsidR="0074305A" w:rsidRDefault="005A7023" w:rsidP="0074305A">
      <w:pPr>
        <w:jc w:val="both"/>
        <w:rPr>
          <w:rFonts w:ascii="Helvetica 45 Light" w:hAnsi="Helvetica 45 Light"/>
          <w:sz w:val="22"/>
          <w:szCs w:val="22"/>
        </w:rPr>
      </w:pPr>
      <w:r w:rsidRPr="005A7023">
        <w:rPr>
          <w:rFonts w:ascii="Helvetica 45 Light" w:hAnsi="Helvetica 45 Light"/>
          <w:sz w:val="22"/>
          <w:szCs w:val="22"/>
        </w:rPr>
        <w:t>L’utilisateur sélectionne un projet.</w:t>
      </w:r>
      <w:r w:rsidR="00B02A70">
        <w:rPr>
          <w:rFonts w:ascii="Helvetica 45 Light" w:hAnsi="Helvetica 45 Light"/>
          <w:sz w:val="22"/>
          <w:szCs w:val="22"/>
        </w:rPr>
        <w:t xml:space="preserve"> Si</w:t>
      </w:r>
      <w:r w:rsidR="0074305A" w:rsidRPr="00C76EB7">
        <w:rPr>
          <w:rFonts w:ascii="Helvetica 45 Light" w:hAnsi="Helvetica 45 Light"/>
          <w:sz w:val="22"/>
          <w:szCs w:val="22"/>
        </w:rPr>
        <w:t xml:space="preserve"> le projet sélectionné</w:t>
      </w:r>
      <w:r w:rsidR="0074305A">
        <w:rPr>
          <w:rFonts w:ascii="Helvetica 45 Light" w:hAnsi="Helvetica 45 Light"/>
          <w:sz w:val="22"/>
          <w:szCs w:val="22"/>
        </w:rPr>
        <w:t xml:space="preserve"> </w:t>
      </w:r>
      <w:r w:rsidR="0074305A" w:rsidRPr="00C76EB7">
        <w:rPr>
          <w:rFonts w:ascii="Helvetica 45 Light" w:hAnsi="Helvetica 45 Light"/>
          <w:sz w:val="22"/>
          <w:szCs w:val="22"/>
        </w:rPr>
        <w:t>est à cheval sur plusieurs communes, il faut afficher un message à l’utilisateur et l’inviter à choisir une commune parmi les communes</w:t>
      </w:r>
      <w:r w:rsidR="00B64C05">
        <w:rPr>
          <w:rFonts w:ascii="Helvetica 45 Light" w:hAnsi="Helvetica 45 Light"/>
          <w:sz w:val="22"/>
          <w:szCs w:val="22"/>
        </w:rPr>
        <w:t xml:space="preserve"> </w:t>
      </w:r>
      <w:del w:id="370" w:author="PUUD6412" w:date="2015-05-19T17:45:00Z">
        <w:r w:rsidR="00B64C05" w:rsidDel="00EA5C11">
          <w:rPr>
            <w:rFonts w:ascii="Helvetica 45 Light" w:hAnsi="Helvetica 45 Light"/>
            <w:sz w:val="22"/>
            <w:szCs w:val="22"/>
          </w:rPr>
          <w:delText>proposéees</w:delText>
        </w:r>
      </w:del>
      <w:ins w:id="371" w:author="PUUD6412" w:date="2015-05-19T17:45:00Z">
        <w:r w:rsidR="00EA5C11">
          <w:rPr>
            <w:rFonts w:ascii="Helvetica 45 Light" w:hAnsi="Helvetica 45 Light"/>
            <w:sz w:val="22"/>
            <w:szCs w:val="22"/>
          </w:rPr>
          <w:t>proposées</w:t>
        </w:r>
      </w:ins>
      <w:r w:rsidR="0074305A" w:rsidRPr="00C76EB7">
        <w:rPr>
          <w:rFonts w:ascii="Helvetica 45 Light" w:hAnsi="Helvetica 45 Light"/>
          <w:sz w:val="22"/>
          <w:szCs w:val="22"/>
        </w:rPr>
        <w:t xml:space="preserve"> </w:t>
      </w:r>
      <w:r w:rsidR="0074305A">
        <w:rPr>
          <w:rFonts w:ascii="Helvetica 45 Light" w:hAnsi="Helvetica 45 Light"/>
          <w:sz w:val="22"/>
          <w:szCs w:val="22"/>
        </w:rPr>
        <w:t xml:space="preserve">ou l’ensemble des communes </w:t>
      </w:r>
      <w:r w:rsidR="0074305A" w:rsidRPr="00C76EB7">
        <w:rPr>
          <w:rFonts w:ascii="Helvetica 45 Light" w:hAnsi="Helvetica 45 Light"/>
          <w:sz w:val="22"/>
          <w:szCs w:val="22"/>
        </w:rPr>
        <w:t>supportant le projet</w:t>
      </w:r>
      <w:r w:rsidR="0074305A">
        <w:rPr>
          <w:rFonts w:ascii="Helvetica 45 Light" w:hAnsi="Helvetica 45 Light"/>
          <w:sz w:val="22"/>
          <w:szCs w:val="22"/>
        </w:rPr>
        <w:t>. La valeur cochée par défaut sera la commune du projet.</w:t>
      </w:r>
    </w:p>
    <w:p w:rsidR="0074305A" w:rsidRDefault="0074305A" w:rsidP="0074305A">
      <w:pPr>
        <w:jc w:val="both"/>
        <w:rPr>
          <w:rFonts w:ascii="Helvetica 45 Light" w:hAnsi="Helvetica 45 Light"/>
          <w:sz w:val="22"/>
          <w:szCs w:val="22"/>
        </w:rPr>
      </w:pPr>
    </w:p>
    <w:p w:rsidR="0074305A" w:rsidRDefault="00B02A70" w:rsidP="0074305A">
      <w:pPr>
        <w:jc w:val="center"/>
        <w:rPr>
          <w:rFonts w:ascii="Helvetica 45 Light" w:hAnsi="Helvetica 45 Light"/>
          <w:sz w:val="22"/>
          <w:szCs w:val="22"/>
        </w:rPr>
      </w:pPr>
      <w:r>
        <w:rPr>
          <w:noProof/>
        </w:rPr>
        <w:drawing>
          <wp:inline distT="0" distB="0" distL="0" distR="0">
            <wp:extent cx="2488759" cy="2425444"/>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2489309" cy="2425980"/>
                    </a:xfrm>
                    <a:prstGeom prst="rect">
                      <a:avLst/>
                    </a:prstGeom>
                  </pic:spPr>
                </pic:pic>
              </a:graphicData>
            </a:graphic>
          </wp:inline>
        </w:drawing>
      </w:r>
    </w:p>
    <w:p w:rsidR="0074305A" w:rsidRDefault="0074305A" w:rsidP="0074305A">
      <w:pPr>
        <w:rPr>
          <w:rFonts w:ascii="Helvetica 45 Light" w:hAnsi="Helvetica 45 Light"/>
          <w:sz w:val="22"/>
          <w:szCs w:val="22"/>
        </w:rPr>
      </w:pPr>
    </w:p>
    <w:p w:rsidR="00E100B0" w:rsidRDefault="00E100B0" w:rsidP="0074305A">
      <w:pPr>
        <w:rPr>
          <w:rFonts w:ascii="Helvetica 45 Light" w:hAnsi="Helvetica 45 Light"/>
          <w:sz w:val="22"/>
          <w:szCs w:val="22"/>
        </w:rPr>
      </w:pPr>
      <w:r>
        <w:rPr>
          <w:rFonts w:ascii="Helvetica 45 Light" w:hAnsi="Helvetica 45 Light"/>
          <w:sz w:val="22"/>
          <w:szCs w:val="22"/>
        </w:rPr>
        <w:t>L’utilisateur peut choisir le système de projection (par défaut Lambert II Etendu en métropole et le système local dans les DOMs) et cliquer sur « Extraire » pour extraire les données ou « Annuler » pour réinitialiser le widget.</w:t>
      </w:r>
    </w:p>
    <w:p w:rsidR="00E100B0" w:rsidRDefault="00E100B0" w:rsidP="0074305A">
      <w:pPr>
        <w:rPr>
          <w:rFonts w:ascii="Helvetica 45 Light" w:hAnsi="Helvetica 45 Light"/>
          <w:sz w:val="22"/>
          <w:szCs w:val="22"/>
        </w:rPr>
      </w:pPr>
    </w:p>
    <w:p w:rsidR="00E100B0" w:rsidRDefault="00E100B0" w:rsidP="00E100B0">
      <w:pPr>
        <w:jc w:val="center"/>
        <w:rPr>
          <w:rFonts w:ascii="Helvetica 45 Light" w:hAnsi="Helvetica 45 Light"/>
          <w:sz w:val="22"/>
          <w:szCs w:val="22"/>
        </w:rPr>
      </w:pPr>
      <w:r>
        <w:rPr>
          <w:noProof/>
        </w:rPr>
        <w:lastRenderedPageBreak/>
        <w:drawing>
          <wp:inline distT="0" distB="0" distL="0" distR="0">
            <wp:extent cx="2510458" cy="2480807"/>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2511937" cy="2482269"/>
                    </a:xfrm>
                    <a:prstGeom prst="rect">
                      <a:avLst/>
                    </a:prstGeom>
                  </pic:spPr>
                </pic:pic>
              </a:graphicData>
            </a:graphic>
          </wp:inline>
        </w:drawing>
      </w:r>
    </w:p>
    <w:p w:rsidR="00E100B0" w:rsidRDefault="00E100B0" w:rsidP="0074305A">
      <w:pPr>
        <w:rPr>
          <w:rFonts w:ascii="Helvetica 45 Light" w:hAnsi="Helvetica 45 Light"/>
          <w:sz w:val="22"/>
          <w:szCs w:val="22"/>
        </w:rPr>
      </w:pPr>
    </w:p>
    <w:p w:rsidR="00E100B0" w:rsidRDefault="00E100B0" w:rsidP="0074305A">
      <w:pPr>
        <w:rPr>
          <w:rFonts w:ascii="Helvetica 45 Light" w:hAnsi="Helvetica 45 Light"/>
          <w:sz w:val="22"/>
          <w:szCs w:val="22"/>
        </w:rPr>
      </w:pPr>
      <w:r>
        <w:rPr>
          <w:rFonts w:ascii="Helvetica 45 Light" w:hAnsi="Helvetica 45 Light"/>
          <w:sz w:val="22"/>
          <w:szCs w:val="22"/>
        </w:rPr>
        <w:t>L’extraction est alors prise en compte dans le cadre des traitements différés.</w:t>
      </w:r>
    </w:p>
    <w:p w:rsidR="00E100B0" w:rsidRDefault="00E100B0" w:rsidP="00E100B0">
      <w:pPr>
        <w:jc w:val="center"/>
        <w:rPr>
          <w:rFonts w:ascii="Helvetica 45 Light" w:hAnsi="Helvetica 45 Light"/>
          <w:sz w:val="22"/>
          <w:szCs w:val="22"/>
        </w:rPr>
      </w:pPr>
      <w:r>
        <w:rPr>
          <w:noProof/>
        </w:rPr>
        <w:drawing>
          <wp:inline distT="0" distB="0" distL="0" distR="0">
            <wp:extent cx="2666083" cy="2623931"/>
            <wp:effectExtent l="0" t="0" r="127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2666724" cy="2624562"/>
                    </a:xfrm>
                    <a:prstGeom prst="rect">
                      <a:avLst/>
                    </a:prstGeom>
                  </pic:spPr>
                </pic:pic>
              </a:graphicData>
            </a:graphic>
          </wp:inline>
        </w:drawing>
      </w:r>
    </w:p>
    <w:p w:rsidR="00E100B0" w:rsidRDefault="00E100B0" w:rsidP="0074305A">
      <w:pPr>
        <w:rPr>
          <w:rFonts w:ascii="Helvetica 45 Light" w:hAnsi="Helvetica 45 Light"/>
          <w:sz w:val="22"/>
          <w:szCs w:val="22"/>
        </w:rPr>
      </w:pPr>
      <w:r>
        <w:rPr>
          <w:rFonts w:ascii="Helvetica 45 Light" w:hAnsi="Helvetica 45 Light"/>
          <w:sz w:val="22"/>
          <w:szCs w:val="22"/>
        </w:rPr>
        <w:t>Si l’utilisateur clique sur « OK », le traitement est lancé. S’il clique sur « Annuler », le traitement n’est pas lancé et le widget est réinitialisé.</w:t>
      </w:r>
    </w:p>
    <w:p w:rsidR="00E100B0" w:rsidRDefault="00E100B0" w:rsidP="0074305A">
      <w:pPr>
        <w:rPr>
          <w:rFonts w:ascii="Helvetica 45 Light" w:hAnsi="Helvetica 45 Light"/>
          <w:sz w:val="22"/>
          <w:szCs w:val="22"/>
        </w:rPr>
      </w:pPr>
    </w:p>
    <w:p w:rsidR="0074305A" w:rsidRDefault="0074305A" w:rsidP="0074305A">
      <w:pPr>
        <w:rPr>
          <w:rFonts w:ascii="Helvetica 45 Light" w:hAnsi="Helvetica 45 Light"/>
          <w:sz w:val="22"/>
          <w:szCs w:val="22"/>
        </w:rPr>
      </w:pPr>
      <w:r w:rsidRPr="00C76EB7">
        <w:rPr>
          <w:rFonts w:ascii="Helvetica 45 Light" w:hAnsi="Helvetica 45 Light"/>
          <w:sz w:val="22"/>
          <w:szCs w:val="22"/>
        </w:rPr>
        <w:t xml:space="preserve">Lors de la génération de données, seules les données qui intersectent la commune </w:t>
      </w:r>
      <w:r w:rsidR="00E100B0">
        <w:rPr>
          <w:rFonts w:ascii="Helvetica 45 Light" w:hAnsi="Helvetica 45 Light"/>
          <w:sz w:val="22"/>
          <w:szCs w:val="22"/>
        </w:rPr>
        <w:t xml:space="preserve"> ou les communes </w:t>
      </w:r>
      <w:r w:rsidRPr="00C76EB7">
        <w:rPr>
          <w:rFonts w:ascii="Helvetica 45 Light" w:hAnsi="Helvetica 45 Light"/>
          <w:sz w:val="22"/>
          <w:szCs w:val="22"/>
        </w:rPr>
        <w:t>sélectionnée</w:t>
      </w:r>
      <w:r w:rsidR="00E100B0">
        <w:rPr>
          <w:rFonts w:ascii="Helvetica 45 Light" w:hAnsi="Helvetica 45 Light"/>
          <w:sz w:val="22"/>
          <w:szCs w:val="22"/>
        </w:rPr>
        <w:t>(s)</w:t>
      </w:r>
      <w:r w:rsidRPr="00C76EB7">
        <w:rPr>
          <w:rFonts w:ascii="Helvetica 45 Light" w:hAnsi="Helvetica 45 Light"/>
          <w:sz w:val="22"/>
          <w:szCs w:val="22"/>
        </w:rPr>
        <w:t xml:space="preserve"> sont extraites</w:t>
      </w:r>
      <w:r>
        <w:rPr>
          <w:rFonts w:ascii="Helvetica 45 Light" w:hAnsi="Helvetica 45 Light"/>
          <w:sz w:val="22"/>
          <w:szCs w:val="22"/>
        </w:rPr>
        <w:t xml:space="preserve"> dans les shapefiles suivants :</w:t>
      </w:r>
    </w:p>
    <w:p w:rsidR="0074305A" w:rsidRDefault="0074305A" w:rsidP="0074305A">
      <w:pPr>
        <w:pStyle w:val="Paragraphedeliste"/>
        <w:numPr>
          <w:ilvl w:val="0"/>
          <w:numId w:val="10"/>
        </w:numPr>
        <w:rPr>
          <w:rFonts w:ascii="Helvetica 45 Light" w:hAnsi="Helvetica 45 Light"/>
          <w:sz w:val="22"/>
          <w:szCs w:val="22"/>
        </w:rPr>
      </w:pPr>
      <w:r w:rsidRPr="0034080E">
        <w:rPr>
          <w:rFonts w:ascii="Helvetica 45 Light" w:hAnsi="Helvetica 45 Light"/>
          <w:sz w:val="22"/>
          <w:szCs w:val="22"/>
        </w:rPr>
        <w:t>Alveoles.shp</w:t>
      </w:r>
    </w:p>
    <w:p w:rsidR="0074305A" w:rsidRPr="0034080E" w:rsidRDefault="0074305A" w:rsidP="0074305A">
      <w:pPr>
        <w:pStyle w:val="Paragraphedeliste"/>
        <w:numPr>
          <w:ilvl w:val="0"/>
          <w:numId w:val="10"/>
        </w:numPr>
        <w:rPr>
          <w:rFonts w:ascii="Helvetica 45 Light" w:hAnsi="Helvetica 45 Light"/>
          <w:sz w:val="22"/>
          <w:szCs w:val="22"/>
        </w:rPr>
      </w:pPr>
      <w:r>
        <w:rPr>
          <w:rFonts w:ascii="Helvetica 45 Light" w:hAnsi="Helvetica 45 Light"/>
          <w:sz w:val="22"/>
          <w:szCs w:val="22"/>
        </w:rPr>
        <w:t>Armoire.shp</w:t>
      </w:r>
    </w:p>
    <w:p w:rsidR="0074305A" w:rsidRDefault="0074305A" w:rsidP="0074305A">
      <w:pPr>
        <w:pStyle w:val="Paragraphedeliste"/>
        <w:numPr>
          <w:ilvl w:val="0"/>
          <w:numId w:val="10"/>
        </w:numPr>
        <w:rPr>
          <w:rFonts w:ascii="Helvetica 45 Light" w:hAnsi="Helvetica 45 Light"/>
          <w:sz w:val="22"/>
          <w:szCs w:val="22"/>
        </w:rPr>
      </w:pPr>
      <w:r w:rsidRPr="0034080E">
        <w:rPr>
          <w:rFonts w:ascii="Helvetica 45 Light" w:hAnsi="Helvetica 45 Light"/>
          <w:sz w:val="22"/>
          <w:szCs w:val="22"/>
        </w:rPr>
        <w:t>Chambre_ftth.shp</w:t>
      </w:r>
    </w:p>
    <w:p w:rsidR="0074305A" w:rsidRDefault="0074305A" w:rsidP="0074305A">
      <w:pPr>
        <w:pStyle w:val="Paragraphedeliste"/>
        <w:numPr>
          <w:ilvl w:val="0"/>
          <w:numId w:val="10"/>
        </w:numPr>
        <w:rPr>
          <w:rFonts w:ascii="Helvetica 45 Light" w:hAnsi="Helvetica 45 Light"/>
          <w:sz w:val="22"/>
          <w:szCs w:val="22"/>
        </w:rPr>
      </w:pPr>
      <w:r>
        <w:rPr>
          <w:rFonts w:ascii="Helvetica 45 Light" w:hAnsi="Helvetica 45 Light"/>
          <w:sz w:val="22"/>
          <w:szCs w:val="22"/>
        </w:rPr>
        <w:t>Equipement.shp</w:t>
      </w:r>
    </w:p>
    <w:p w:rsidR="0074305A" w:rsidRPr="0034080E" w:rsidRDefault="0074305A" w:rsidP="0074305A">
      <w:pPr>
        <w:pStyle w:val="Paragraphedeliste"/>
        <w:numPr>
          <w:ilvl w:val="0"/>
          <w:numId w:val="10"/>
        </w:numPr>
        <w:rPr>
          <w:rFonts w:ascii="Helvetica 45 Light" w:hAnsi="Helvetica 45 Light"/>
          <w:sz w:val="22"/>
          <w:szCs w:val="22"/>
        </w:rPr>
      </w:pPr>
      <w:r>
        <w:rPr>
          <w:rFonts w:ascii="Helvetica 45 Light" w:hAnsi="Helvetica 45 Light"/>
          <w:sz w:val="22"/>
          <w:szCs w:val="22"/>
        </w:rPr>
        <w:t>Iti_ftth.shp</w:t>
      </w:r>
    </w:p>
    <w:p w:rsidR="0074305A" w:rsidRPr="0034080E" w:rsidRDefault="0074305A" w:rsidP="0074305A">
      <w:pPr>
        <w:pStyle w:val="Paragraphedeliste"/>
        <w:numPr>
          <w:ilvl w:val="0"/>
          <w:numId w:val="10"/>
        </w:numPr>
        <w:rPr>
          <w:rFonts w:ascii="Helvetica 45 Light" w:hAnsi="Helvetica 45 Light"/>
          <w:sz w:val="22"/>
          <w:szCs w:val="22"/>
        </w:rPr>
      </w:pPr>
      <w:r>
        <w:rPr>
          <w:rFonts w:ascii="Helvetica 45 Light" w:hAnsi="Helvetica 45 Light"/>
          <w:sz w:val="22"/>
          <w:szCs w:val="22"/>
        </w:rPr>
        <w:t>Parcours.shp</w:t>
      </w:r>
    </w:p>
    <w:p w:rsidR="0074305A" w:rsidRDefault="0074305A" w:rsidP="0074305A">
      <w:pPr>
        <w:pStyle w:val="Paragraphedeliste"/>
        <w:numPr>
          <w:ilvl w:val="0"/>
          <w:numId w:val="10"/>
        </w:numPr>
        <w:rPr>
          <w:rFonts w:ascii="Helvetica 45 Light" w:hAnsi="Helvetica 45 Light"/>
          <w:sz w:val="22"/>
          <w:szCs w:val="22"/>
        </w:rPr>
      </w:pPr>
      <w:r>
        <w:rPr>
          <w:rFonts w:ascii="Helvetica 45 Light" w:hAnsi="Helvetica 45 Light"/>
          <w:sz w:val="22"/>
          <w:szCs w:val="22"/>
        </w:rPr>
        <w:t>PM.shp</w:t>
      </w:r>
    </w:p>
    <w:p w:rsidR="0074305A" w:rsidRDefault="0074305A" w:rsidP="0074305A">
      <w:pPr>
        <w:pStyle w:val="Paragraphedeliste"/>
        <w:numPr>
          <w:ilvl w:val="0"/>
          <w:numId w:val="10"/>
        </w:numPr>
        <w:rPr>
          <w:rFonts w:ascii="Helvetica 45 Light" w:hAnsi="Helvetica 45 Light"/>
          <w:sz w:val="22"/>
          <w:szCs w:val="22"/>
        </w:rPr>
      </w:pPr>
      <w:r w:rsidRPr="0034080E">
        <w:rPr>
          <w:rFonts w:ascii="Helvetica 45 Light" w:hAnsi="Helvetica 45 Light"/>
          <w:sz w:val="22"/>
          <w:szCs w:val="22"/>
        </w:rPr>
        <w:t>Projet.shp</w:t>
      </w:r>
    </w:p>
    <w:p w:rsidR="00E100B0" w:rsidRDefault="00E100B0" w:rsidP="005A7023">
      <w:pPr>
        <w:jc w:val="both"/>
        <w:rPr>
          <w:rFonts w:ascii="Helvetica 45 Light" w:hAnsi="Helvetica 45 Light"/>
          <w:sz w:val="22"/>
          <w:szCs w:val="22"/>
        </w:rPr>
      </w:pPr>
    </w:p>
    <w:p w:rsidR="005A7023" w:rsidRPr="005A7023" w:rsidRDefault="005A7023" w:rsidP="005A7023">
      <w:pPr>
        <w:jc w:val="both"/>
        <w:rPr>
          <w:rFonts w:ascii="Helvetica 45 Light" w:hAnsi="Helvetica 45 Light"/>
          <w:sz w:val="22"/>
          <w:szCs w:val="22"/>
        </w:rPr>
      </w:pPr>
      <w:r w:rsidRPr="005A7023">
        <w:rPr>
          <w:rFonts w:ascii="Helvetica 45 Light" w:hAnsi="Helvetica 45 Light"/>
          <w:sz w:val="22"/>
          <w:szCs w:val="22"/>
        </w:rPr>
        <w:lastRenderedPageBreak/>
        <w:t>Les données extraites sont :</w:t>
      </w:r>
    </w:p>
    <w:p w:rsidR="005A7023" w:rsidRPr="005A7023" w:rsidRDefault="005A7023" w:rsidP="005A7023">
      <w:pPr>
        <w:pStyle w:val="Paragraphedeliste"/>
        <w:numPr>
          <w:ilvl w:val="0"/>
          <w:numId w:val="27"/>
        </w:numPr>
        <w:jc w:val="both"/>
        <w:rPr>
          <w:rFonts w:ascii="Helvetica 45 Light" w:hAnsi="Helvetica 45 Light"/>
          <w:sz w:val="22"/>
          <w:szCs w:val="22"/>
        </w:rPr>
      </w:pPr>
      <w:r w:rsidRPr="005A7023">
        <w:rPr>
          <w:rFonts w:ascii="Helvetica 45 Light" w:hAnsi="Helvetica 45 Light"/>
          <w:sz w:val="22"/>
          <w:szCs w:val="22"/>
        </w:rPr>
        <w:t>Projet : contour sans attribut</w:t>
      </w:r>
    </w:p>
    <w:p w:rsidR="005A7023" w:rsidRPr="005A7023" w:rsidRDefault="005A7023" w:rsidP="005A7023">
      <w:pPr>
        <w:pStyle w:val="Paragraphedeliste"/>
        <w:numPr>
          <w:ilvl w:val="0"/>
          <w:numId w:val="27"/>
        </w:numPr>
        <w:jc w:val="both"/>
        <w:rPr>
          <w:rFonts w:ascii="Helvetica 45 Light" w:hAnsi="Helvetica 45 Light"/>
          <w:sz w:val="22"/>
          <w:szCs w:val="22"/>
        </w:rPr>
      </w:pPr>
      <w:r w:rsidRPr="005A7023">
        <w:rPr>
          <w:rFonts w:ascii="Helvetica 45 Light" w:hAnsi="Helvetica 45 Light"/>
          <w:sz w:val="22"/>
          <w:szCs w:val="22"/>
        </w:rPr>
        <w:t xml:space="preserve">Parcours des câbles associés au projet : Géométrie </w:t>
      </w:r>
      <w:r w:rsidR="00D72AFB" w:rsidRPr="00D72AFB">
        <w:rPr>
          <w:rFonts w:ascii="Helvetica 45 Light" w:hAnsi="Helvetica 45 Light"/>
          <w:sz w:val="22"/>
          <w:szCs w:val="22"/>
          <w:highlight w:val="yellow"/>
          <w:rPrChange w:id="372" w:author="JULIEN Sébastien (sjulien)" w:date="2015-06-15T18:04:00Z">
            <w:rPr>
              <w:rFonts w:ascii="Helvetica 45 Light" w:hAnsi="Helvetica 45 Light"/>
              <w:sz w:val="22"/>
              <w:szCs w:val="22"/>
            </w:rPr>
          </w:rPrChange>
        </w:rPr>
        <w:t>avec un attribut mode_pose précisant si le parcours est souterrain ou aérien</w:t>
      </w:r>
      <w:r>
        <w:rPr>
          <w:rFonts w:ascii="Helvetica 45 Light" w:hAnsi="Helvetica 45 Light"/>
          <w:sz w:val="22"/>
          <w:szCs w:val="22"/>
        </w:rPr>
        <w:t xml:space="preserve">. Il ne faut </w:t>
      </w:r>
      <w:r w:rsidRPr="005A7023">
        <w:rPr>
          <w:rFonts w:ascii="Helvetica 45 Light" w:hAnsi="Helvetica 45 Light"/>
          <w:sz w:val="22"/>
          <w:szCs w:val="22"/>
        </w:rPr>
        <w:t>extraire que les parcou</w:t>
      </w:r>
      <w:r>
        <w:rPr>
          <w:rFonts w:ascii="Helvetica 45 Light" w:hAnsi="Helvetica 45 Light"/>
          <w:sz w:val="22"/>
          <w:szCs w:val="22"/>
        </w:rPr>
        <w:t>rs dont Orange est propriétaire</w:t>
      </w:r>
      <w:r w:rsidRPr="005A7023">
        <w:rPr>
          <w:rFonts w:ascii="Helvetica 45 Light" w:hAnsi="Helvetica 45 Light"/>
          <w:sz w:val="22"/>
          <w:szCs w:val="22"/>
        </w:rPr>
        <w:t>.</w:t>
      </w:r>
    </w:p>
    <w:p w:rsidR="005A7023" w:rsidRDefault="005A7023" w:rsidP="005A7023">
      <w:pPr>
        <w:pStyle w:val="Paragraphedeliste"/>
        <w:numPr>
          <w:ilvl w:val="0"/>
          <w:numId w:val="27"/>
        </w:numPr>
        <w:rPr>
          <w:rFonts w:ascii="Helvetica 45 Light" w:hAnsi="Helvetica 45 Light"/>
          <w:sz w:val="22"/>
          <w:szCs w:val="22"/>
        </w:rPr>
      </w:pPr>
      <w:r w:rsidRPr="005A7023">
        <w:rPr>
          <w:rFonts w:ascii="Helvetica 45 Light" w:hAnsi="Helvetica 45 Light"/>
          <w:sz w:val="22"/>
          <w:szCs w:val="22"/>
        </w:rPr>
        <w:t>Alvéoles (chambres PIT ou Orange marquées absentes de la doc des câbles du projet). Il ne faut pas extraire les alvéoles vides).</w:t>
      </w:r>
    </w:p>
    <w:p w:rsidR="005A7023" w:rsidRPr="005A7023" w:rsidRDefault="005A7023" w:rsidP="005A7023">
      <w:pPr>
        <w:pStyle w:val="Paragraphedeliste"/>
        <w:numPr>
          <w:ilvl w:val="1"/>
          <w:numId w:val="27"/>
        </w:numPr>
        <w:rPr>
          <w:rFonts w:ascii="Helvetica 45 Light" w:hAnsi="Helvetica 45 Light"/>
          <w:sz w:val="22"/>
          <w:szCs w:val="22"/>
        </w:rPr>
      </w:pPr>
      <w:r w:rsidRPr="005A7023">
        <w:rPr>
          <w:rFonts w:ascii="Helvetica 45 Light" w:hAnsi="Helvetica 45 Light"/>
          <w:sz w:val="22"/>
          <w:szCs w:val="22"/>
        </w:rPr>
        <w:t>Attributs (code CH1;code CH2; type; masque; diamètre; statut; réservation; diam tube; nb tube ).</w:t>
      </w:r>
    </w:p>
    <w:p w:rsidR="005A7023" w:rsidRDefault="005A7023" w:rsidP="005A7023">
      <w:pPr>
        <w:pStyle w:val="Paragraphedeliste"/>
        <w:numPr>
          <w:ilvl w:val="1"/>
          <w:numId w:val="27"/>
        </w:numPr>
        <w:jc w:val="both"/>
        <w:rPr>
          <w:rFonts w:ascii="Helvetica 45 Light" w:hAnsi="Helvetica 45 Light"/>
          <w:sz w:val="22"/>
          <w:szCs w:val="22"/>
        </w:rPr>
      </w:pPr>
      <w:r w:rsidRPr="005A7023">
        <w:rPr>
          <w:rFonts w:ascii="Helvetica 45 Light" w:hAnsi="Helvetica 45 Light"/>
          <w:sz w:val="22"/>
          <w:szCs w:val="22"/>
        </w:rPr>
        <w:t>Position : Le positionnement des alvéoles est obtenu par l'intersection des parcours et d'un cercle (rayon configurable) dont le centre est le point de la chambre</w:t>
      </w:r>
    </w:p>
    <w:p w:rsidR="0074305A" w:rsidRPr="0074305A" w:rsidRDefault="0074305A" w:rsidP="0074305A">
      <w:pPr>
        <w:pStyle w:val="Paragraphedeliste"/>
        <w:numPr>
          <w:ilvl w:val="1"/>
          <w:numId w:val="27"/>
        </w:numPr>
        <w:rPr>
          <w:rFonts w:ascii="Helvetica 45 Light" w:eastAsia="Times New Roman" w:hAnsi="Helvetica 45 Light"/>
          <w:sz w:val="22"/>
          <w:szCs w:val="22"/>
        </w:rPr>
      </w:pPr>
      <w:r w:rsidRPr="0074305A">
        <w:rPr>
          <w:rFonts w:ascii="Helvetica 45 Light" w:hAnsi="Helvetica 45 Light"/>
          <w:sz w:val="22"/>
          <w:szCs w:val="22"/>
        </w:rPr>
        <w:t>Lors de l’extraction, il est nécessaire de récupérer également les alvéoles qui sont en extrémités des parcours extraits et à cheval sur le contour d’extraction.</w:t>
      </w:r>
    </w:p>
    <w:p w:rsidR="005A7023" w:rsidRPr="005A7023" w:rsidRDefault="005A7023" w:rsidP="005A7023">
      <w:pPr>
        <w:pStyle w:val="Paragraphedeliste"/>
        <w:numPr>
          <w:ilvl w:val="0"/>
          <w:numId w:val="27"/>
        </w:numPr>
        <w:jc w:val="both"/>
        <w:rPr>
          <w:rFonts w:ascii="Helvetica 45 Light" w:hAnsi="Helvetica 45 Light"/>
          <w:sz w:val="22"/>
          <w:szCs w:val="22"/>
        </w:rPr>
      </w:pPr>
      <w:r w:rsidRPr="005A7023">
        <w:rPr>
          <w:rFonts w:ascii="Helvetica 45 Light" w:hAnsi="Helvetica 45 Light"/>
          <w:sz w:val="22"/>
          <w:szCs w:val="22"/>
        </w:rPr>
        <w:t>Equipement : position - chambres PIT ou Orange marquées absentes doc des PFs du projet. Attribut : type de PEO du PF</w:t>
      </w:r>
    </w:p>
    <w:p w:rsidR="005A7023" w:rsidRPr="004F05CA" w:rsidRDefault="005A7023" w:rsidP="005A7023">
      <w:pPr>
        <w:pStyle w:val="Paragraphedeliste"/>
        <w:numPr>
          <w:ilvl w:val="0"/>
          <w:numId w:val="27"/>
        </w:numPr>
        <w:jc w:val="both"/>
        <w:rPr>
          <w:rFonts w:ascii="Helvetica 45 Light" w:hAnsi="Helvetica 45 Light"/>
          <w:sz w:val="22"/>
          <w:szCs w:val="22"/>
          <w:highlight w:val="yellow"/>
          <w:rPrChange w:id="373" w:author="JULIEN Sébastien (sjulien)" w:date="2015-06-15T18:04:00Z">
            <w:rPr>
              <w:rFonts w:ascii="Helvetica 45 Light" w:hAnsi="Helvetica 45 Light"/>
              <w:sz w:val="22"/>
              <w:szCs w:val="22"/>
            </w:rPr>
          </w:rPrChange>
        </w:rPr>
      </w:pPr>
      <w:r w:rsidRPr="005A7023">
        <w:rPr>
          <w:rFonts w:ascii="Helvetica 45 Light" w:hAnsi="Helvetica 45 Light"/>
          <w:sz w:val="22"/>
          <w:szCs w:val="22"/>
        </w:rPr>
        <w:t xml:space="preserve">Itinéraire FTTH : Iti FTTH en cours de déploiement associés aux câbles du projet. </w:t>
      </w:r>
      <w:r w:rsidR="00D72AFB" w:rsidRPr="00D72AFB">
        <w:rPr>
          <w:rFonts w:ascii="Helvetica 45 Light" w:hAnsi="Helvetica 45 Light"/>
          <w:sz w:val="22"/>
          <w:szCs w:val="22"/>
          <w:highlight w:val="yellow"/>
          <w:rPrChange w:id="374" w:author="JULIEN Sébastien (sjulien)" w:date="2015-06-15T18:04:00Z">
            <w:rPr>
              <w:rFonts w:ascii="Helvetica 45 Light" w:hAnsi="Helvetica 45 Light"/>
              <w:sz w:val="22"/>
              <w:szCs w:val="22"/>
            </w:rPr>
          </w:rPrChange>
        </w:rPr>
        <w:t>Il faut indiquer un attribut mode_pose pour le mode de pose (récupéré de l’iti FTTH).</w:t>
      </w:r>
    </w:p>
    <w:p w:rsidR="005A7023" w:rsidRPr="005A7023" w:rsidRDefault="005A7023" w:rsidP="005A7023">
      <w:pPr>
        <w:pStyle w:val="Paragraphedeliste"/>
        <w:numPr>
          <w:ilvl w:val="0"/>
          <w:numId w:val="27"/>
        </w:numPr>
        <w:jc w:val="both"/>
        <w:rPr>
          <w:rFonts w:ascii="Helvetica 45 Light" w:hAnsi="Helvetica 45 Light"/>
          <w:sz w:val="22"/>
          <w:szCs w:val="22"/>
        </w:rPr>
      </w:pPr>
      <w:r w:rsidRPr="005A7023">
        <w:rPr>
          <w:rFonts w:ascii="Helvetica 45 Light" w:hAnsi="Helvetica 45 Light"/>
          <w:sz w:val="22"/>
          <w:szCs w:val="22"/>
        </w:rPr>
        <w:t xml:space="preserve">Chambres FTTH Orange créées dans Geofibre et non réimportées </w:t>
      </w:r>
      <w:del w:id="375" w:author="PUUD6412" w:date="2015-05-19T17:48:00Z">
        <w:r w:rsidRPr="005A7023" w:rsidDel="00EA5C11">
          <w:rPr>
            <w:rFonts w:ascii="Helvetica 45 Light" w:hAnsi="Helvetica 45 Light"/>
            <w:sz w:val="22"/>
            <w:szCs w:val="22"/>
          </w:rPr>
          <w:delText>( indiquées</w:delText>
        </w:r>
      </w:del>
      <w:ins w:id="376" w:author="PUUD6412" w:date="2015-05-19T17:48:00Z">
        <w:r w:rsidR="00EA5C11" w:rsidRPr="005A7023">
          <w:rPr>
            <w:rFonts w:ascii="Helvetica 45 Light" w:hAnsi="Helvetica 45 Light"/>
            <w:sz w:val="22"/>
            <w:szCs w:val="22"/>
          </w:rPr>
          <w:t>(indiquées</w:t>
        </w:r>
      </w:ins>
      <w:r w:rsidRPr="005A7023">
        <w:rPr>
          <w:rFonts w:ascii="Helvetica 45 Light" w:hAnsi="Helvetica 45 Light"/>
          <w:sz w:val="22"/>
          <w:szCs w:val="22"/>
        </w:rPr>
        <w:t xml:space="preserve"> absentes de la documentation) et autres chambres FTTH (chambres créées pour les besoins FT2) extrémité d'un iti FTTH exporté.</w:t>
      </w:r>
    </w:p>
    <w:p w:rsidR="005A7023" w:rsidRPr="005A7023" w:rsidRDefault="005A7023" w:rsidP="005A7023">
      <w:pPr>
        <w:pStyle w:val="Paragraphedeliste"/>
        <w:numPr>
          <w:ilvl w:val="1"/>
          <w:numId w:val="27"/>
        </w:numPr>
        <w:rPr>
          <w:rFonts w:ascii="Helvetica 45 Light" w:hAnsi="Helvetica 45 Light"/>
          <w:sz w:val="22"/>
          <w:szCs w:val="22"/>
        </w:rPr>
      </w:pPr>
      <w:r w:rsidRPr="005A7023">
        <w:rPr>
          <w:rFonts w:ascii="Helvetica 45 Light" w:hAnsi="Helvetica 45 Light"/>
          <w:sz w:val="22"/>
          <w:szCs w:val="22"/>
        </w:rPr>
        <w:t>Attributs :</w:t>
      </w:r>
      <w:r>
        <w:rPr>
          <w:rFonts w:ascii="Helvetica 45 Light" w:hAnsi="Helvetica 45 Light"/>
          <w:sz w:val="22"/>
          <w:szCs w:val="22"/>
        </w:rPr>
        <w:t xml:space="preserve"> </w:t>
      </w:r>
      <w:r w:rsidRPr="005A7023">
        <w:rPr>
          <w:rFonts w:ascii="Helvetica 45 Light" w:hAnsi="Helvetica 45 Light"/>
          <w:sz w:val="22"/>
          <w:szCs w:val="22"/>
        </w:rPr>
        <w:t>Ref_chambre (type); Attribut pour distinguer les 2 types de chambres; N° de chambre (CH1 et CH2).</w:t>
      </w:r>
      <w:r w:rsidRPr="005A7023">
        <w:rPr>
          <w:rFonts w:ascii="Helvetica 45 Light" w:hAnsi="Helvetica 45 Light"/>
          <w:sz w:val="22"/>
          <w:szCs w:val="22"/>
        </w:rPr>
        <w:br/>
        <w:t xml:space="preserve">Précision : il faut donc extraire l'ensemble des </w:t>
      </w:r>
      <w:r w:rsidRPr="005A7023">
        <w:rPr>
          <w:rFonts w:ascii="Helvetica 45 Light" w:eastAsia="Times New Roman" w:hAnsi="Helvetica 45 Light"/>
          <w:sz w:val="22"/>
          <w:szCs w:val="22"/>
        </w:rPr>
        <w:t xml:space="preserve">Chambres FTTH </w:t>
      </w:r>
      <w:r>
        <w:rPr>
          <w:rFonts w:ascii="Helvetica 45 Light" w:eastAsia="Times New Roman" w:hAnsi="Helvetica 45 Light"/>
          <w:sz w:val="22"/>
          <w:szCs w:val="22"/>
        </w:rPr>
        <w:t>Orange</w:t>
      </w:r>
      <w:r w:rsidRPr="005A7023">
        <w:rPr>
          <w:rFonts w:ascii="Helvetica 45 Light" w:hAnsi="Helvetica 45 Light"/>
          <w:sz w:val="22"/>
          <w:szCs w:val="22"/>
        </w:rPr>
        <w:t xml:space="preserve"> extrémités ou traversées par les câbles du projet. </w:t>
      </w:r>
      <w:r w:rsidRPr="005A7023">
        <w:rPr>
          <w:rFonts w:ascii="Helvetica 45 Light" w:hAnsi="Helvetica 45 Light"/>
          <w:sz w:val="22"/>
          <w:szCs w:val="22"/>
        </w:rPr>
        <w:br/>
        <w:t xml:space="preserve">Les </w:t>
      </w:r>
      <w:r w:rsidRPr="005A7023">
        <w:rPr>
          <w:rFonts w:ascii="Helvetica 45 Light" w:eastAsia="Times New Roman" w:hAnsi="Helvetica 45 Light"/>
          <w:sz w:val="22"/>
          <w:szCs w:val="22"/>
        </w:rPr>
        <w:t xml:space="preserve">chambres dupliquées </w:t>
      </w:r>
      <w:r w:rsidRPr="005A7023">
        <w:rPr>
          <w:rFonts w:ascii="Helvetica 45 Light" w:hAnsi="Helvetica 45 Light"/>
          <w:sz w:val="22"/>
          <w:szCs w:val="22"/>
        </w:rPr>
        <w:t xml:space="preserve">(du PIT) </w:t>
      </w:r>
      <w:r w:rsidRPr="005A7023">
        <w:rPr>
          <w:rFonts w:ascii="Helvetica 45 Light" w:eastAsia="Times New Roman" w:hAnsi="Helvetica 45 Light"/>
          <w:sz w:val="22"/>
          <w:szCs w:val="22"/>
        </w:rPr>
        <w:t>sont à exclure</w:t>
      </w:r>
      <w:r w:rsidRPr="005A7023">
        <w:rPr>
          <w:rFonts w:ascii="Helvetica 45 Light" w:hAnsi="Helvetica 45 Light"/>
          <w:sz w:val="22"/>
          <w:szCs w:val="22"/>
        </w:rPr>
        <w:t xml:space="preserve"> de cette extraction.</w:t>
      </w:r>
    </w:p>
    <w:p w:rsidR="005A7023" w:rsidRPr="005A7023" w:rsidRDefault="005A7023" w:rsidP="005A7023">
      <w:pPr>
        <w:pStyle w:val="Paragraphedeliste"/>
        <w:numPr>
          <w:ilvl w:val="0"/>
          <w:numId w:val="27"/>
        </w:numPr>
        <w:jc w:val="both"/>
        <w:rPr>
          <w:rFonts w:ascii="Helvetica 45 Light" w:hAnsi="Helvetica 45 Light"/>
          <w:sz w:val="22"/>
          <w:szCs w:val="22"/>
        </w:rPr>
      </w:pPr>
      <w:r w:rsidRPr="005A7023">
        <w:rPr>
          <w:rFonts w:ascii="Helvetica 45 Light" w:hAnsi="Helvetica 45 Light"/>
          <w:sz w:val="22"/>
          <w:szCs w:val="22"/>
        </w:rPr>
        <w:t>Armoires : Armoires associées au projet : pas d'attribut</w:t>
      </w:r>
    </w:p>
    <w:p w:rsidR="005A7023" w:rsidRPr="005A7023" w:rsidRDefault="005A7023" w:rsidP="005A7023">
      <w:pPr>
        <w:pStyle w:val="Paragraphedeliste"/>
        <w:numPr>
          <w:ilvl w:val="0"/>
          <w:numId w:val="27"/>
        </w:numPr>
        <w:jc w:val="both"/>
        <w:rPr>
          <w:rFonts w:ascii="Helvetica 45 Light" w:hAnsi="Helvetica 45 Light"/>
          <w:sz w:val="22"/>
          <w:szCs w:val="22"/>
        </w:rPr>
      </w:pPr>
      <w:r w:rsidRPr="005A7023">
        <w:rPr>
          <w:rFonts w:ascii="Helvetica 45 Light" w:hAnsi="Helvetica 45 Light"/>
          <w:sz w:val="22"/>
          <w:szCs w:val="22"/>
        </w:rPr>
        <w:t xml:space="preserve">PM : PM du projet (PMZ et PMR configurables). </w:t>
      </w:r>
    </w:p>
    <w:p w:rsidR="005A7023" w:rsidRPr="005A7023" w:rsidRDefault="005A7023" w:rsidP="005A7023">
      <w:pPr>
        <w:pStyle w:val="Paragraphedeliste"/>
        <w:numPr>
          <w:ilvl w:val="1"/>
          <w:numId w:val="27"/>
        </w:numPr>
        <w:jc w:val="both"/>
        <w:rPr>
          <w:rFonts w:ascii="Helvetica 45 Light" w:hAnsi="Helvetica 45 Light"/>
          <w:sz w:val="22"/>
          <w:szCs w:val="22"/>
        </w:rPr>
      </w:pPr>
      <w:r w:rsidRPr="005A7023">
        <w:rPr>
          <w:rFonts w:ascii="Helvetica 45 Light" w:hAnsi="Helvetica 45 Light"/>
          <w:sz w:val="22"/>
          <w:szCs w:val="22"/>
        </w:rPr>
        <w:t xml:space="preserve">Attributs (Ipon_ID, nb logement de la zone associée au PM). </w:t>
      </w:r>
    </w:p>
    <w:p w:rsidR="005A7023" w:rsidRPr="005A7023" w:rsidRDefault="005A7023" w:rsidP="005A7023">
      <w:pPr>
        <w:pStyle w:val="Paragraphedeliste"/>
        <w:numPr>
          <w:ilvl w:val="1"/>
          <w:numId w:val="27"/>
        </w:numPr>
        <w:jc w:val="both"/>
        <w:rPr>
          <w:rFonts w:ascii="Helvetica 45 Light" w:hAnsi="Helvetica 45 Light"/>
          <w:sz w:val="22"/>
          <w:szCs w:val="22"/>
        </w:rPr>
      </w:pPr>
      <w:r w:rsidRPr="005A7023">
        <w:rPr>
          <w:rFonts w:ascii="Helvetica 45 Light" w:hAnsi="Helvetica 45 Light"/>
          <w:sz w:val="22"/>
          <w:szCs w:val="22"/>
        </w:rPr>
        <w:t>Position du site support associé au PF</w:t>
      </w:r>
    </w:p>
    <w:p w:rsidR="005A7023" w:rsidRDefault="005A7023" w:rsidP="005A7023">
      <w:pPr>
        <w:jc w:val="both"/>
        <w:rPr>
          <w:rFonts w:ascii="Helvetica 45 Light" w:hAnsi="Helvetica 45 Light"/>
          <w:sz w:val="22"/>
          <w:szCs w:val="22"/>
        </w:rPr>
      </w:pPr>
    </w:p>
    <w:p w:rsidR="00E100B0" w:rsidRPr="004F05CA" w:rsidRDefault="00D72AFB" w:rsidP="00E100B0">
      <w:pPr>
        <w:jc w:val="both"/>
        <w:rPr>
          <w:rFonts w:ascii="Helvetica 45 Light" w:hAnsi="Helvetica 45 Light"/>
          <w:sz w:val="22"/>
          <w:szCs w:val="22"/>
          <w:highlight w:val="yellow"/>
          <w:rPrChange w:id="377" w:author="JULIEN Sébastien (sjulien)" w:date="2015-06-15T18:13:00Z">
            <w:rPr>
              <w:rFonts w:ascii="Helvetica 45 Light" w:hAnsi="Helvetica 45 Light"/>
              <w:sz w:val="22"/>
              <w:szCs w:val="22"/>
            </w:rPr>
          </w:rPrChange>
        </w:rPr>
      </w:pPr>
      <w:r w:rsidRPr="00D72AFB">
        <w:rPr>
          <w:rFonts w:ascii="Helvetica 45 Light" w:hAnsi="Helvetica 45 Light"/>
          <w:sz w:val="22"/>
          <w:szCs w:val="22"/>
          <w:highlight w:val="yellow"/>
          <w:rPrChange w:id="378" w:author="JULIEN Sébastien (sjulien)" w:date="2015-06-15T18:13:00Z">
            <w:rPr>
              <w:rFonts w:ascii="Helvetica 45 Light" w:hAnsi="Helvetica 45 Light"/>
              <w:sz w:val="22"/>
              <w:szCs w:val="22"/>
            </w:rPr>
          </w:rPrChange>
        </w:rPr>
        <w:t>Pour les parcours, l’attribut mode_pose sera valorisé à « A » pour aérien ou « S » pour souterrain.</w:t>
      </w:r>
    </w:p>
    <w:p w:rsidR="00E100B0" w:rsidRDefault="00D72AFB" w:rsidP="00E100B0">
      <w:pPr>
        <w:jc w:val="both"/>
        <w:rPr>
          <w:rFonts w:ascii="Helvetica 45 Light" w:hAnsi="Helvetica 45 Light"/>
          <w:sz w:val="22"/>
          <w:szCs w:val="22"/>
        </w:rPr>
      </w:pPr>
      <w:r w:rsidRPr="00D72AFB">
        <w:rPr>
          <w:rFonts w:ascii="Helvetica 45 Light" w:hAnsi="Helvetica 45 Light"/>
          <w:sz w:val="22"/>
          <w:szCs w:val="22"/>
          <w:highlight w:val="yellow"/>
          <w:rPrChange w:id="379" w:author="JULIEN Sébastien (sjulien)" w:date="2015-06-15T18:13:00Z">
            <w:rPr>
              <w:rFonts w:ascii="Helvetica 45 Light" w:hAnsi="Helvetica 45 Light"/>
              <w:sz w:val="22"/>
              <w:szCs w:val="22"/>
            </w:rPr>
          </w:rPrChange>
        </w:rPr>
        <w:t>L’attribut est valorisé en fonction des types de site A et B des parcours. La détermination de la valeur est faite à partir du tableau du document [R6].</w:t>
      </w:r>
    </w:p>
    <w:p w:rsidR="00E100B0" w:rsidRDefault="00E100B0" w:rsidP="005A7023">
      <w:pPr>
        <w:jc w:val="both"/>
        <w:rPr>
          <w:rFonts w:ascii="Helvetica 45 Light" w:hAnsi="Helvetica 45 Light"/>
          <w:sz w:val="22"/>
          <w:szCs w:val="22"/>
        </w:rPr>
      </w:pPr>
    </w:p>
    <w:p w:rsidR="00C20063" w:rsidRDefault="00D72AFB" w:rsidP="005A7023">
      <w:pPr>
        <w:jc w:val="both"/>
        <w:rPr>
          <w:rFonts w:ascii="Helvetica 45 Light" w:hAnsi="Helvetica 45 Light"/>
          <w:sz w:val="22"/>
          <w:szCs w:val="22"/>
        </w:rPr>
      </w:pPr>
      <w:r w:rsidRPr="00D72AFB">
        <w:rPr>
          <w:rFonts w:ascii="Helvetica 45 Light" w:hAnsi="Helvetica 45 Light"/>
          <w:sz w:val="22"/>
          <w:szCs w:val="22"/>
          <w:highlight w:val="yellow"/>
          <w:rPrChange w:id="380" w:author="JULIEN Sébastien (sjulien)" w:date="2015-06-15T18:15:00Z">
            <w:rPr>
              <w:rFonts w:ascii="Helvetica 45 Light" w:hAnsi="Helvetica 45 Light"/>
              <w:sz w:val="22"/>
              <w:szCs w:val="22"/>
            </w:rPr>
          </w:rPrChange>
        </w:rPr>
        <w:lastRenderedPageBreak/>
        <w:t>De plus, Il faut extraire autant de fois un parcours que ce dernier est utilisé par les câbles du projet. Si un parcours est utilisé par 2 câbles du projet alors il sera présent deux fois dans le fichier généré.</w:t>
      </w:r>
    </w:p>
    <w:p w:rsidR="00C20063" w:rsidRPr="005A7023" w:rsidRDefault="00C20063" w:rsidP="005A7023">
      <w:pPr>
        <w:jc w:val="both"/>
        <w:rPr>
          <w:rFonts w:ascii="Helvetica 45 Light" w:hAnsi="Helvetica 45 Light"/>
          <w:sz w:val="22"/>
          <w:szCs w:val="22"/>
        </w:rPr>
      </w:pPr>
    </w:p>
    <w:p w:rsidR="0074305A" w:rsidRPr="00C7096D" w:rsidRDefault="00D72AFB" w:rsidP="0074305A">
      <w:pPr>
        <w:jc w:val="both"/>
        <w:rPr>
          <w:rFonts w:ascii="Helvetica 45 Light" w:hAnsi="Helvetica 45 Light"/>
          <w:sz w:val="22"/>
          <w:szCs w:val="22"/>
          <w:highlight w:val="yellow"/>
          <w:rPrChange w:id="381" w:author="JULIEN Sébastien (sjulien)" w:date="2015-06-15T18:18:00Z">
            <w:rPr>
              <w:rFonts w:ascii="Helvetica 45 Light" w:hAnsi="Helvetica 45 Light"/>
              <w:sz w:val="22"/>
              <w:szCs w:val="22"/>
            </w:rPr>
          </w:rPrChange>
        </w:rPr>
      </w:pPr>
      <w:r w:rsidRPr="00D72AFB">
        <w:rPr>
          <w:rFonts w:ascii="Helvetica 45 Light" w:hAnsi="Helvetica 45 Light"/>
          <w:sz w:val="22"/>
          <w:szCs w:val="22"/>
          <w:highlight w:val="yellow"/>
          <w:rPrChange w:id="382" w:author="JULIEN Sébastien (sjulien)" w:date="2015-06-15T18:18:00Z">
            <w:rPr>
              <w:rFonts w:ascii="Helvetica 45 Light" w:hAnsi="Helvetica 45 Light"/>
              <w:sz w:val="22"/>
              <w:szCs w:val="22"/>
            </w:rPr>
          </w:rPrChange>
        </w:rPr>
        <w:t>Les valeurs possibles pour le mode de pose des iti FTTH sont :</w:t>
      </w:r>
    </w:p>
    <w:p w:rsidR="007911AA" w:rsidRPr="00C7096D" w:rsidRDefault="00D72AFB" w:rsidP="007911AA">
      <w:pPr>
        <w:jc w:val="both"/>
        <w:rPr>
          <w:rFonts w:ascii="Helvetica 45 Light" w:hAnsi="Helvetica 45 Light"/>
          <w:sz w:val="22"/>
          <w:szCs w:val="22"/>
          <w:highlight w:val="yellow"/>
          <w:rPrChange w:id="383" w:author="JULIEN Sébastien (sjulien)" w:date="2015-06-15T18:18:00Z">
            <w:rPr>
              <w:rFonts w:ascii="Helvetica 45 Light" w:hAnsi="Helvetica 45 Light"/>
              <w:sz w:val="22"/>
              <w:szCs w:val="22"/>
            </w:rPr>
          </w:rPrChange>
        </w:rPr>
      </w:pPr>
      <w:r w:rsidRPr="00D72AFB">
        <w:rPr>
          <w:rFonts w:ascii="Helvetica 45 Light" w:hAnsi="Helvetica 45 Light"/>
          <w:sz w:val="22"/>
          <w:szCs w:val="22"/>
          <w:highlight w:val="yellow"/>
          <w:rPrChange w:id="384" w:author="JULIEN Sébastien (sjulien)" w:date="2015-06-15T18:18:00Z">
            <w:rPr>
              <w:rFonts w:ascii="Helvetica 45 Light" w:hAnsi="Helvetica 45 Light"/>
              <w:sz w:val="22"/>
              <w:szCs w:val="22"/>
            </w:rPr>
          </w:rPrChange>
        </w:rPr>
        <w:tab/>
        <w:t>0</w:t>
      </w:r>
      <w:r w:rsidRPr="00D72AFB">
        <w:rPr>
          <w:rFonts w:ascii="Helvetica 45 Light" w:hAnsi="Helvetica 45 Light"/>
          <w:sz w:val="22"/>
          <w:szCs w:val="22"/>
          <w:highlight w:val="yellow"/>
          <w:rPrChange w:id="385" w:author="JULIEN Sébastien (sjulien)" w:date="2015-06-15T18:18:00Z">
            <w:rPr>
              <w:rFonts w:ascii="Helvetica 45 Light" w:hAnsi="Helvetica 45 Light"/>
              <w:sz w:val="22"/>
              <w:szCs w:val="22"/>
            </w:rPr>
          </w:rPrChange>
        </w:rPr>
        <w:tab/>
        <w:t>Aérien Orange</w:t>
      </w:r>
    </w:p>
    <w:p w:rsidR="007911AA" w:rsidRPr="00C7096D" w:rsidRDefault="00D72AFB" w:rsidP="007911AA">
      <w:pPr>
        <w:ind w:left="708"/>
        <w:jc w:val="both"/>
        <w:rPr>
          <w:rFonts w:ascii="Helvetica 45 Light" w:hAnsi="Helvetica 45 Light"/>
          <w:sz w:val="22"/>
          <w:szCs w:val="22"/>
          <w:highlight w:val="yellow"/>
          <w:rPrChange w:id="386" w:author="JULIEN Sébastien (sjulien)" w:date="2015-06-15T18:18:00Z">
            <w:rPr>
              <w:rFonts w:ascii="Helvetica 45 Light" w:hAnsi="Helvetica 45 Light"/>
              <w:sz w:val="22"/>
              <w:szCs w:val="22"/>
            </w:rPr>
          </w:rPrChange>
        </w:rPr>
      </w:pPr>
      <w:r w:rsidRPr="00D72AFB">
        <w:rPr>
          <w:rFonts w:ascii="Helvetica 45 Light" w:hAnsi="Helvetica 45 Light"/>
          <w:sz w:val="22"/>
          <w:szCs w:val="22"/>
          <w:highlight w:val="yellow"/>
          <w:rPrChange w:id="387" w:author="JULIEN Sébastien (sjulien)" w:date="2015-06-15T18:18:00Z">
            <w:rPr>
              <w:rFonts w:ascii="Helvetica 45 Light" w:hAnsi="Helvetica 45 Light"/>
              <w:sz w:val="22"/>
              <w:szCs w:val="22"/>
            </w:rPr>
          </w:rPrChange>
        </w:rPr>
        <w:t>1</w:t>
      </w:r>
      <w:r w:rsidRPr="00D72AFB">
        <w:rPr>
          <w:rFonts w:ascii="Helvetica 45 Light" w:hAnsi="Helvetica 45 Light"/>
          <w:sz w:val="22"/>
          <w:szCs w:val="22"/>
          <w:highlight w:val="yellow"/>
          <w:rPrChange w:id="388" w:author="JULIEN Sébastien (sjulien)" w:date="2015-06-15T18:18:00Z">
            <w:rPr>
              <w:rFonts w:ascii="Helvetica 45 Light" w:hAnsi="Helvetica 45 Light"/>
              <w:sz w:val="22"/>
              <w:szCs w:val="22"/>
            </w:rPr>
          </w:rPrChange>
        </w:rPr>
        <w:tab/>
        <w:t>Aérien EDF</w:t>
      </w:r>
    </w:p>
    <w:p w:rsidR="007911AA" w:rsidRPr="00C7096D" w:rsidRDefault="00D72AFB" w:rsidP="007911AA">
      <w:pPr>
        <w:ind w:left="708"/>
        <w:jc w:val="both"/>
        <w:rPr>
          <w:rFonts w:ascii="Helvetica 45 Light" w:hAnsi="Helvetica 45 Light"/>
          <w:sz w:val="22"/>
          <w:szCs w:val="22"/>
          <w:highlight w:val="yellow"/>
          <w:rPrChange w:id="389" w:author="JULIEN Sébastien (sjulien)" w:date="2015-06-15T18:18:00Z">
            <w:rPr>
              <w:rFonts w:ascii="Helvetica 45 Light" w:hAnsi="Helvetica 45 Light"/>
              <w:sz w:val="22"/>
              <w:szCs w:val="22"/>
            </w:rPr>
          </w:rPrChange>
        </w:rPr>
      </w:pPr>
      <w:r w:rsidRPr="00D72AFB">
        <w:rPr>
          <w:rFonts w:ascii="Helvetica 45 Light" w:hAnsi="Helvetica 45 Light"/>
          <w:sz w:val="22"/>
          <w:szCs w:val="22"/>
          <w:highlight w:val="yellow"/>
          <w:rPrChange w:id="390" w:author="JULIEN Sébastien (sjulien)" w:date="2015-06-15T18:18:00Z">
            <w:rPr>
              <w:rFonts w:ascii="Helvetica 45 Light" w:hAnsi="Helvetica 45 Light"/>
              <w:sz w:val="22"/>
              <w:szCs w:val="22"/>
            </w:rPr>
          </w:rPrChange>
        </w:rPr>
        <w:t>2</w:t>
      </w:r>
      <w:r w:rsidRPr="00D72AFB">
        <w:rPr>
          <w:rFonts w:ascii="Helvetica 45 Light" w:hAnsi="Helvetica 45 Light"/>
          <w:sz w:val="22"/>
          <w:szCs w:val="22"/>
          <w:highlight w:val="yellow"/>
          <w:rPrChange w:id="391" w:author="JULIEN Sébastien (sjulien)" w:date="2015-06-15T18:18:00Z">
            <w:rPr>
              <w:rFonts w:ascii="Helvetica 45 Light" w:hAnsi="Helvetica 45 Light"/>
              <w:sz w:val="22"/>
              <w:szCs w:val="22"/>
            </w:rPr>
          </w:rPrChange>
        </w:rPr>
        <w:tab/>
        <w:t>Façade</w:t>
      </w:r>
    </w:p>
    <w:p w:rsidR="007911AA" w:rsidRPr="00C7096D" w:rsidRDefault="00D72AFB" w:rsidP="007911AA">
      <w:pPr>
        <w:ind w:left="708"/>
        <w:jc w:val="both"/>
        <w:rPr>
          <w:rFonts w:ascii="Helvetica 45 Light" w:hAnsi="Helvetica 45 Light"/>
          <w:sz w:val="22"/>
          <w:szCs w:val="22"/>
          <w:highlight w:val="yellow"/>
          <w:rPrChange w:id="392" w:author="JULIEN Sébastien (sjulien)" w:date="2015-06-15T18:18:00Z">
            <w:rPr>
              <w:rFonts w:ascii="Helvetica 45 Light" w:hAnsi="Helvetica 45 Light"/>
              <w:sz w:val="22"/>
              <w:szCs w:val="22"/>
            </w:rPr>
          </w:rPrChange>
        </w:rPr>
      </w:pPr>
      <w:r w:rsidRPr="00D72AFB">
        <w:rPr>
          <w:rFonts w:ascii="Helvetica 45 Light" w:hAnsi="Helvetica 45 Light"/>
          <w:sz w:val="22"/>
          <w:szCs w:val="22"/>
          <w:highlight w:val="yellow"/>
          <w:rPrChange w:id="393" w:author="JULIEN Sébastien (sjulien)" w:date="2015-06-15T18:18:00Z">
            <w:rPr>
              <w:rFonts w:ascii="Helvetica 45 Light" w:hAnsi="Helvetica 45 Light"/>
              <w:sz w:val="22"/>
              <w:szCs w:val="22"/>
            </w:rPr>
          </w:rPrChange>
        </w:rPr>
        <w:t>3</w:t>
      </w:r>
      <w:r w:rsidRPr="00D72AFB">
        <w:rPr>
          <w:rFonts w:ascii="Helvetica 45 Light" w:hAnsi="Helvetica 45 Light"/>
          <w:sz w:val="22"/>
          <w:szCs w:val="22"/>
          <w:highlight w:val="yellow"/>
          <w:rPrChange w:id="394" w:author="JULIEN Sébastien (sjulien)" w:date="2015-06-15T18:18:00Z">
            <w:rPr>
              <w:rFonts w:ascii="Helvetica 45 Light" w:hAnsi="Helvetica 45 Light"/>
              <w:sz w:val="22"/>
              <w:szCs w:val="22"/>
            </w:rPr>
          </w:rPrChange>
        </w:rPr>
        <w:tab/>
        <w:t>Immeuble</w:t>
      </w:r>
    </w:p>
    <w:p w:rsidR="007911AA" w:rsidRPr="00C7096D" w:rsidRDefault="00D72AFB" w:rsidP="007911AA">
      <w:pPr>
        <w:ind w:left="708"/>
        <w:jc w:val="both"/>
        <w:rPr>
          <w:rFonts w:ascii="Helvetica 45 Light" w:hAnsi="Helvetica 45 Light"/>
          <w:sz w:val="22"/>
          <w:szCs w:val="22"/>
          <w:highlight w:val="yellow"/>
          <w:rPrChange w:id="395" w:author="JULIEN Sébastien (sjulien)" w:date="2015-06-15T18:18:00Z">
            <w:rPr>
              <w:rFonts w:ascii="Helvetica 45 Light" w:hAnsi="Helvetica 45 Light"/>
              <w:sz w:val="22"/>
              <w:szCs w:val="22"/>
            </w:rPr>
          </w:rPrChange>
        </w:rPr>
      </w:pPr>
      <w:r w:rsidRPr="00D72AFB">
        <w:rPr>
          <w:rFonts w:ascii="Helvetica 45 Light" w:hAnsi="Helvetica 45 Light"/>
          <w:sz w:val="22"/>
          <w:szCs w:val="22"/>
          <w:highlight w:val="yellow"/>
          <w:rPrChange w:id="396" w:author="JULIEN Sébastien (sjulien)" w:date="2015-06-15T18:18:00Z">
            <w:rPr>
              <w:rFonts w:ascii="Helvetica 45 Light" w:hAnsi="Helvetica 45 Light"/>
              <w:sz w:val="22"/>
              <w:szCs w:val="22"/>
            </w:rPr>
          </w:rPrChange>
        </w:rPr>
        <w:t>4</w:t>
      </w:r>
      <w:r w:rsidRPr="00D72AFB">
        <w:rPr>
          <w:rFonts w:ascii="Helvetica 45 Light" w:hAnsi="Helvetica 45 Light"/>
          <w:sz w:val="22"/>
          <w:szCs w:val="22"/>
          <w:highlight w:val="yellow"/>
          <w:rPrChange w:id="397" w:author="JULIEN Sébastien (sjulien)" w:date="2015-06-15T18:18:00Z">
            <w:rPr>
              <w:rFonts w:ascii="Helvetica 45 Light" w:hAnsi="Helvetica 45 Light"/>
              <w:sz w:val="22"/>
              <w:szCs w:val="22"/>
            </w:rPr>
          </w:rPrChange>
        </w:rPr>
        <w:tab/>
        <w:t>Pleine terre</w:t>
      </w:r>
    </w:p>
    <w:p w:rsidR="007911AA" w:rsidRPr="00C7096D" w:rsidRDefault="00D72AFB" w:rsidP="007911AA">
      <w:pPr>
        <w:ind w:left="708"/>
        <w:jc w:val="both"/>
        <w:rPr>
          <w:rFonts w:ascii="Helvetica 45 Light" w:hAnsi="Helvetica 45 Light"/>
          <w:sz w:val="22"/>
          <w:szCs w:val="22"/>
          <w:highlight w:val="yellow"/>
          <w:rPrChange w:id="398" w:author="JULIEN Sébastien (sjulien)" w:date="2015-06-15T18:18:00Z">
            <w:rPr>
              <w:rFonts w:ascii="Helvetica 45 Light" w:hAnsi="Helvetica 45 Light"/>
              <w:sz w:val="22"/>
              <w:szCs w:val="22"/>
            </w:rPr>
          </w:rPrChange>
        </w:rPr>
      </w:pPr>
      <w:r w:rsidRPr="00D72AFB">
        <w:rPr>
          <w:rFonts w:ascii="Helvetica 45 Light" w:hAnsi="Helvetica 45 Light"/>
          <w:sz w:val="22"/>
          <w:szCs w:val="22"/>
          <w:highlight w:val="yellow"/>
          <w:rPrChange w:id="399" w:author="JULIEN Sébastien (sjulien)" w:date="2015-06-15T18:18:00Z">
            <w:rPr>
              <w:rFonts w:ascii="Helvetica 45 Light" w:hAnsi="Helvetica 45 Light"/>
              <w:sz w:val="22"/>
              <w:szCs w:val="22"/>
            </w:rPr>
          </w:rPrChange>
        </w:rPr>
        <w:t>5</w:t>
      </w:r>
      <w:r w:rsidRPr="00D72AFB">
        <w:rPr>
          <w:rFonts w:ascii="Helvetica 45 Light" w:hAnsi="Helvetica 45 Light"/>
          <w:sz w:val="22"/>
          <w:szCs w:val="22"/>
          <w:highlight w:val="yellow"/>
          <w:rPrChange w:id="400" w:author="JULIEN Sébastien (sjulien)" w:date="2015-06-15T18:18:00Z">
            <w:rPr>
              <w:rFonts w:ascii="Helvetica 45 Light" w:hAnsi="Helvetica 45 Light"/>
              <w:sz w:val="22"/>
              <w:szCs w:val="22"/>
            </w:rPr>
          </w:rPrChange>
        </w:rPr>
        <w:tab/>
        <w:t>Caniveau</w:t>
      </w:r>
    </w:p>
    <w:p w:rsidR="007911AA" w:rsidRPr="00C7096D" w:rsidRDefault="00D72AFB" w:rsidP="007911AA">
      <w:pPr>
        <w:ind w:left="708"/>
        <w:jc w:val="both"/>
        <w:rPr>
          <w:rFonts w:ascii="Helvetica 45 Light" w:hAnsi="Helvetica 45 Light"/>
          <w:sz w:val="22"/>
          <w:szCs w:val="22"/>
          <w:highlight w:val="yellow"/>
          <w:rPrChange w:id="401" w:author="JULIEN Sébastien (sjulien)" w:date="2015-06-15T18:18:00Z">
            <w:rPr>
              <w:rFonts w:ascii="Helvetica 45 Light" w:hAnsi="Helvetica 45 Light"/>
              <w:sz w:val="22"/>
              <w:szCs w:val="22"/>
            </w:rPr>
          </w:rPrChange>
        </w:rPr>
      </w:pPr>
      <w:r w:rsidRPr="00D72AFB">
        <w:rPr>
          <w:rFonts w:ascii="Helvetica 45 Light" w:hAnsi="Helvetica 45 Light"/>
          <w:sz w:val="22"/>
          <w:szCs w:val="22"/>
          <w:highlight w:val="yellow"/>
          <w:rPrChange w:id="402" w:author="JULIEN Sébastien (sjulien)" w:date="2015-06-15T18:18:00Z">
            <w:rPr>
              <w:rFonts w:ascii="Helvetica 45 Light" w:hAnsi="Helvetica 45 Light"/>
              <w:sz w:val="22"/>
              <w:szCs w:val="22"/>
            </w:rPr>
          </w:rPrChange>
        </w:rPr>
        <w:t>6</w:t>
      </w:r>
      <w:r w:rsidRPr="00D72AFB">
        <w:rPr>
          <w:rFonts w:ascii="Helvetica 45 Light" w:hAnsi="Helvetica 45 Light"/>
          <w:sz w:val="22"/>
          <w:szCs w:val="22"/>
          <w:highlight w:val="yellow"/>
          <w:rPrChange w:id="403" w:author="JULIEN Sébastien (sjulien)" w:date="2015-06-15T18:18:00Z">
            <w:rPr>
              <w:rFonts w:ascii="Helvetica 45 Light" w:hAnsi="Helvetica 45 Light"/>
              <w:sz w:val="22"/>
              <w:szCs w:val="22"/>
            </w:rPr>
          </w:rPrChange>
        </w:rPr>
        <w:tab/>
        <w:t>Galerie</w:t>
      </w:r>
    </w:p>
    <w:p w:rsidR="007911AA" w:rsidRPr="00C7096D" w:rsidRDefault="00D72AFB" w:rsidP="007911AA">
      <w:pPr>
        <w:ind w:left="708"/>
        <w:jc w:val="both"/>
        <w:rPr>
          <w:rFonts w:ascii="Helvetica 45 Light" w:hAnsi="Helvetica 45 Light"/>
          <w:sz w:val="22"/>
          <w:szCs w:val="22"/>
          <w:highlight w:val="yellow"/>
          <w:rPrChange w:id="404" w:author="JULIEN Sébastien (sjulien)" w:date="2015-06-15T18:18:00Z">
            <w:rPr>
              <w:rFonts w:ascii="Helvetica 45 Light" w:hAnsi="Helvetica 45 Light"/>
              <w:sz w:val="22"/>
              <w:szCs w:val="22"/>
            </w:rPr>
          </w:rPrChange>
        </w:rPr>
      </w:pPr>
      <w:r w:rsidRPr="00D72AFB">
        <w:rPr>
          <w:rFonts w:ascii="Helvetica 45 Light" w:hAnsi="Helvetica 45 Light"/>
          <w:sz w:val="22"/>
          <w:szCs w:val="22"/>
          <w:highlight w:val="yellow"/>
          <w:rPrChange w:id="405" w:author="JULIEN Sébastien (sjulien)" w:date="2015-06-15T18:18:00Z">
            <w:rPr>
              <w:rFonts w:ascii="Helvetica 45 Light" w:hAnsi="Helvetica 45 Light"/>
              <w:sz w:val="22"/>
              <w:szCs w:val="22"/>
            </w:rPr>
          </w:rPrChange>
        </w:rPr>
        <w:t>7</w:t>
      </w:r>
      <w:r w:rsidRPr="00D72AFB">
        <w:rPr>
          <w:rFonts w:ascii="Helvetica 45 Light" w:hAnsi="Helvetica 45 Light"/>
          <w:sz w:val="22"/>
          <w:szCs w:val="22"/>
          <w:highlight w:val="yellow"/>
          <w:rPrChange w:id="406" w:author="JULIEN Sébastien (sjulien)" w:date="2015-06-15T18:18:00Z">
            <w:rPr>
              <w:rFonts w:ascii="Helvetica 45 Light" w:hAnsi="Helvetica 45 Light"/>
              <w:sz w:val="22"/>
              <w:szCs w:val="22"/>
            </w:rPr>
          </w:rPrChange>
        </w:rPr>
        <w:tab/>
        <w:t>Conduite</w:t>
      </w:r>
    </w:p>
    <w:p w:rsidR="007911AA" w:rsidRDefault="00D72AFB" w:rsidP="007911AA">
      <w:pPr>
        <w:ind w:left="708"/>
        <w:jc w:val="both"/>
        <w:rPr>
          <w:rFonts w:ascii="Helvetica 45 Light" w:hAnsi="Helvetica 45 Light"/>
          <w:sz w:val="22"/>
          <w:szCs w:val="22"/>
        </w:rPr>
      </w:pPr>
      <w:r w:rsidRPr="00D72AFB">
        <w:rPr>
          <w:rFonts w:ascii="Helvetica 45 Light" w:hAnsi="Helvetica 45 Light"/>
          <w:sz w:val="22"/>
          <w:szCs w:val="22"/>
          <w:highlight w:val="yellow"/>
          <w:rPrChange w:id="407" w:author="JULIEN Sébastien (sjulien)" w:date="2015-06-15T18:18:00Z">
            <w:rPr>
              <w:rFonts w:ascii="Helvetica 45 Light" w:hAnsi="Helvetica 45 Light"/>
              <w:sz w:val="22"/>
              <w:szCs w:val="22"/>
            </w:rPr>
          </w:rPrChange>
        </w:rPr>
        <w:t>8</w:t>
      </w:r>
      <w:r w:rsidRPr="00D72AFB">
        <w:rPr>
          <w:rFonts w:ascii="Helvetica 45 Light" w:hAnsi="Helvetica 45 Light"/>
          <w:sz w:val="22"/>
          <w:szCs w:val="22"/>
          <w:highlight w:val="yellow"/>
          <w:rPrChange w:id="408" w:author="JULIEN Sébastien (sjulien)" w:date="2015-06-15T18:18:00Z">
            <w:rPr>
              <w:rFonts w:ascii="Helvetica 45 Light" w:hAnsi="Helvetica 45 Light"/>
              <w:sz w:val="22"/>
              <w:szCs w:val="22"/>
            </w:rPr>
          </w:rPrChange>
        </w:rPr>
        <w:tab/>
        <w:t>Egout</w:t>
      </w:r>
    </w:p>
    <w:p w:rsidR="007911AA" w:rsidRDefault="007911AA" w:rsidP="007911AA">
      <w:pPr>
        <w:ind w:left="708"/>
        <w:jc w:val="both"/>
        <w:rPr>
          <w:rFonts w:ascii="Helvetica 45 Light" w:hAnsi="Helvetica 45 Light"/>
          <w:sz w:val="22"/>
          <w:szCs w:val="22"/>
        </w:rPr>
      </w:pPr>
    </w:p>
    <w:p w:rsidR="006368BA" w:rsidRPr="006368BA" w:rsidRDefault="006368BA" w:rsidP="006368BA"/>
    <w:p w:rsidR="00A96886" w:rsidRPr="0041007F" w:rsidRDefault="00D72AFB" w:rsidP="00157229">
      <w:pPr>
        <w:pStyle w:val="Titre2"/>
        <w:tabs>
          <w:tab w:val="clear" w:pos="1427"/>
        </w:tabs>
        <w:ind w:left="0" w:firstLine="0"/>
        <w:rPr>
          <w:rFonts w:ascii="Helvetica 45 Light" w:hAnsi="Helvetica 45 Light"/>
          <w:highlight w:val="green"/>
          <w:rPrChange w:id="409" w:author="JULIEN Sébastien (sjulien)" w:date="2015-06-24T13:50:00Z">
            <w:rPr>
              <w:rFonts w:ascii="Helvetica 45 Light" w:hAnsi="Helvetica 45 Light"/>
            </w:rPr>
          </w:rPrChange>
        </w:rPr>
      </w:pPr>
      <w:bookmarkStart w:id="410" w:name="_Toc420050121"/>
      <w:r w:rsidRPr="00D72AFB">
        <w:rPr>
          <w:rFonts w:ascii="Helvetica 45 Light" w:hAnsi="Helvetica 45 Light"/>
          <w:highlight w:val="green"/>
          <w:rPrChange w:id="411" w:author="JULIEN Sébastien (sjulien)" w:date="2015-06-24T13:50:00Z">
            <w:rPr>
              <w:rFonts w:ascii="Helvetica 45 Light" w:hAnsi="Helvetica 45 Light"/>
            </w:rPr>
          </w:rPrChange>
        </w:rPr>
        <w:t>Appui ERDF</w:t>
      </w:r>
      <w:bookmarkEnd w:id="410"/>
    </w:p>
    <w:p w:rsidR="006368BA" w:rsidRPr="0041007F" w:rsidRDefault="00D72AFB" w:rsidP="006368BA">
      <w:pPr>
        <w:jc w:val="both"/>
        <w:rPr>
          <w:rFonts w:ascii="Helvetica 45 Light" w:hAnsi="Helvetica 45 Light"/>
          <w:sz w:val="22"/>
          <w:szCs w:val="22"/>
          <w:highlight w:val="green"/>
          <w:rPrChange w:id="412" w:author="JULIEN Sébastien (sjulien)" w:date="2015-06-24T13:50:00Z">
            <w:rPr>
              <w:rFonts w:ascii="Helvetica 45 Light" w:hAnsi="Helvetica 45 Light"/>
              <w:sz w:val="22"/>
              <w:szCs w:val="22"/>
            </w:rPr>
          </w:rPrChange>
        </w:rPr>
      </w:pPr>
      <w:r w:rsidRPr="00D72AFB">
        <w:rPr>
          <w:rFonts w:ascii="Helvetica 45 Light" w:hAnsi="Helvetica 45 Light"/>
          <w:sz w:val="22"/>
          <w:szCs w:val="22"/>
          <w:highlight w:val="green"/>
          <w:rPrChange w:id="413" w:author="JULIEN Sébastien (sjulien)" w:date="2015-06-24T13:50:00Z">
            <w:rPr>
              <w:rFonts w:ascii="Helvetica 45 Light" w:hAnsi="Helvetica 45 Light"/>
              <w:sz w:val="22"/>
              <w:szCs w:val="22"/>
            </w:rPr>
          </w:rPrChange>
        </w:rPr>
        <w:t>Il s’agit de faire évoluer la règle de nommage des appuis ERDF. La dénomination « ERDF123 » où 123 est unique dans la commune est à remplacer par « Exxxxxx » où xxxxxx représente 6 caractères saisis par l’utilisateur avec un contrôle d’unicité.</w:t>
      </w:r>
    </w:p>
    <w:p w:rsidR="006368BA" w:rsidRPr="0041007F" w:rsidRDefault="006368BA" w:rsidP="006368BA">
      <w:pPr>
        <w:jc w:val="both"/>
        <w:rPr>
          <w:rFonts w:ascii="Helvetica 45 Light" w:hAnsi="Helvetica 45 Light"/>
          <w:sz w:val="22"/>
          <w:szCs w:val="22"/>
          <w:highlight w:val="green"/>
          <w:rPrChange w:id="414" w:author="JULIEN Sébastien (sjulien)" w:date="2015-06-24T13:50:00Z">
            <w:rPr>
              <w:rFonts w:ascii="Helvetica 45 Light" w:hAnsi="Helvetica 45 Light"/>
              <w:sz w:val="22"/>
              <w:szCs w:val="22"/>
            </w:rPr>
          </w:rPrChange>
        </w:rPr>
      </w:pPr>
    </w:p>
    <w:p w:rsidR="001E56AC" w:rsidRPr="0041007F" w:rsidRDefault="00D72AFB" w:rsidP="006368BA">
      <w:pPr>
        <w:jc w:val="both"/>
        <w:rPr>
          <w:rFonts w:ascii="Helvetica 45 Light" w:hAnsi="Helvetica 45 Light"/>
          <w:sz w:val="22"/>
          <w:szCs w:val="22"/>
          <w:highlight w:val="green"/>
          <w:rPrChange w:id="415" w:author="JULIEN Sébastien (sjulien)" w:date="2015-06-24T13:50:00Z">
            <w:rPr>
              <w:rFonts w:ascii="Helvetica 45 Light" w:hAnsi="Helvetica 45 Light"/>
              <w:sz w:val="22"/>
              <w:szCs w:val="22"/>
            </w:rPr>
          </w:rPrChange>
        </w:rPr>
      </w:pPr>
      <w:r w:rsidRPr="00D72AFB">
        <w:rPr>
          <w:rFonts w:ascii="Helvetica 45 Light" w:hAnsi="Helvetica 45 Light"/>
          <w:sz w:val="22"/>
          <w:szCs w:val="22"/>
          <w:highlight w:val="green"/>
          <w:rPrChange w:id="416" w:author="JULIEN Sébastien (sjulien)" w:date="2015-06-24T13:50:00Z">
            <w:rPr>
              <w:rFonts w:ascii="Helvetica 45 Light" w:hAnsi="Helvetica 45 Light"/>
              <w:sz w:val="22"/>
              <w:szCs w:val="22"/>
            </w:rPr>
          </w:rPrChange>
        </w:rPr>
        <w:t>Au niveau de l’IHM des appuis ERDF, lors de la création, il est possible de saisir 6 caractères dans le champ num_appui. Cela implique le remplissage du champ Id_metier_site_support non modifiable avec E plus les caractères de num_appui (complétés à gauche avec des 0-zéro_ si nécessaire)</w:t>
      </w:r>
    </w:p>
    <w:p w:rsidR="00394A94" w:rsidRPr="0041007F" w:rsidRDefault="00D72AFB" w:rsidP="006368BA">
      <w:pPr>
        <w:jc w:val="both"/>
        <w:rPr>
          <w:rFonts w:ascii="Helvetica 45 Light" w:hAnsi="Helvetica 45 Light"/>
          <w:sz w:val="22"/>
          <w:szCs w:val="22"/>
          <w:highlight w:val="green"/>
          <w:rPrChange w:id="417" w:author="JULIEN Sébastien (sjulien)" w:date="2015-06-24T13:50:00Z">
            <w:rPr>
              <w:rFonts w:ascii="Helvetica 45 Light" w:hAnsi="Helvetica 45 Light"/>
              <w:sz w:val="22"/>
              <w:szCs w:val="22"/>
            </w:rPr>
          </w:rPrChange>
        </w:rPr>
      </w:pPr>
      <w:r w:rsidRPr="00D72AFB">
        <w:rPr>
          <w:rFonts w:ascii="Helvetica 45 Light" w:hAnsi="Helvetica 45 Light"/>
          <w:sz w:val="22"/>
          <w:szCs w:val="22"/>
          <w:highlight w:val="green"/>
          <w:rPrChange w:id="418" w:author="JULIEN Sébastien (sjulien)" w:date="2015-06-24T13:50:00Z">
            <w:rPr>
              <w:rFonts w:ascii="Helvetica 45 Light" w:hAnsi="Helvetica 45 Light"/>
              <w:sz w:val="22"/>
              <w:szCs w:val="22"/>
            </w:rPr>
          </w:rPrChange>
        </w:rPr>
        <w:t>En modification/consultation, il faut afficher le id_metier_site_support contenu en base et non un masquage comme en G1R6.</w:t>
      </w:r>
    </w:p>
    <w:p w:rsidR="001E56AC" w:rsidRPr="0041007F" w:rsidRDefault="001E56AC" w:rsidP="006368BA">
      <w:pPr>
        <w:jc w:val="both"/>
        <w:rPr>
          <w:rFonts w:ascii="Helvetica 45 Light" w:hAnsi="Helvetica 45 Light"/>
          <w:sz w:val="22"/>
          <w:szCs w:val="22"/>
          <w:highlight w:val="green"/>
          <w:rPrChange w:id="419" w:author="JULIEN Sébastien (sjulien)" w:date="2015-06-24T13:50:00Z">
            <w:rPr>
              <w:rFonts w:ascii="Helvetica 45 Light" w:hAnsi="Helvetica 45 Light"/>
              <w:sz w:val="22"/>
              <w:szCs w:val="22"/>
            </w:rPr>
          </w:rPrChange>
        </w:rPr>
      </w:pPr>
    </w:p>
    <w:p w:rsidR="006368BA" w:rsidRDefault="00D72AFB" w:rsidP="006368BA">
      <w:pPr>
        <w:jc w:val="both"/>
        <w:rPr>
          <w:rFonts w:ascii="Helvetica 45 Light" w:hAnsi="Helvetica 45 Light"/>
          <w:sz w:val="22"/>
          <w:szCs w:val="22"/>
        </w:rPr>
      </w:pPr>
      <w:r w:rsidRPr="00D72AFB">
        <w:rPr>
          <w:rFonts w:ascii="Helvetica 45 Light" w:hAnsi="Helvetica 45 Light"/>
          <w:sz w:val="22"/>
          <w:szCs w:val="22"/>
          <w:highlight w:val="green"/>
          <w:rPrChange w:id="420" w:author="JULIEN Sébastien (sjulien)" w:date="2015-06-24T13:50:00Z">
            <w:rPr>
              <w:rFonts w:ascii="Helvetica 45 Light" w:hAnsi="Helvetica 45 Light"/>
              <w:sz w:val="22"/>
              <w:szCs w:val="22"/>
            </w:rPr>
          </w:rPrChange>
        </w:rPr>
        <w:t>Il n’y a pas de reprise de l’existant.</w:t>
      </w:r>
    </w:p>
    <w:p w:rsidR="00D84B62" w:rsidRDefault="00D84B62" w:rsidP="006368BA">
      <w:pPr>
        <w:jc w:val="both"/>
        <w:rPr>
          <w:rFonts w:ascii="Helvetica 45 Light" w:hAnsi="Helvetica 45 Light"/>
          <w:sz w:val="22"/>
          <w:szCs w:val="22"/>
        </w:rPr>
      </w:pPr>
    </w:p>
    <w:p w:rsidR="00D84B62" w:rsidRPr="00C7096D" w:rsidRDefault="00D72AFB" w:rsidP="00D84B62">
      <w:pPr>
        <w:pStyle w:val="Titre2"/>
        <w:tabs>
          <w:tab w:val="clear" w:pos="1427"/>
        </w:tabs>
        <w:ind w:left="0" w:firstLine="0"/>
        <w:rPr>
          <w:rFonts w:ascii="Helvetica 45 Light" w:hAnsi="Helvetica 45 Light"/>
          <w:highlight w:val="lightGray"/>
          <w:rPrChange w:id="421" w:author="JULIEN Sébastien (sjulien)" w:date="2015-06-15T18:18:00Z">
            <w:rPr>
              <w:rFonts w:ascii="Helvetica 45 Light" w:hAnsi="Helvetica 45 Light"/>
            </w:rPr>
          </w:rPrChange>
        </w:rPr>
      </w:pPr>
      <w:bookmarkStart w:id="422" w:name="_Toc420050122"/>
      <w:r w:rsidRPr="00D72AFB">
        <w:rPr>
          <w:rFonts w:ascii="Helvetica 45 Light" w:hAnsi="Helvetica 45 Light"/>
          <w:highlight w:val="lightGray"/>
          <w:rPrChange w:id="423" w:author="JULIEN Sébastien (sjulien)" w:date="2015-06-15T18:18:00Z">
            <w:rPr>
              <w:rFonts w:ascii="Helvetica 45 Light" w:hAnsi="Helvetica 45 Light"/>
            </w:rPr>
          </w:rPrChange>
        </w:rPr>
        <w:t>Configuration des profils utilisateurs</w:t>
      </w:r>
      <w:bookmarkEnd w:id="422"/>
    </w:p>
    <w:p w:rsidR="00D84B62" w:rsidRDefault="00D72AFB" w:rsidP="00D84B62">
      <w:pPr>
        <w:jc w:val="both"/>
        <w:rPr>
          <w:rFonts w:ascii="Helvetica 45 Light" w:hAnsi="Helvetica 45 Light"/>
          <w:sz w:val="22"/>
          <w:szCs w:val="22"/>
        </w:rPr>
      </w:pPr>
      <w:r w:rsidRPr="00D72AFB">
        <w:rPr>
          <w:rFonts w:ascii="Helvetica 45 Light" w:hAnsi="Helvetica 45 Light"/>
          <w:sz w:val="22"/>
          <w:szCs w:val="22"/>
          <w:highlight w:val="lightGray"/>
          <w:rPrChange w:id="424" w:author="JULIEN Sébastien (sjulien)" w:date="2015-06-15T18:18:00Z">
            <w:rPr>
              <w:rFonts w:ascii="Helvetica 45 Light" w:hAnsi="Helvetica 45 Light"/>
              <w:sz w:val="22"/>
              <w:szCs w:val="22"/>
            </w:rPr>
          </w:rPrChange>
        </w:rPr>
        <w:t>La configuration des profils doit être celle du document [R10].</w:t>
      </w:r>
    </w:p>
    <w:p w:rsidR="00A96886" w:rsidRPr="00A96886" w:rsidRDefault="00A96886" w:rsidP="00A96886"/>
    <w:sectPr w:rsidR="00A96886" w:rsidRPr="00A96886" w:rsidSect="00A149B9">
      <w:footerReference w:type="even" r:id="rId32"/>
      <w:footerReference w:type="default" r:id="rId33"/>
      <w:footerReference w:type="first" r:id="rId34"/>
      <w:pgSz w:w="11906" w:h="16838" w:code="9"/>
      <w:pgMar w:top="1412" w:right="1412" w:bottom="1412" w:left="1412" w:header="720" w:footer="720" w:gutter="0"/>
      <w:pgBorders w:offsetFrom="page">
        <w:top w:val="single" w:sz="12" w:space="24" w:color="FF6600"/>
        <w:left w:val="single" w:sz="12" w:space="24" w:color="FF6600"/>
        <w:bottom w:val="single" w:sz="12" w:space="24" w:color="FF6600"/>
        <w:right w:val="single" w:sz="12" w:space="24" w:color="FF66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A00" w:rsidRDefault="00D21A00">
      <w:r>
        <w:separator/>
      </w:r>
    </w:p>
  </w:endnote>
  <w:endnote w:type="continuationSeparator" w:id="0">
    <w:p w:rsidR="00D21A00" w:rsidRDefault="00D21A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45 Light">
    <w:altName w:val="Segoe Script"/>
    <w:charset w:val="00"/>
    <w:family w:val="swiss"/>
    <w:pitch w:val="variable"/>
    <w:sig w:usb0="00000001" w:usb1="00000000" w:usb2="00000000" w:usb3="00000000" w:csb0="0000009F" w:csb1="00000000"/>
  </w:font>
  <w:font w:name="Arial Gras">
    <w:altName w:val="Arial"/>
    <w:panose1 w:val="020B0704020202020204"/>
    <w:charset w:val="00"/>
    <w:family w:val="swiss"/>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A00" w:rsidRDefault="00D21A00"/>
  <w:p w:rsidR="00D21A00" w:rsidRDefault="00D72AFB" w:rsidP="005271BD">
    <w:fldSimple w:instr=" DOCPROPERTY DocSecTitle \* MERGEFORMAT ">
      <w:r w:rsidR="00D21A00">
        <w:t>Orange Restricted</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A00" w:rsidRPr="00D70A94" w:rsidRDefault="00D21A00" w:rsidP="00473C29">
    <w:r w:rsidRPr="00D70A94">
      <w:t xml:space="preserve">© Copyright: </w:t>
    </w:r>
    <w:r>
      <w:t>Orange</w:t>
    </w:r>
    <w:r w:rsidRPr="00D70A94">
      <w:t xml:space="preserve"> Group</w:t>
    </w:r>
    <w:r w:rsidRPr="00D70A94">
      <w:tab/>
    </w:r>
    <w:fldSimple w:instr=" TITLE   \* MERGEFORMAT ">
      <w:r>
        <w:t>Dossier d'architecture fonctionnelle</w:t>
      </w:r>
    </w:fldSimple>
    <w:r w:rsidRPr="00D17CDF">
      <w:t xml:space="preserve"> GFI-G1R</w:t>
    </w:r>
    <w:r>
      <w:t>7</w:t>
    </w:r>
    <w:r w:rsidRPr="00D70A94">
      <w:tab/>
      <w:t xml:space="preserve"> Page </w:t>
    </w:r>
    <w:r w:rsidR="00D72AFB" w:rsidRPr="005977CA">
      <w:fldChar w:fldCharType="begin"/>
    </w:r>
    <w:r w:rsidRPr="00D70A94">
      <w:instrText xml:space="preserve"> PAGE </w:instrText>
    </w:r>
    <w:r w:rsidR="00D72AFB" w:rsidRPr="005977CA">
      <w:fldChar w:fldCharType="separate"/>
    </w:r>
    <w:r w:rsidR="00D749E9">
      <w:rPr>
        <w:noProof/>
      </w:rPr>
      <w:t>3</w:t>
    </w:r>
    <w:r w:rsidR="00D72AFB" w:rsidRPr="005977CA">
      <w:fldChar w:fldCharType="end"/>
    </w:r>
    <w:r w:rsidRPr="00D70A94">
      <w:t xml:space="preserve"> de </w:t>
    </w:r>
    <w:r w:rsidR="00D72AFB" w:rsidRPr="005977CA">
      <w:fldChar w:fldCharType="begin"/>
    </w:r>
    <w:r w:rsidRPr="00D70A94">
      <w:instrText xml:space="preserve"> NUMPAGES </w:instrText>
    </w:r>
    <w:r w:rsidR="00D72AFB" w:rsidRPr="005977CA">
      <w:fldChar w:fldCharType="separate"/>
    </w:r>
    <w:r w:rsidR="00D749E9">
      <w:rPr>
        <w:noProof/>
      </w:rPr>
      <w:t>21</w:t>
    </w:r>
    <w:r w:rsidR="00D72AFB" w:rsidRPr="005977CA">
      <w:fldChar w:fldCharType="end"/>
    </w:r>
  </w:p>
  <w:p w:rsidR="00D21A00" w:rsidRPr="00D70A94" w:rsidRDefault="00D72AFB" w:rsidP="00473C29">
    <w:fldSimple w:instr=" DOCPROPERTY DocSecTitle \* MERGEFORMAT ">
      <w:r w:rsidR="00D21A00">
        <w:t>Orange Restricted</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A00" w:rsidRPr="00CC1E1F" w:rsidRDefault="00D21A00" w:rsidP="00473C29">
    <w:r w:rsidRPr="00CC1E1F">
      <w:t>© Copyright: France Telecom Group</w:t>
    </w:r>
    <w:r w:rsidRPr="00CC1E1F">
      <w:tab/>
    </w:r>
    <w:fldSimple w:instr=" FILENAME   \* MERGEFORMAT ">
      <w:r>
        <w:rPr>
          <w:noProof/>
        </w:rPr>
        <w:t>Geofibre G1R3 - Spécifications Fonctionnelles.docx</w:t>
      </w:r>
    </w:fldSimple>
    <w:r w:rsidRPr="00CC1E1F">
      <w:br/>
      <w:t xml:space="preserve"> </w:t>
    </w:r>
    <w:fldSimple w:instr=" DOCPROPERTY DocSecTitle \* MERGEFORMAT ">
      <w:r>
        <w:t>Orange Restricted</w:t>
      </w:r>
    </w:fldSimple>
    <w:r w:rsidRPr="00CC1E1F">
      <w:tab/>
    </w:r>
    <w:r w:rsidRPr="00CC1E1F">
      <w:tab/>
      <w:t xml:space="preserve">Page </w:t>
    </w:r>
    <w:r w:rsidR="00D72AFB" w:rsidRPr="005977CA">
      <w:fldChar w:fldCharType="begin"/>
    </w:r>
    <w:r w:rsidRPr="00CC1E1F">
      <w:instrText xml:space="preserve"> PAGE </w:instrText>
    </w:r>
    <w:r w:rsidR="00D72AFB" w:rsidRPr="005977CA">
      <w:fldChar w:fldCharType="separate"/>
    </w:r>
    <w:r>
      <w:rPr>
        <w:noProof/>
      </w:rPr>
      <w:t>4</w:t>
    </w:r>
    <w:r w:rsidR="00D72AFB" w:rsidRPr="005977CA">
      <w:fldChar w:fldCharType="end"/>
    </w:r>
    <w:r w:rsidRPr="00CC1E1F">
      <w:t xml:space="preserve"> of </w:t>
    </w:r>
    <w:r w:rsidR="00D72AFB" w:rsidRPr="005977CA">
      <w:fldChar w:fldCharType="begin"/>
    </w:r>
    <w:r w:rsidRPr="00CC1E1F">
      <w:instrText xml:space="preserve"> NUMPAGES </w:instrText>
    </w:r>
    <w:r w:rsidR="00D72AFB" w:rsidRPr="005977CA">
      <w:fldChar w:fldCharType="separate"/>
    </w:r>
    <w:r>
      <w:rPr>
        <w:noProof/>
      </w:rPr>
      <w:t>15</w:t>
    </w:r>
    <w:r w:rsidR="00D72AFB" w:rsidRPr="005977CA">
      <w:fldChar w:fldCharType="end"/>
    </w:r>
  </w:p>
  <w:p w:rsidR="00D21A00" w:rsidRPr="00CC1E1F" w:rsidRDefault="00D21A00"/>
  <w:p w:rsidR="00D21A00" w:rsidRPr="00CC1E1F" w:rsidRDefault="00D21A0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A00" w:rsidRDefault="00D21A00">
      <w:r>
        <w:separator/>
      </w:r>
    </w:p>
  </w:footnote>
  <w:footnote w:type="continuationSeparator" w:id="0">
    <w:p w:rsidR="00D21A00" w:rsidRDefault="00D21A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808195C"/>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0CBE5E0"/>
    <w:multiLevelType w:val="multilevel"/>
    <w:tmpl w:val="00000001"/>
    <w:name w:val="HTML-List13362656"/>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0CBE709"/>
    <w:multiLevelType w:val="multilevel"/>
    <w:tmpl w:val="00000001"/>
    <w:name w:val="HTML-List13362953"/>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00CBE97A"/>
    <w:multiLevelType w:val="multilevel"/>
    <w:tmpl w:val="00000001"/>
    <w:name w:val="HTML-List13363578"/>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00CBEAB2"/>
    <w:multiLevelType w:val="multilevel"/>
    <w:tmpl w:val="00000001"/>
    <w:name w:val="HTML-List13363890"/>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00CBEBCB"/>
    <w:multiLevelType w:val="multilevel"/>
    <w:tmpl w:val="00000001"/>
    <w:name w:val="HTML-List13364171"/>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00CBED23"/>
    <w:multiLevelType w:val="multilevel"/>
    <w:tmpl w:val="00000001"/>
    <w:name w:val="HTML-List13364515"/>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00CBEE7B"/>
    <w:multiLevelType w:val="multilevel"/>
    <w:tmpl w:val="00000001"/>
    <w:name w:val="HTML-List13364859"/>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059F61A4"/>
    <w:multiLevelType w:val="hybridMultilevel"/>
    <w:tmpl w:val="EE828E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B52736E"/>
    <w:multiLevelType w:val="hybridMultilevel"/>
    <w:tmpl w:val="86CE3088"/>
    <w:lvl w:ilvl="0" w:tplc="0F82537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0F4F7F28"/>
    <w:multiLevelType w:val="multilevel"/>
    <w:tmpl w:val="B5E0D38C"/>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1427"/>
        </w:tabs>
        <w:ind w:left="1427" w:hanging="576"/>
      </w:pPr>
      <w:rPr>
        <w:rFonts w:hint="default"/>
      </w:rPr>
    </w:lvl>
    <w:lvl w:ilvl="2">
      <w:start w:val="1"/>
      <w:numFmt w:val="decimal"/>
      <w:pStyle w:val="Titre3"/>
      <w:lvlText w:val="%1.%2.%3"/>
      <w:lvlJc w:val="left"/>
      <w:pPr>
        <w:tabs>
          <w:tab w:val="num" w:pos="862"/>
        </w:tabs>
        <w:ind w:left="862" w:hanging="720"/>
      </w:pPr>
      <w:rPr>
        <w:rFonts w:hint="default"/>
        <w:lang w:val="fr-FR"/>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17F7658"/>
    <w:multiLevelType w:val="hybridMultilevel"/>
    <w:tmpl w:val="DEBC58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A222D3F"/>
    <w:multiLevelType w:val="hybridMultilevel"/>
    <w:tmpl w:val="F0D4A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785472E"/>
    <w:multiLevelType w:val="hybridMultilevel"/>
    <w:tmpl w:val="E2E025D0"/>
    <w:lvl w:ilvl="0" w:tplc="CA26C0B4">
      <w:start w:val="1"/>
      <w:numFmt w:val="decimal"/>
      <w:lvlText w:val="%1)"/>
      <w:lvlJc w:val="left"/>
      <w:pPr>
        <w:ind w:left="1065" w:hanging="360"/>
      </w:pPr>
      <w:rPr>
        <w:rFonts w:hint="default"/>
      </w:rPr>
    </w:lvl>
    <w:lvl w:ilvl="1" w:tplc="040C0001">
      <w:start w:val="1"/>
      <w:numFmt w:val="bullet"/>
      <w:lvlText w:val=""/>
      <w:lvlJc w:val="left"/>
      <w:pPr>
        <w:ind w:left="1785" w:hanging="360"/>
      </w:pPr>
      <w:rPr>
        <w:rFonts w:ascii="Symbol" w:hAnsi="Symbol" w:hint="default"/>
      </w:rPr>
    </w:lvl>
    <w:lvl w:ilvl="2" w:tplc="0B9A4CFA">
      <w:numFmt w:val="bullet"/>
      <w:lvlText w:val="-"/>
      <w:lvlJc w:val="left"/>
      <w:pPr>
        <w:ind w:left="2685" w:hanging="360"/>
      </w:pPr>
      <w:rPr>
        <w:rFonts w:ascii="Helvetica 45 Light" w:eastAsia="Times New Roman" w:hAnsi="Helvetica 45 Light" w:cs="Arial" w:hint="default"/>
      </w:r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4">
    <w:nsid w:val="2E716163"/>
    <w:multiLevelType w:val="hybridMultilevel"/>
    <w:tmpl w:val="1FA2D5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080497E"/>
    <w:multiLevelType w:val="hybridMultilevel"/>
    <w:tmpl w:val="573E50FA"/>
    <w:lvl w:ilvl="0" w:tplc="CA26C0B4">
      <w:start w:val="1"/>
      <w:numFmt w:val="decimal"/>
      <w:lvlText w:val="%1)"/>
      <w:lvlJc w:val="left"/>
      <w:pPr>
        <w:ind w:left="1065" w:hanging="360"/>
      </w:pPr>
      <w:rPr>
        <w:rFonts w:hint="default"/>
      </w:rPr>
    </w:lvl>
    <w:lvl w:ilvl="1" w:tplc="040C0001">
      <w:start w:val="1"/>
      <w:numFmt w:val="bullet"/>
      <w:lvlText w:val=""/>
      <w:lvlJc w:val="left"/>
      <w:pPr>
        <w:ind w:left="1785" w:hanging="360"/>
      </w:pPr>
      <w:rPr>
        <w:rFonts w:ascii="Symbol" w:hAnsi="Symbol" w:hint="default"/>
      </w:r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6">
    <w:nsid w:val="3824733E"/>
    <w:multiLevelType w:val="hybridMultilevel"/>
    <w:tmpl w:val="D416C6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AD0701D"/>
    <w:multiLevelType w:val="hybridMultilevel"/>
    <w:tmpl w:val="A9A259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B4F153A"/>
    <w:multiLevelType w:val="hybridMultilevel"/>
    <w:tmpl w:val="9B827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C637434"/>
    <w:multiLevelType w:val="hybridMultilevel"/>
    <w:tmpl w:val="C450CF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11A3A64"/>
    <w:multiLevelType w:val="hybridMultilevel"/>
    <w:tmpl w:val="ED7EA4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28B14E6"/>
    <w:multiLevelType w:val="hybridMultilevel"/>
    <w:tmpl w:val="03AA05E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2">
    <w:nsid w:val="444A1362"/>
    <w:multiLevelType w:val="hybridMultilevel"/>
    <w:tmpl w:val="1E5E5A32"/>
    <w:lvl w:ilvl="0" w:tplc="8EEA2C8A">
      <w:numFmt w:val="bullet"/>
      <w:lvlText w:val="-"/>
      <w:lvlJc w:val="left"/>
      <w:pPr>
        <w:ind w:left="720" w:hanging="360"/>
      </w:pPr>
      <w:rPr>
        <w:rFonts w:ascii="Helvetica 45 Light" w:eastAsia="Times New Roman" w:hAnsi="Helvetica 45 Light"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4843ACC"/>
    <w:multiLevelType w:val="hybridMultilevel"/>
    <w:tmpl w:val="EC587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5AB65FB"/>
    <w:multiLevelType w:val="hybridMultilevel"/>
    <w:tmpl w:val="D416C6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A0F6E2F"/>
    <w:multiLevelType w:val="hybridMultilevel"/>
    <w:tmpl w:val="05C0FA42"/>
    <w:lvl w:ilvl="0" w:tplc="6B2AAE8A">
      <w:start w:val="1"/>
      <w:numFmt w:val="bullet"/>
      <w:pStyle w:val="RecommendationBullet1"/>
      <w:lvlText w:val=""/>
      <w:lvlJc w:val="left"/>
      <w:pPr>
        <w:tabs>
          <w:tab w:val="num" w:pos="720"/>
        </w:tabs>
        <w:ind w:left="720" w:hanging="360"/>
      </w:pPr>
      <w:rPr>
        <w:rFonts w:ascii="Symbol" w:hAnsi="Symbol" w:hint="default"/>
        <w:sz w:val="20"/>
        <w:szCs w:val="20"/>
        <w:lang w:val="fr-FR"/>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51D81E18"/>
    <w:multiLevelType w:val="hybridMultilevel"/>
    <w:tmpl w:val="8CF29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81117CB"/>
    <w:multiLevelType w:val="hybridMultilevel"/>
    <w:tmpl w:val="606A55A6"/>
    <w:lvl w:ilvl="0" w:tplc="CA26C0B4">
      <w:start w:val="1"/>
      <w:numFmt w:val="decimal"/>
      <w:lvlText w:val="%1)"/>
      <w:lvlJc w:val="left"/>
      <w:pPr>
        <w:ind w:left="1065" w:hanging="360"/>
      </w:pPr>
      <w:rPr>
        <w:rFonts w:hint="default"/>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8">
    <w:nsid w:val="6B3C1F3D"/>
    <w:multiLevelType w:val="hybridMultilevel"/>
    <w:tmpl w:val="443C17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2B608C7"/>
    <w:multiLevelType w:val="hybridMultilevel"/>
    <w:tmpl w:val="CC7AE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40658EB"/>
    <w:multiLevelType w:val="hybridMultilevel"/>
    <w:tmpl w:val="FC2241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5BE52CB"/>
    <w:multiLevelType w:val="hybridMultilevel"/>
    <w:tmpl w:val="F202BF88"/>
    <w:lvl w:ilvl="0" w:tplc="8354CCBC">
      <w:numFmt w:val="bullet"/>
      <w:lvlText w:val="•"/>
      <w:lvlJc w:val="left"/>
      <w:pPr>
        <w:ind w:left="1065" w:hanging="705"/>
      </w:pPr>
      <w:rPr>
        <w:rFonts w:ascii="Helvetica 45 Light" w:eastAsia="Times New Roman" w:hAnsi="Helvetica 45 Light" w:cs="Arial" w:hint="default"/>
        <w:b w:val="0"/>
        <w:color w:val="auto"/>
        <w:sz w:val="22"/>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76106A7"/>
    <w:multiLevelType w:val="hybridMultilevel"/>
    <w:tmpl w:val="00F6293E"/>
    <w:lvl w:ilvl="0" w:tplc="8354CCBC">
      <w:numFmt w:val="bullet"/>
      <w:lvlText w:val="•"/>
      <w:lvlJc w:val="left"/>
      <w:pPr>
        <w:ind w:left="1065" w:hanging="705"/>
      </w:pPr>
      <w:rPr>
        <w:rFonts w:ascii="Helvetica 45 Light" w:eastAsia="Times New Roman" w:hAnsi="Helvetica 45 Light" w:cs="Arial" w:hint="default"/>
        <w:b w:val="0"/>
        <w:color w:val="auto"/>
        <w:sz w:val="22"/>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91C6E21"/>
    <w:multiLevelType w:val="hybridMultilevel"/>
    <w:tmpl w:val="56A4537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B361D5C"/>
    <w:multiLevelType w:val="hybridMultilevel"/>
    <w:tmpl w:val="160AFE74"/>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35">
    <w:nsid w:val="7DCB3065"/>
    <w:multiLevelType w:val="hybridMultilevel"/>
    <w:tmpl w:val="8DAA1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E4B4675"/>
    <w:multiLevelType w:val="hybridMultilevel"/>
    <w:tmpl w:val="71B003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5"/>
  </w:num>
  <w:num w:numId="4">
    <w:abstractNumId w:val="26"/>
  </w:num>
  <w:num w:numId="5">
    <w:abstractNumId w:val="27"/>
  </w:num>
  <w:num w:numId="6">
    <w:abstractNumId w:val="15"/>
  </w:num>
  <w:num w:numId="7">
    <w:abstractNumId w:val="13"/>
  </w:num>
  <w:num w:numId="8">
    <w:abstractNumId w:val="34"/>
  </w:num>
  <w:num w:numId="9">
    <w:abstractNumId w:val="21"/>
  </w:num>
  <w:num w:numId="10">
    <w:abstractNumId w:val="22"/>
  </w:num>
  <w:num w:numId="11">
    <w:abstractNumId w:val="8"/>
  </w:num>
  <w:num w:numId="12">
    <w:abstractNumId w:val="20"/>
  </w:num>
  <w:num w:numId="13">
    <w:abstractNumId w:val="33"/>
  </w:num>
  <w:num w:numId="14">
    <w:abstractNumId w:val="23"/>
  </w:num>
  <w:num w:numId="15">
    <w:abstractNumId w:val="16"/>
  </w:num>
  <w:num w:numId="16">
    <w:abstractNumId w:val="24"/>
  </w:num>
  <w:num w:numId="17">
    <w:abstractNumId w:val="36"/>
  </w:num>
  <w:num w:numId="18">
    <w:abstractNumId w:val="30"/>
  </w:num>
  <w:num w:numId="19">
    <w:abstractNumId w:val="28"/>
  </w:num>
  <w:num w:numId="20">
    <w:abstractNumId w:val="32"/>
  </w:num>
  <w:num w:numId="21">
    <w:abstractNumId w:val="17"/>
  </w:num>
  <w:num w:numId="22">
    <w:abstractNumId w:val="31"/>
  </w:num>
  <w:num w:numId="23">
    <w:abstractNumId w:val="10"/>
  </w:num>
  <w:num w:numId="24">
    <w:abstractNumId w:val="29"/>
  </w:num>
  <w:num w:numId="25">
    <w:abstractNumId w:val="18"/>
  </w:num>
  <w:num w:numId="26">
    <w:abstractNumId w:val="14"/>
  </w:num>
  <w:num w:numId="27">
    <w:abstractNumId w:val="19"/>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35"/>
  </w:num>
  <w:num w:numId="39">
    <w:abstractNumId w:val="12"/>
  </w:num>
  <w:num w:numId="40">
    <w:abstractNumId w:val="9"/>
  </w:num>
  <w:num w:numId="41">
    <w:abstractNumId w:val="1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de-AT" w:vendorID="64" w:dllVersion="131078" w:nlCheck="1" w:checkStyle="1"/>
  <w:activeWritingStyle w:appName="MSWord" w:lang="fr-FR" w:vendorID="9" w:dllVersion="512" w:checkStyle="1"/>
  <w:activeWritingStyle w:appName="MSWord" w:lang="en-US" w:vendorID="8" w:dllVersion="513" w:checkStyle="1"/>
  <w:activeWritingStyle w:appName="MSWord" w:lang="nl-NL" w:vendorID="1" w:dllVersion="512" w:checkStyle="1"/>
  <w:attachedTemplate r:id="rId1"/>
  <w:linkStyles/>
  <w:stylePaneFormatFilter w:val="3F01"/>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rsids>
    <w:rsidRoot w:val="00FA36CC"/>
    <w:rsid w:val="00002C76"/>
    <w:rsid w:val="00002DCF"/>
    <w:rsid w:val="00004AF2"/>
    <w:rsid w:val="00005D94"/>
    <w:rsid w:val="0000625F"/>
    <w:rsid w:val="000074A9"/>
    <w:rsid w:val="00010D0D"/>
    <w:rsid w:val="00010D1C"/>
    <w:rsid w:val="000122F9"/>
    <w:rsid w:val="00012E99"/>
    <w:rsid w:val="000136F3"/>
    <w:rsid w:val="0001444D"/>
    <w:rsid w:val="0001464D"/>
    <w:rsid w:val="00014662"/>
    <w:rsid w:val="00016BDD"/>
    <w:rsid w:val="000172E6"/>
    <w:rsid w:val="00021EF3"/>
    <w:rsid w:val="00022ED1"/>
    <w:rsid w:val="000231CC"/>
    <w:rsid w:val="000232BB"/>
    <w:rsid w:val="00023753"/>
    <w:rsid w:val="00025490"/>
    <w:rsid w:val="00025F52"/>
    <w:rsid w:val="00026FDE"/>
    <w:rsid w:val="00027336"/>
    <w:rsid w:val="00030B2A"/>
    <w:rsid w:val="00031EBC"/>
    <w:rsid w:val="00033B50"/>
    <w:rsid w:val="00033D7A"/>
    <w:rsid w:val="0003490D"/>
    <w:rsid w:val="00035691"/>
    <w:rsid w:val="00035797"/>
    <w:rsid w:val="000376B1"/>
    <w:rsid w:val="00037A8F"/>
    <w:rsid w:val="00037E65"/>
    <w:rsid w:val="00040E42"/>
    <w:rsid w:val="00042FE1"/>
    <w:rsid w:val="0004506B"/>
    <w:rsid w:val="00046890"/>
    <w:rsid w:val="0004689D"/>
    <w:rsid w:val="00047A34"/>
    <w:rsid w:val="00047A82"/>
    <w:rsid w:val="00047BD9"/>
    <w:rsid w:val="0005013F"/>
    <w:rsid w:val="000504E4"/>
    <w:rsid w:val="00050AE0"/>
    <w:rsid w:val="00051396"/>
    <w:rsid w:val="00051BB6"/>
    <w:rsid w:val="00052C37"/>
    <w:rsid w:val="00054063"/>
    <w:rsid w:val="000548C9"/>
    <w:rsid w:val="00056769"/>
    <w:rsid w:val="00057BA2"/>
    <w:rsid w:val="00060B90"/>
    <w:rsid w:val="00061239"/>
    <w:rsid w:val="00064B95"/>
    <w:rsid w:val="000654EA"/>
    <w:rsid w:val="00067B49"/>
    <w:rsid w:val="0007073A"/>
    <w:rsid w:val="00071276"/>
    <w:rsid w:val="000717EB"/>
    <w:rsid w:val="00072581"/>
    <w:rsid w:val="000749DE"/>
    <w:rsid w:val="0007514F"/>
    <w:rsid w:val="000753C3"/>
    <w:rsid w:val="00075B44"/>
    <w:rsid w:val="00081367"/>
    <w:rsid w:val="00081908"/>
    <w:rsid w:val="00081DFF"/>
    <w:rsid w:val="0008484B"/>
    <w:rsid w:val="00084D79"/>
    <w:rsid w:val="0008644E"/>
    <w:rsid w:val="00087441"/>
    <w:rsid w:val="0009252C"/>
    <w:rsid w:val="00092B1D"/>
    <w:rsid w:val="00093130"/>
    <w:rsid w:val="0009379D"/>
    <w:rsid w:val="000958B5"/>
    <w:rsid w:val="00096C4B"/>
    <w:rsid w:val="000A0E3C"/>
    <w:rsid w:val="000A0EA7"/>
    <w:rsid w:val="000A2C06"/>
    <w:rsid w:val="000A3C6C"/>
    <w:rsid w:val="000A3D80"/>
    <w:rsid w:val="000A472E"/>
    <w:rsid w:val="000A5D8A"/>
    <w:rsid w:val="000A6285"/>
    <w:rsid w:val="000A688C"/>
    <w:rsid w:val="000A712B"/>
    <w:rsid w:val="000A7B0D"/>
    <w:rsid w:val="000B1C55"/>
    <w:rsid w:val="000B20C1"/>
    <w:rsid w:val="000B36C7"/>
    <w:rsid w:val="000B45E1"/>
    <w:rsid w:val="000B46C5"/>
    <w:rsid w:val="000B5C3D"/>
    <w:rsid w:val="000B6326"/>
    <w:rsid w:val="000B65E5"/>
    <w:rsid w:val="000B6727"/>
    <w:rsid w:val="000C0166"/>
    <w:rsid w:val="000C0C5F"/>
    <w:rsid w:val="000C2437"/>
    <w:rsid w:val="000C3D6F"/>
    <w:rsid w:val="000C4E55"/>
    <w:rsid w:val="000C5D3D"/>
    <w:rsid w:val="000C5FA6"/>
    <w:rsid w:val="000C78E1"/>
    <w:rsid w:val="000C7A8A"/>
    <w:rsid w:val="000C7F14"/>
    <w:rsid w:val="000D13E1"/>
    <w:rsid w:val="000D1612"/>
    <w:rsid w:val="000D176C"/>
    <w:rsid w:val="000D2567"/>
    <w:rsid w:val="000D2A59"/>
    <w:rsid w:val="000D3C58"/>
    <w:rsid w:val="000D4AE5"/>
    <w:rsid w:val="000D502F"/>
    <w:rsid w:val="000D52B3"/>
    <w:rsid w:val="000D581C"/>
    <w:rsid w:val="000D59D6"/>
    <w:rsid w:val="000D634C"/>
    <w:rsid w:val="000D7C4D"/>
    <w:rsid w:val="000D7EFE"/>
    <w:rsid w:val="000E0B59"/>
    <w:rsid w:val="000E16A6"/>
    <w:rsid w:val="000E2165"/>
    <w:rsid w:val="000E27D3"/>
    <w:rsid w:val="000E2A17"/>
    <w:rsid w:val="000E3981"/>
    <w:rsid w:val="000E3A3B"/>
    <w:rsid w:val="000E3EE6"/>
    <w:rsid w:val="000E4120"/>
    <w:rsid w:val="000E4A53"/>
    <w:rsid w:val="000E4F97"/>
    <w:rsid w:val="000E4FF4"/>
    <w:rsid w:val="000E51D9"/>
    <w:rsid w:val="000E582F"/>
    <w:rsid w:val="000E5BA6"/>
    <w:rsid w:val="000E6A15"/>
    <w:rsid w:val="000E7939"/>
    <w:rsid w:val="000F380B"/>
    <w:rsid w:val="000F3D5A"/>
    <w:rsid w:val="000F3FB0"/>
    <w:rsid w:val="000F4F73"/>
    <w:rsid w:val="000F5B57"/>
    <w:rsid w:val="000F68C8"/>
    <w:rsid w:val="000F6B30"/>
    <w:rsid w:val="000F7F56"/>
    <w:rsid w:val="001004BC"/>
    <w:rsid w:val="00101563"/>
    <w:rsid w:val="0010444E"/>
    <w:rsid w:val="00105976"/>
    <w:rsid w:val="00107BDD"/>
    <w:rsid w:val="00107D71"/>
    <w:rsid w:val="00110D0A"/>
    <w:rsid w:val="00112F3B"/>
    <w:rsid w:val="0011305D"/>
    <w:rsid w:val="001134DB"/>
    <w:rsid w:val="001135DC"/>
    <w:rsid w:val="00114897"/>
    <w:rsid w:val="001148F2"/>
    <w:rsid w:val="00114991"/>
    <w:rsid w:val="00114A76"/>
    <w:rsid w:val="00115ABB"/>
    <w:rsid w:val="00116083"/>
    <w:rsid w:val="00116EA6"/>
    <w:rsid w:val="00116EFE"/>
    <w:rsid w:val="001174C6"/>
    <w:rsid w:val="00117F43"/>
    <w:rsid w:val="001205CD"/>
    <w:rsid w:val="001208C2"/>
    <w:rsid w:val="0012205E"/>
    <w:rsid w:val="001225AF"/>
    <w:rsid w:val="00123471"/>
    <w:rsid w:val="00123873"/>
    <w:rsid w:val="00123924"/>
    <w:rsid w:val="00126080"/>
    <w:rsid w:val="00126112"/>
    <w:rsid w:val="00126C09"/>
    <w:rsid w:val="00126F5C"/>
    <w:rsid w:val="00127047"/>
    <w:rsid w:val="00127648"/>
    <w:rsid w:val="00127A18"/>
    <w:rsid w:val="00127CB7"/>
    <w:rsid w:val="00131206"/>
    <w:rsid w:val="00131B71"/>
    <w:rsid w:val="00131E2C"/>
    <w:rsid w:val="001324DD"/>
    <w:rsid w:val="00133D55"/>
    <w:rsid w:val="00134C5F"/>
    <w:rsid w:val="00137EF0"/>
    <w:rsid w:val="00140A7F"/>
    <w:rsid w:val="00141663"/>
    <w:rsid w:val="00141933"/>
    <w:rsid w:val="00141ED5"/>
    <w:rsid w:val="001437BB"/>
    <w:rsid w:val="00143DAF"/>
    <w:rsid w:val="00144214"/>
    <w:rsid w:val="00145582"/>
    <w:rsid w:val="00146318"/>
    <w:rsid w:val="0015051C"/>
    <w:rsid w:val="00151BC0"/>
    <w:rsid w:val="00151CBB"/>
    <w:rsid w:val="00152DA4"/>
    <w:rsid w:val="00152FAD"/>
    <w:rsid w:val="001540F8"/>
    <w:rsid w:val="0015427B"/>
    <w:rsid w:val="0015449F"/>
    <w:rsid w:val="00155783"/>
    <w:rsid w:val="00156BEB"/>
    <w:rsid w:val="00157229"/>
    <w:rsid w:val="00157B86"/>
    <w:rsid w:val="00160AD4"/>
    <w:rsid w:val="00162333"/>
    <w:rsid w:val="001633F6"/>
    <w:rsid w:val="00163B71"/>
    <w:rsid w:val="00163B8A"/>
    <w:rsid w:val="001645A5"/>
    <w:rsid w:val="00166EBF"/>
    <w:rsid w:val="00170140"/>
    <w:rsid w:val="001703FC"/>
    <w:rsid w:val="00170C5B"/>
    <w:rsid w:val="001728F5"/>
    <w:rsid w:val="00173E48"/>
    <w:rsid w:val="00174571"/>
    <w:rsid w:val="0017484F"/>
    <w:rsid w:val="0017516E"/>
    <w:rsid w:val="00176791"/>
    <w:rsid w:val="00177143"/>
    <w:rsid w:val="00177215"/>
    <w:rsid w:val="00177C72"/>
    <w:rsid w:val="0018101F"/>
    <w:rsid w:val="001830F9"/>
    <w:rsid w:val="00183788"/>
    <w:rsid w:val="00183831"/>
    <w:rsid w:val="00183F50"/>
    <w:rsid w:val="00184446"/>
    <w:rsid w:val="00185F25"/>
    <w:rsid w:val="00186119"/>
    <w:rsid w:val="001866C0"/>
    <w:rsid w:val="0018674A"/>
    <w:rsid w:val="001909AB"/>
    <w:rsid w:val="00192607"/>
    <w:rsid w:val="001942A9"/>
    <w:rsid w:val="001945A5"/>
    <w:rsid w:val="00195A3A"/>
    <w:rsid w:val="00195ED9"/>
    <w:rsid w:val="0019694A"/>
    <w:rsid w:val="001A0380"/>
    <w:rsid w:val="001A038E"/>
    <w:rsid w:val="001A03FA"/>
    <w:rsid w:val="001A075D"/>
    <w:rsid w:val="001A0F88"/>
    <w:rsid w:val="001A1E52"/>
    <w:rsid w:val="001A1F54"/>
    <w:rsid w:val="001A282A"/>
    <w:rsid w:val="001A4B08"/>
    <w:rsid w:val="001A64E1"/>
    <w:rsid w:val="001A75AB"/>
    <w:rsid w:val="001B1950"/>
    <w:rsid w:val="001B2993"/>
    <w:rsid w:val="001B6666"/>
    <w:rsid w:val="001B70BD"/>
    <w:rsid w:val="001B75D3"/>
    <w:rsid w:val="001C0918"/>
    <w:rsid w:val="001C0C10"/>
    <w:rsid w:val="001C252A"/>
    <w:rsid w:val="001C38A5"/>
    <w:rsid w:val="001C3D07"/>
    <w:rsid w:val="001C3F63"/>
    <w:rsid w:val="001C44F8"/>
    <w:rsid w:val="001C476E"/>
    <w:rsid w:val="001C4F66"/>
    <w:rsid w:val="001C5B9C"/>
    <w:rsid w:val="001C5C9D"/>
    <w:rsid w:val="001C628C"/>
    <w:rsid w:val="001C65A2"/>
    <w:rsid w:val="001C7570"/>
    <w:rsid w:val="001D210C"/>
    <w:rsid w:val="001D2E55"/>
    <w:rsid w:val="001D3021"/>
    <w:rsid w:val="001D3405"/>
    <w:rsid w:val="001D3DFE"/>
    <w:rsid w:val="001D4885"/>
    <w:rsid w:val="001D5483"/>
    <w:rsid w:val="001D6288"/>
    <w:rsid w:val="001D6390"/>
    <w:rsid w:val="001D64F2"/>
    <w:rsid w:val="001D6729"/>
    <w:rsid w:val="001D6FB9"/>
    <w:rsid w:val="001D7D8C"/>
    <w:rsid w:val="001E1A22"/>
    <w:rsid w:val="001E1FA2"/>
    <w:rsid w:val="001E2303"/>
    <w:rsid w:val="001E242E"/>
    <w:rsid w:val="001E275E"/>
    <w:rsid w:val="001E277D"/>
    <w:rsid w:val="001E3296"/>
    <w:rsid w:val="001E33F4"/>
    <w:rsid w:val="001E352A"/>
    <w:rsid w:val="001E3F77"/>
    <w:rsid w:val="001E491B"/>
    <w:rsid w:val="001E568E"/>
    <w:rsid w:val="001E56AC"/>
    <w:rsid w:val="001E68F4"/>
    <w:rsid w:val="001E746F"/>
    <w:rsid w:val="001E7ABF"/>
    <w:rsid w:val="001E7EC2"/>
    <w:rsid w:val="001F0755"/>
    <w:rsid w:val="001F2843"/>
    <w:rsid w:val="001F36A7"/>
    <w:rsid w:val="001F3DC2"/>
    <w:rsid w:val="001F51E8"/>
    <w:rsid w:val="001F5E66"/>
    <w:rsid w:val="001F64B9"/>
    <w:rsid w:val="001F6565"/>
    <w:rsid w:val="001F6C1A"/>
    <w:rsid w:val="00200B2F"/>
    <w:rsid w:val="00200B5C"/>
    <w:rsid w:val="00202620"/>
    <w:rsid w:val="0020264F"/>
    <w:rsid w:val="00202A12"/>
    <w:rsid w:val="00204355"/>
    <w:rsid w:val="00204733"/>
    <w:rsid w:val="002054C3"/>
    <w:rsid w:val="00205757"/>
    <w:rsid w:val="00206EBF"/>
    <w:rsid w:val="00207FE7"/>
    <w:rsid w:val="0021159A"/>
    <w:rsid w:val="002117C2"/>
    <w:rsid w:val="00212576"/>
    <w:rsid w:val="00213AC7"/>
    <w:rsid w:val="00216CAD"/>
    <w:rsid w:val="00217042"/>
    <w:rsid w:val="00221F73"/>
    <w:rsid w:val="00222431"/>
    <w:rsid w:val="00223C32"/>
    <w:rsid w:val="00224A0C"/>
    <w:rsid w:val="00224D2C"/>
    <w:rsid w:val="00226E4F"/>
    <w:rsid w:val="0022752A"/>
    <w:rsid w:val="00227A18"/>
    <w:rsid w:val="002302AA"/>
    <w:rsid w:val="00232BFC"/>
    <w:rsid w:val="00232CA6"/>
    <w:rsid w:val="00232E05"/>
    <w:rsid w:val="002344C7"/>
    <w:rsid w:val="002357CE"/>
    <w:rsid w:val="00235C0B"/>
    <w:rsid w:val="00241237"/>
    <w:rsid w:val="002421EB"/>
    <w:rsid w:val="00242C65"/>
    <w:rsid w:val="0024334D"/>
    <w:rsid w:val="00244793"/>
    <w:rsid w:val="002464A7"/>
    <w:rsid w:val="002470E9"/>
    <w:rsid w:val="002475CB"/>
    <w:rsid w:val="00247BAD"/>
    <w:rsid w:val="00250318"/>
    <w:rsid w:val="00250CB0"/>
    <w:rsid w:val="00251541"/>
    <w:rsid w:val="002515DD"/>
    <w:rsid w:val="00252814"/>
    <w:rsid w:val="00252B7F"/>
    <w:rsid w:val="00253566"/>
    <w:rsid w:val="002537F6"/>
    <w:rsid w:val="00255AB5"/>
    <w:rsid w:val="00257FA3"/>
    <w:rsid w:val="002607D1"/>
    <w:rsid w:val="00260C0D"/>
    <w:rsid w:val="0026198F"/>
    <w:rsid w:val="00261C98"/>
    <w:rsid w:val="00261F66"/>
    <w:rsid w:val="00261FF8"/>
    <w:rsid w:val="00262029"/>
    <w:rsid w:val="00262A3F"/>
    <w:rsid w:val="00262DB5"/>
    <w:rsid w:val="00263451"/>
    <w:rsid w:val="002650A9"/>
    <w:rsid w:val="0026604A"/>
    <w:rsid w:val="002663E1"/>
    <w:rsid w:val="0026644A"/>
    <w:rsid w:val="0027002F"/>
    <w:rsid w:val="00270560"/>
    <w:rsid w:val="00271675"/>
    <w:rsid w:val="0027186A"/>
    <w:rsid w:val="00271DE6"/>
    <w:rsid w:val="00273242"/>
    <w:rsid w:val="002735A6"/>
    <w:rsid w:val="00273721"/>
    <w:rsid w:val="00275846"/>
    <w:rsid w:val="0027626A"/>
    <w:rsid w:val="00276CEB"/>
    <w:rsid w:val="00276DE9"/>
    <w:rsid w:val="002776CE"/>
    <w:rsid w:val="00280CBB"/>
    <w:rsid w:val="00282798"/>
    <w:rsid w:val="00283091"/>
    <w:rsid w:val="002833B7"/>
    <w:rsid w:val="002839CD"/>
    <w:rsid w:val="00283D6F"/>
    <w:rsid w:val="00283DA8"/>
    <w:rsid w:val="00284D42"/>
    <w:rsid w:val="00286AFA"/>
    <w:rsid w:val="002903D1"/>
    <w:rsid w:val="00290435"/>
    <w:rsid w:val="00292607"/>
    <w:rsid w:val="00293B7B"/>
    <w:rsid w:val="00294149"/>
    <w:rsid w:val="0029416C"/>
    <w:rsid w:val="00294CBC"/>
    <w:rsid w:val="00295930"/>
    <w:rsid w:val="002959AC"/>
    <w:rsid w:val="00295C53"/>
    <w:rsid w:val="00296CF8"/>
    <w:rsid w:val="002A10FC"/>
    <w:rsid w:val="002A1A8C"/>
    <w:rsid w:val="002A1C46"/>
    <w:rsid w:val="002A21F2"/>
    <w:rsid w:val="002A2EE4"/>
    <w:rsid w:val="002A3143"/>
    <w:rsid w:val="002A430A"/>
    <w:rsid w:val="002A4E42"/>
    <w:rsid w:val="002A65F1"/>
    <w:rsid w:val="002A7AA2"/>
    <w:rsid w:val="002B0BC1"/>
    <w:rsid w:val="002B1742"/>
    <w:rsid w:val="002B33E8"/>
    <w:rsid w:val="002B33FD"/>
    <w:rsid w:val="002B3FC2"/>
    <w:rsid w:val="002B4023"/>
    <w:rsid w:val="002B6713"/>
    <w:rsid w:val="002B7FFC"/>
    <w:rsid w:val="002C0379"/>
    <w:rsid w:val="002C0437"/>
    <w:rsid w:val="002C17B6"/>
    <w:rsid w:val="002C1B18"/>
    <w:rsid w:val="002C2252"/>
    <w:rsid w:val="002C384B"/>
    <w:rsid w:val="002C4107"/>
    <w:rsid w:val="002C6F6B"/>
    <w:rsid w:val="002C7610"/>
    <w:rsid w:val="002D0620"/>
    <w:rsid w:val="002D131A"/>
    <w:rsid w:val="002D131C"/>
    <w:rsid w:val="002D15A5"/>
    <w:rsid w:val="002D1D6E"/>
    <w:rsid w:val="002D2F69"/>
    <w:rsid w:val="002D3691"/>
    <w:rsid w:val="002D4F8A"/>
    <w:rsid w:val="002D547D"/>
    <w:rsid w:val="002D5DAE"/>
    <w:rsid w:val="002D5E55"/>
    <w:rsid w:val="002D6735"/>
    <w:rsid w:val="002E2648"/>
    <w:rsid w:val="002E4303"/>
    <w:rsid w:val="002E489F"/>
    <w:rsid w:val="002E5216"/>
    <w:rsid w:val="002E678C"/>
    <w:rsid w:val="002E7460"/>
    <w:rsid w:val="002E77D8"/>
    <w:rsid w:val="002E7E06"/>
    <w:rsid w:val="002F236C"/>
    <w:rsid w:val="002F3401"/>
    <w:rsid w:val="002F39F6"/>
    <w:rsid w:val="002F4120"/>
    <w:rsid w:val="002F5781"/>
    <w:rsid w:val="002F6194"/>
    <w:rsid w:val="002F6F8C"/>
    <w:rsid w:val="002F702D"/>
    <w:rsid w:val="002F7871"/>
    <w:rsid w:val="002F7B82"/>
    <w:rsid w:val="002F7E1B"/>
    <w:rsid w:val="002F7F6A"/>
    <w:rsid w:val="003018E8"/>
    <w:rsid w:val="00301937"/>
    <w:rsid w:val="0030334A"/>
    <w:rsid w:val="00303680"/>
    <w:rsid w:val="003043CE"/>
    <w:rsid w:val="00304972"/>
    <w:rsid w:val="003050AB"/>
    <w:rsid w:val="00305A9B"/>
    <w:rsid w:val="00305C90"/>
    <w:rsid w:val="003071FF"/>
    <w:rsid w:val="00307D55"/>
    <w:rsid w:val="00311B06"/>
    <w:rsid w:val="00311E0F"/>
    <w:rsid w:val="00312CC4"/>
    <w:rsid w:val="00313462"/>
    <w:rsid w:val="003140A2"/>
    <w:rsid w:val="003168B6"/>
    <w:rsid w:val="00316BBF"/>
    <w:rsid w:val="0031797E"/>
    <w:rsid w:val="00321BB1"/>
    <w:rsid w:val="00322F85"/>
    <w:rsid w:val="0032362B"/>
    <w:rsid w:val="00326720"/>
    <w:rsid w:val="003275BE"/>
    <w:rsid w:val="00327EC5"/>
    <w:rsid w:val="003307B9"/>
    <w:rsid w:val="00331C74"/>
    <w:rsid w:val="0033298E"/>
    <w:rsid w:val="00334302"/>
    <w:rsid w:val="003348DD"/>
    <w:rsid w:val="003355C9"/>
    <w:rsid w:val="00336F5E"/>
    <w:rsid w:val="003375D7"/>
    <w:rsid w:val="0033794F"/>
    <w:rsid w:val="00340BBC"/>
    <w:rsid w:val="003418D4"/>
    <w:rsid w:val="00342708"/>
    <w:rsid w:val="0034414F"/>
    <w:rsid w:val="00344E6A"/>
    <w:rsid w:val="00344FB6"/>
    <w:rsid w:val="0034560B"/>
    <w:rsid w:val="00345859"/>
    <w:rsid w:val="00345D5B"/>
    <w:rsid w:val="00346470"/>
    <w:rsid w:val="003504DF"/>
    <w:rsid w:val="00350C99"/>
    <w:rsid w:val="00350F2F"/>
    <w:rsid w:val="00352EBE"/>
    <w:rsid w:val="00353475"/>
    <w:rsid w:val="00356F75"/>
    <w:rsid w:val="00357F25"/>
    <w:rsid w:val="003624BE"/>
    <w:rsid w:val="00362AAC"/>
    <w:rsid w:val="00363A09"/>
    <w:rsid w:val="0036475B"/>
    <w:rsid w:val="003648A4"/>
    <w:rsid w:val="00364C4E"/>
    <w:rsid w:val="0036649A"/>
    <w:rsid w:val="00367DE6"/>
    <w:rsid w:val="003704FC"/>
    <w:rsid w:val="00371169"/>
    <w:rsid w:val="00372F55"/>
    <w:rsid w:val="00372FC1"/>
    <w:rsid w:val="00373D1C"/>
    <w:rsid w:val="00373E16"/>
    <w:rsid w:val="00374726"/>
    <w:rsid w:val="00375746"/>
    <w:rsid w:val="00376472"/>
    <w:rsid w:val="00377567"/>
    <w:rsid w:val="0038017B"/>
    <w:rsid w:val="0038124F"/>
    <w:rsid w:val="003828C8"/>
    <w:rsid w:val="0038473F"/>
    <w:rsid w:val="00384C10"/>
    <w:rsid w:val="00386D2C"/>
    <w:rsid w:val="003873D5"/>
    <w:rsid w:val="003906F9"/>
    <w:rsid w:val="0039110C"/>
    <w:rsid w:val="00391EF8"/>
    <w:rsid w:val="00392626"/>
    <w:rsid w:val="003948F0"/>
    <w:rsid w:val="00394A94"/>
    <w:rsid w:val="00394CF0"/>
    <w:rsid w:val="00394DC0"/>
    <w:rsid w:val="00395035"/>
    <w:rsid w:val="00395E38"/>
    <w:rsid w:val="0039767B"/>
    <w:rsid w:val="003978AF"/>
    <w:rsid w:val="003A1872"/>
    <w:rsid w:val="003A1AFF"/>
    <w:rsid w:val="003A1EF4"/>
    <w:rsid w:val="003A1F15"/>
    <w:rsid w:val="003A369D"/>
    <w:rsid w:val="003A3AF2"/>
    <w:rsid w:val="003A3E87"/>
    <w:rsid w:val="003A3EEE"/>
    <w:rsid w:val="003A5675"/>
    <w:rsid w:val="003A6BEC"/>
    <w:rsid w:val="003A7599"/>
    <w:rsid w:val="003B05F0"/>
    <w:rsid w:val="003B0C7D"/>
    <w:rsid w:val="003B126D"/>
    <w:rsid w:val="003B26C4"/>
    <w:rsid w:val="003B315A"/>
    <w:rsid w:val="003B52A3"/>
    <w:rsid w:val="003B54EA"/>
    <w:rsid w:val="003B5744"/>
    <w:rsid w:val="003B5CE3"/>
    <w:rsid w:val="003B6B20"/>
    <w:rsid w:val="003B6E34"/>
    <w:rsid w:val="003B7E34"/>
    <w:rsid w:val="003C02F5"/>
    <w:rsid w:val="003C068D"/>
    <w:rsid w:val="003C085A"/>
    <w:rsid w:val="003C13AD"/>
    <w:rsid w:val="003C1CE7"/>
    <w:rsid w:val="003C2168"/>
    <w:rsid w:val="003C2208"/>
    <w:rsid w:val="003C2259"/>
    <w:rsid w:val="003C2F99"/>
    <w:rsid w:val="003C4012"/>
    <w:rsid w:val="003C447C"/>
    <w:rsid w:val="003C4BBA"/>
    <w:rsid w:val="003C51EE"/>
    <w:rsid w:val="003C5371"/>
    <w:rsid w:val="003C75E7"/>
    <w:rsid w:val="003C7B03"/>
    <w:rsid w:val="003D03F4"/>
    <w:rsid w:val="003D2F3E"/>
    <w:rsid w:val="003D38AB"/>
    <w:rsid w:val="003D5E46"/>
    <w:rsid w:val="003D5E7B"/>
    <w:rsid w:val="003D70C9"/>
    <w:rsid w:val="003E08A5"/>
    <w:rsid w:val="003E0A86"/>
    <w:rsid w:val="003E11DA"/>
    <w:rsid w:val="003E13CA"/>
    <w:rsid w:val="003E173A"/>
    <w:rsid w:val="003E242A"/>
    <w:rsid w:val="003E2C86"/>
    <w:rsid w:val="003E4081"/>
    <w:rsid w:val="003E440B"/>
    <w:rsid w:val="003E46AB"/>
    <w:rsid w:val="003E5E9E"/>
    <w:rsid w:val="003E63FF"/>
    <w:rsid w:val="003E7E2A"/>
    <w:rsid w:val="003F031E"/>
    <w:rsid w:val="003F083E"/>
    <w:rsid w:val="003F3C31"/>
    <w:rsid w:val="003F4C25"/>
    <w:rsid w:val="003F5E06"/>
    <w:rsid w:val="003F716F"/>
    <w:rsid w:val="00400E1A"/>
    <w:rsid w:val="00401534"/>
    <w:rsid w:val="00401AA3"/>
    <w:rsid w:val="004021B2"/>
    <w:rsid w:val="00403904"/>
    <w:rsid w:val="00405170"/>
    <w:rsid w:val="00405220"/>
    <w:rsid w:val="0040562B"/>
    <w:rsid w:val="00405D34"/>
    <w:rsid w:val="00406CC4"/>
    <w:rsid w:val="00407159"/>
    <w:rsid w:val="00407AA8"/>
    <w:rsid w:val="00407FE7"/>
    <w:rsid w:val="0041007F"/>
    <w:rsid w:val="00410812"/>
    <w:rsid w:val="0041158E"/>
    <w:rsid w:val="00411635"/>
    <w:rsid w:val="004125FE"/>
    <w:rsid w:val="0041281E"/>
    <w:rsid w:val="00413A8A"/>
    <w:rsid w:val="00415C20"/>
    <w:rsid w:val="00416244"/>
    <w:rsid w:val="00416529"/>
    <w:rsid w:val="00416B5D"/>
    <w:rsid w:val="004202D6"/>
    <w:rsid w:val="00420865"/>
    <w:rsid w:val="00420AD1"/>
    <w:rsid w:val="004223B5"/>
    <w:rsid w:val="004235F2"/>
    <w:rsid w:val="00423B2E"/>
    <w:rsid w:val="00423D62"/>
    <w:rsid w:val="00423D75"/>
    <w:rsid w:val="00424370"/>
    <w:rsid w:val="004251EF"/>
    <w:rsid w:val="00426AD6"/>
    <w:rsid w:val="00426E52"/>
    <w:rsid w:val="00427840"/>
    <w:rsid w:val="00431AB3"/>
    <w:rsid w:val="00432E58"/>
    <w:rsid w:val="00434363"/>
    <w:rsid w:val="004347E9"/>
    <w:rsid w:val="00436024"/>
    <w:rsid w:val="00436E5E"/>
    <w:rsid w:val="004375F6"/>
    <w:rsid w:val="00441E62"/>
    <w:rsid w:val="00443D83"/>
    <w:rsid w:val="00445599"/>
    <w:rsid w:val="0044624C"/>
    <w:rsid w:val="004513A4"/>
    <w:rsid w:val="0045327F"/>
    <w:rsid w:val="00453B36"/>
    <w:rsid w:val="00455EB4"/>
    <w:rsid w:val="00456386"/>
    <w:rsid w:val="00456A66"/>
    <w:rsid w:val="00460E03"/>
    <w:rsid w:val="004610C6"/>
    <w:rsid w:val="00461A05"/>
    <w:rsid w:val="00461B56"/>
    <w:rsid w:val="00461C54"/>
    <w:rsid w:val="00461F11"/>
    <w:rsid w:val="00461FAC"/>
    <w:rsid w:val="004622A6"/>
    <w:rsid w:val="00462518"/>
    <w:rsid w:val="00462AC5"/>
    <w:rsid w:val="00462B1D"/>
    <w:rsid w:val="00463068"/>
    <w:rsid w:val="00465F6B"/>
    <w:rsid w:val="004660AE"/>
    <w:rsid w:val="0046749D"/>
    <w:rsid w:val="004675FA"/>
    <w:rsid w:val="00471127"/>
    <w:rsid w:val="004718A7"/>
    <w:rsid w:val="004720E9"/>
    <w:rsid w:val="004724A7"/>
    <w:rsid w:val="004733E6"/>
    <w:rsid w:val="004739E0"/>
    <w:rsid w:val="00473AD4"/>
    <w:rsid w:val="00473B30"/>
    <w:rsid w:val="00473C29"/>
    <w:rsid w:val="00475C1D"/>
    <w:rsid w:val="00475E79"/>
    <w:rsid w:val="004776BA"/>
    <w:rsid w:val="004802A7"/>
    <w:rsid w:val="0048038E"/>
    <w:rsid w:val="00480ABD"/>
    <w:rsid w:val="00480B3F"/>
    <w:rsid w:val="00480C62"/>
    <w:rsid w:val="00482E76"/>
    <w:rsid w:val="00482E90"/>
    <w:rsid w:val="0048390C"/>
    <w:rsid w:val="00485747"/>
    <w:rsid w:val="004860F9"/>
    <w:rsid w:val="00486F4F"/>
    <w:rsid w:val="00487EB1"/>
    <w:rsid w:val="004905B0"/>
    <w:rsid w:val="00490839"/>
    <w:rsid w:val="00490A80"/>
    <w:rsid w:val="00490DDD"/>
    <w:rsid w:val="00491669"/>
    <w:rsid w:val="004921EE"/>
    <w:rsid w:val="00492C34"/>
    <w:rsid w:val="00493F5C"/>
    <w:rsid w:val="00497EBF"/>
    <w:rsid w:val="004A0ABA"/>
    <w:rsid w:val="004A119C"/>
    <w:rsid w:val="004A1AEA"/>
    <w:rsid w:val="004A21B8"/>
    <w:rsid w:val="004A285D"/>
    <w:rsid w:val="004A3E28"/>
    <w:rsid w:val="004A484C"/>
    <w:rsid w:val="004A6D73"/>
    <w:rsid w:val="004A72DF"/>
    <w:rsid w:val="004A7856"/>
    <w:rsid w:val="004B1734"/>
    <w:rsid w:val="004B2203"/>
    <w:rsid w:val="004B2D67"/>
    <w:rsid w:val="004B3788"/>
    <w:rsid w:val="004B44CC"/>
    <w:rsid w:val="004B729D"/>
    <w:rsid w:val="004C05B2"/>
    <w:rsid w:val="004C0797"/>
    <w:rsid w:val="004C08D8"/>
    <w:rsid w:val="004C16AD"/>
    <w:rsid w:val="004C17FB"/>
    <w:rsid w:val="004C1899"/>
    <w:rsid w:val="004C199F"/>
    <w:rsid w:val="004C2C8F"/>
    <w:rsid w:val="004C328A"/>
    <w:rsid w:val="004C32CC"/>
    <w:rsid w:val="004C3F29"/>
    <w:rsid w:val="004C4376"/>
    <w:rsid w:val="004C46C9"/>
    <w:rsid w:val="004C659E"/>
    <w:rsid w:val="004D031A"/>
    <w:rsid w:val="004D30F6"/>
    <w:rsid w:val="004D35A0"/>
    <w:rsid w:val="004D3808"/>
    <w:rsid w:val="004D6259"/>
    <w:rsid w:val="004D6988"/>
    <w:rsid w:val="004D70EE"/>
    <w:rsid w:val="004D7D9D"/>
    <w:rsid w:val="004E00DB"/>
    <w:rsid w:val="004E1374"/>
    <w:rsid w:val="004E178C"/>
    <w:rsid w:val="004E1E74"/>
    <w:rsid w:val="004E2557"/>
    <w:rsid w:val="004E2562"/>
    <w:rsid w:val="004E3054"/>
    <w:rsid w:val="004E3F1E"/>
    <w:rsid w:val="004E4486"/>
    <w:rsid w:val="004E57D0"/>
    <w:rsid w:val="004E5999"/>
    <w:rsid w:val="004E5F40"/>
    <w:rsid w:val="004E60E6"/>
    <w:rsid w:val="004E71E5"/>
    <w:rsid w:val="004E796D"/>
    <w:rsid w:val="004F02DD"/>
    <w:rsid w:val="004F04F8"/>
    <w:rsid w:val="004F05CA"/>
    <w:rsid w:val="004F1788"/>
    <w:rsid w:val="004F1BC2"/>
    <w:rsid w:val="004F1F27"/>
    <w:rsid w:val="004F300D"/>
    <w:rsid w:val="004F3EA6"/>
    <w:rsid w:val="004F4107"/>
    <w:rsid w:val="004F4291"/>
    <w:rsid w:val="004F5869"/>
    <w:rsid w:val="00500ECD"/>
    <w:rsid w:val="00501ECF"/>
    <w:rsid w:val="0050424A"/>
    <w:rsid w:val="00505502"/>
    <w:rsid w:val="005058FE"/>
    <w:rsid w:val="005104E1"/>
    <w:rsid w:val="005111E3"/>
    <w:rsid w:val="005133CE"/>
    <w:rsid w:val="005140D2"/>
    <w:rsid w:val="005146A8"/>
    <w:rsid w:val="00514808"/>
    <w:rsid w:val="0051540E"/>
    <w:rsid w:val="00515551"/>
    <w:rsid w:val="005166F3"/>
    <w:rsid w:val="00516E31"/>
    <w:rsid w:val="00517DF5"/>
    <w:rsid w:val="00520B25"/>
    <w:rsid w:val="00521737"/>
    <w:rsid w:val="00522361"/>
    <w:rsid w:val="005231BF"/>
    <w:rsid w:val="005232B5"/>
    <w:rsid w:val="00525D59"/>
    <w:rsid w:val="005271BD"/>
    <w:rsid w:val="00527235"/>
    <w:rsid w:val="00527515"/>
    <w:rsid w:val="00530236"/>
    <w:rsid w:val="005309AE"/>
    <w:rsid w:val="005312BA"/>
    <w:rsid w:val="0053163D"/>
    <w:rsid w:val="005321E9"/>
    <w:rsid w:val="00533FD8"/>
    <w:rsid w:val="00534583"/>
    <w:rsid w:val="005346F3"/>
    <w:rsid w:val="0053518E"/>
    <w:rsid w:val="00535DA2"/>
    <w:rsid w:val="00535FCB"/>
    <w:rsid w:val="00536466"/>
    <w:rsid w:val="00536790"/>
    <w:rsid w:val="00536824"/>
    <w:rsid w:val="0053734D"/>
    <w:rsid w:val="00540DD0"/>
    <w:rsid w:val="00542928"/>
    <w:rsid w:val="00545057"/>
    <w:rsid w:val="00545756"/>
    <w:rsid w:val="00545931"/>
    <w:rsid w:val="00545994"/>
    <w:rsid w:val="005467AC"/>
    <w:rsid w:val="00546BE0"/>
    <w:rsid w:val="0054762F"/>
    <w:rsid w:val="00547ACA"/>
    <w:rsid w:val="00547E19"/>
    <w:rsid w:val="00550376"/>
    <w:rsid w:val="005523E1"/>
    <w:rsid w:val="005532B2"/>
    <w:rsid w:val="00553377"/>
    <w:rsid w:val="00553EC9"/>
    <w:rsid w:val="005540C2"/>
    <w:rsid w:val="0055462D"/>
    <w:rsid w:val="00555FDF"/>
    <w:rsid w:val="0055688C"/>
    <w:rsid w:val="00557877"/>
    <w:rsid w:val="00561C05"/>
    <w:rsid w:val="00561FF8"/>
    <w:rsid w:val="0056309A"/>
    <w:rsid w:val="005644B1"/>
    <w:rsid w:val="00564584"/>
    <w:rsid w:val="0056650B"/>
    <w:rsid w:val="00567A49"/>
    <w:rsid w:val="00567F17"/>
    <w:rsid w:val="005712C8"/>
    <w:rsid w:val="0057142D"/>
    <w:rsid w:val="00571EE2"/>
    <w:rsid w:val="00573039"/>
    <w:rsid w:val="005737C2"/>
    <w:rsid w:val="005775B0"/>
    <w:rsid w:val="005809EE"/>
    <w:rsid w:val="00585310"/>
    <w:rsid w:val="00585BF3"/>
    <w:rsid w:val="00586ADB"/>
    <w:rsid w:val="00590386"/>
    <w:rsid w:val="005908A7"/>
    <w:rsid w:val="00591512"/>
    <w:rsid w:val="005920E2"/>
    <w:rsid w:val="005932E7"/>
    <w:rsid w:val="005936DC"/>
    <w:rsid w:val="00593E93"/>
    <w:rsid w:val="0059577B"/>
    <w:rsid w:val="0059740E"/>
    <w:rsid w:val="00597458"/>
    <w:rsid w:val="005977CA"/>
    <w:rsid w:val="00597B0E"/>
    <w:rsid w:val="005A17B5"/>
    <w:rsid w:val="005A2497"/>
    <w:rsid w:val="005A24F3"/>
    <w:rsid w:val="005A3627"/>
    <w:rsid w:val="005A4BAF"/>
    <w:rsid w:val="005A589F"/>
    <w:rsid w:val="005A5993"/>
    <w:rsid w:val="005A5BAC"/>
    <w:rsid w:val="005A7023"/>
    <w:rsid w:val="005A794F"/>
    <w:rsid w:val="005A7DF2"/>
    <w:rsid w:val="005B0863"/>
    <w:rsid w:val="005B1283"/>
    <w:rsid w:val="005B27AE"/>
    <w:rsid w:val="005B3154"/>
    <w:rsid w:val="005B3532"/>
    <w:rsid w:val="005B3671"/>
    <w:rsid w:val="005B4EE2"/>
    <w:rsid w:val="005B505A"/>
    <w:rsid w:val="005B6217"/>
    <w:rsid w:val="005C21BB"/>
    <w:rsid w:val="005C2AA8"/>
    <w:rsid w:val="005C31C4"/>
    <w:rsid w:val="005C3300"/>
    <w:rsid w:val="005C3DE1"/>
    <w:rsid w:val="005C59C3"/>
    <w:rsid w:val="005C6298"/>
    <w:rsid w:val="005C71A0"/>
    <w:rsid w:val="005C7941"/>
    <w:rsid w:val="005D0B3F"/>
    <w:rsid w:val="005D0F05"/>
    <w:rsid w:val="005D113D"/>
    <w:rsid w:val="005D2524"/>
    <w:rsid w:val="005D287D"/>
    <w:rsid w:val="005D2D10"/>
    <w:rsid w:val="005D2D18"/>
    <w:rsid w:val="005D41C0"/>
    <w:rsid w:val="005D5452"/>
    <w:rsid w:val="005D63A7"/>
    <w:rsid w:val="005D70B6"/>
    <w:rsid w:val="005D7145"/>
    <w:rsid w:val="005D7424"/>
    <w:rsid w:val="005D74B2"/>
    <w:rsid w:val="005D7F38"/>
    <w:rsid w:val="005D7F97"/>
    <w:rsid w:val="005E00A1"/>
    <w:rsid w:val="005E07D6"/>
    <w:rsid w:val="005E0907"/>
    <w:rsid w:val="005E0E18"/>
    <w:rsid w:val="005E1C04"/>
    <w:rsid w:val="005E32EC"/>
    <w:rsid w:val="005E352C"/>
    <w:rsid w:val="005E5155"/>
    <w:rsid w:val="005E5529"/>
    <w:rsid w:val="005E5D27"/>
    <w:rsid w:val="005E5D9C"/>
    <w:rsid w:val="005E67C9"/>
    <w:rsid w:val="005E73D1"/>
    <w:rsid w:val="005F1AD4"/>
    <w:rsid w:val="005F1BD1"/>
    <w:rsid w:val="005F1F76"/>
    <w:rsid w:val="005F23C3"/>
    <w:rsid w:val="005F2527"/>
    <w:rsid w:val="005F2CE1"/>
    <w:rsid w:val="005F3518"/>
    <w:rsid w:val="005F3A84"/>
    <w:rsid w:val="005F405C"/>
    <w:rsid w:val="005F71A1"/>
    <w:rsid w:val="005F7488"/>
    <w:rsid w:val="00600A91"/>
    <w:rsid w:val="00600BC3"/>
    <w:rsid w:val="0060291D"/>
    <w:rsid w:val="00602D44"/>
    <w:rsid w:val="006034BF"/>
    <w:rsid w:val="006039FB"/>
    <w:rsid w:val="00603EA3"/>
    <w:rsid w:val="006041D7"/>
    <w:rsid w:val="0060493E"/>
    <w:rsid w:val="00604B4B"/>
    <w:rsid w:val="00604B50"/>
    <w:rsid w:val="00605B5D"/>
    <w:rsid w:val="00606092"/>
    <w:rsid w:val="00606846"/>
    <w:rsid w:val="006073E0"/>
    <w:rsid w:val="00607587"/>
    <w:rsid w:val="00607BA1"/>
    <w:rsid w:val="00611284"/>
    <w:rsid w:val="00612D2D"/>
    <w:rsid w:val="00613C6C"/>
    <w:rsid w:val="00614C1E"/>
    <w:rsid w:val="00614E40"/>
    <w:rsid w:val="00615C66"/>
    <w:rsid w:val="00617AAE"/>
    <w:rsid w:val="00620EB2"/>
    <w:rsid w:val="00621253"/>
    <w:rsid w:val="00621973"/>
    <w:rsid w:val="00621999"/>
    <w:rsid w:val="006233DF"/>
    <w:rsid w:val="00623ADE"/>
    <w:rsid w:val="00623BC2"/>
    <w:rsid w:val="00630481"/>
    <w:rsid w:val="00630FA8"/>
    <w:rsid w:val="00631369"/>
    <w:rsid w:val="00632607"/>
    <w:rsid w:val="00632ED3"/>
    <w:rsid w:val="0063338D"/>
    <w:rsid w:val="006347DF"/>
    <w:rsid w:val="00634EFE"/>
    <w:rsid w:val="006351C9"/>
    <w:rsid w:val="006368BA"/>
    <w:rsid w:val="0063690F"/>
    <w:rsid w:val="006372E1"/>
    <w:rsid w:val="006373E0"/>
    <w:rsid w:val="006374A0"/>
    <w:rsid w:val="0063792D"/>
    <w:rsid w:val="00637F05"/>
    <w:rsid w:val="006406B6"/>
    <w:rsid w:val="00641444"/>
    <w:rsid w:val="0064414E"/>
    <w:rsid w:val="006446B6"/>
    <w:rsid w:val="00645121"/>
    <w:rsid w:val="00647258"/>
    <w:rsid w:val="006533A8"/>
    <w:rsid w:val="006533D6"/>
    <w:rsid w:val="0065360B"/>
    <w:rsid w:val="00653BE9"/>
    <w:rsid w:val="00653D16"/>
    <w:rsid w:val="00655D75"/>
    <w:rsid w:val="00657965"/>
    <w:rsid w:val="006604F4"/>
    <w:rsid w:val="00661A6B"/>
    <w:rsid w:val="00661C31"/>
    <w:rsid w:val="00662E2F"/>
    <w:rsid w:val="006635ED"/>
    <w:rsid w:val="00663606"/>
    <w:rsid w:val="00664515"/>
    <w:rsid w:val="00664932"/>
    <w:rsid w:val="00664D51"/>
    <w:rsid w:val="00665773"/>
    <w:rsid w:val="00666B08"/>
    <w:rsid w:val="00671B7D"/>
    <w:rsid w:val="0067269F"/>
    <w:rsid w:val="00672A9D"/>
    <w:rsid w:val="00673265"/>
    <w:rsid w:val="0067343D"/>
    <w:rsid w:val="00675C27"/>
    <w:rsid w:val="00675F5C"/>
    <w:rsid w:val="00676682"/>
    <w:rsid w:val="00676B13"/>
    <w:rsid w:val="0067713A"/>
    <w:rsid w:val="0067782B"/>
    <w:rsid w:val="00677A99"/>
    <w:rsid w:val="00681B8D"/>
    <w:rsid w:val="00681C1A"/>
    <w:rsid w:val="006826F6"/>
    <w:rsid w:val="00682859"/>
    <w:rsid w:val="0068307D"/>
    <w:rsid w:val="00683370"/>
    <w:rsid w:val="00684976"/>
    <w:rsid w:val="006854DD"/>
    <w:rsid w:val="00685D4D"/>
    <w:rsid w:val="00687E26"/>
    <w:rsid w:val="00690C82"/>
    <w:rsid w:val="00690FD2"/>
    <w:rsid w:val="00691345"/>
    <w:rsid w:val="006914BD"/>
    <w:rsid w:val="006918F6"/>
    <w:rsid w:val="0069334F"/>
    <w:rsid w:val="00694A28"/>
    <w:rsid w:val="006962AD"/>
    <w:rsid w:val="00697230"/>
    <w:rsid w:val="00697D29"/>
    <w:rsid w:val="006A0253"/>
    <w:rsid w:val="006A12D2"/>
    <w:rsid w:val="006A187E"/>
    <w:rsid w:val="006A2096"/>
    <w:rsid w:val="006A239D"/>
    <w:rsid w:val="006A4C9A"/>
    <w:rsid w:val="006A6607"/>
    <w:rsid w:val="006A77B6"/>
    <w:rsid w:val="006B0F90"/>
    <w:rsid w:val="006B145A"/>
    <w:rsid w:val="006B1E99"/>
    <w:rsid w:val="006B2B9A"/>
    <w:rsid w:val="006B385B"/>
    <w:rsid w:val="006B3B6E"/>
    <w:rsid w:val="006B4523"/>
    <w:rsid w:val="006B5A3A"/>
    <w:rsid w:val="006B6BA2"/>
    <w:rsid w:val="006B6F5F"/>
    <w:rsid w:val="006C035F"/>
    <w:rsid w:val="006C04B1"/>
    <w:rsid w:val="006C0775"/>
    <w:rsid w:val="006C193E"/>
    <w:rsid w:val="006C274C"/>
    <w:rsid w:val="006C44A9"/>
    <w:rsid w:val="006C4C9F"/>
    <w:rsid w:val="006C582A"/>
    <w:rsid w:val="006C5AB4"/>
    <w:rsid w:val="006C717F"/>
    <w:rsid w:val="006C7E16"/>
    <w:rsid w:val="006D06AB"/>
    <w:rsid w:val="006D0AC5"/>
    <w:rsid w:val="006D148D"/>
    <w:rsid w:val="006D235A"/>
    <w:rsid w:val="006D3900"/>
    <w:rsid w:val="006D3C28"/>
    <w:rsid w:val="006D4237"/>
    <w:rsid w:val="006D4314"/>
    <w:rsid w:val="006D475D"/>
    <w:rsid w:val="006D6554"/>
    <w:rsid w:val="006D6E0B"/>
    <w:rsid w:val="006E0242"/>
    <w:rsid w:val="006E08F2"/>
    <w:rsid w:val="006E19E8"/>
    <w:rsid w:val="006E2179"/>
    <w:rsid w:val="006E27BA"/>
    <w:rsid w:val="006E283C"/>
    <w:rsid w:val="006E296F"/>
    <w:rsid w:val="006E2F0E"/>
    <w:rsid w:val="006E3B8F"/>
    <w:rsid w:val="006E4479"/>
    <w:rsid w:val="006E5B35"/>
    <w:rsid w:val="006E6035"/>
    <w:rsid w:val="006E70B3"/>
    <w:rsid w:val="006E7168"/>
    <w:rsid w:val="006F0146"/>
    <w:rsid w:val="006F02ED"/>
    <w:rsid w:val="006F0F88"/>
    <w:rsid w:val="006F1834"/>
    <w:rsid w:val="006F1C16"/>
    <w:rsid w:val="006F507D"/>
    <w:rsid w:val="006F50C3"/>
    <w:rsid w:val="006F56A6"/>
    <w:rsid w:val="006F62D0"/>
    <w:rsid w:val="006F63D1"/>
    <w:rsid w:val="006F6DE2"/>
    <w:rsid w:val="006F6E49"/>
    <w:rsid w:val="006F71DB"/>
    <w:rsid w:val="006F73EA"/>
    <w:rsid w:val="006F7F54"/>
    <w:rsid w:val="0070143C"/>
    <w:rsid w:val="00701DB6"/>
    <w:rsid w:val="007041D3"/>
    <w:rsid w:val="0070465D"/>
    <w:rsid w:val="00705C4F"/>
    <w:rsid w:val="00706829"/>
    <w:rsid w:val="00706EBF"/>
    <w:rsid w:val="00707742"/>
    <w:rsid w:val="0070799B"/>
    <w:rsid w:val="0071175C"/>
    <w:rsid w:val="00712242"/>
    <w:rsid w:val="00712263"/>
    <w:rsid w:val="00712464"/>
    <w:rsid w:val="007126BF"/>
    <w:rsid w:val="00712BBE"/>
    <w:rsid w:val="00713920"/>
    <w:rsid w:val="00713BDB"/>
    <w:rsid w:val="0071561D"/>
    <w:rsid w:val="0071601A"/>
    <w:rsid w:val="007162BE"/>
    <w:rsid w:val="007162D5"/>
    <w:rsid w:val="00716843"/>
    <w:rsid w:val="00720E91"/>
    <w:rsid w:val="00720F64"/>
    <w:rsid w:val="00720FE2"/>
    <w:rsid w:val="00721774"/>
    <w:rsid w:val="0072282B"/>
    <w:rsid w:val="00722B60"/>
    <w:rsid w:val="007230E7"/>
    <w:rsid w:val="00723CFA"/>
    <w:rsid w:val="00723E31"/>
    <w:rsid w:val="00724FC2"/>
    <w:rsid w:val="00725F37"/>
    <w:rsid w:val="00726A0C"/>
    <w:rsid w:val="00726F91"/>
    <w:rsid w:val="00727DBC"/>
    <w:rsid w:val="0073198B"/>
    <w:rsid w:val="00731E0C"/>
    <w:rsid w:val="00732946"/>
    <w:rsid w:val="0073312D"/>
    <w:rsid w:val="007359AB"/>
    <w:rsid w:val="007359F7"/>
    <w:rsid w:val="007365C0"/>
    <w:rsid w:val="00737116"/>
    <w:rsid w:val="00737278"/>
    <w:rsid w:val="00740B88"/>
    <w:rsid w:val="0074305A"/>
    <w:rsid w:val="007432F8"/>
    <w:rsid w:val="00743E11"/>
    <w:rsid w:val="00745AC9"/>
    <w:rsid w:val="00746176"/>
    <w:rsid w:val="007466A9"/>
    <w:rsid w:val="0074712E"/>
    <w:rsid w:val="007506E5"/>
    <w:rsid w:val="00752F86"/>
    <w:rsid w:val="00753BFC"/>
    <w:rsid w:val="00754151"/>
    <w:rsid w:val="007542FB"/>
    <w:rsid w:val="00754375"/>
    <w:rsid w:val="00754D8D"/>
    <w:rsid w:val="0075660F"/>
    <w:rsid w:val="00757880"/>
    <w:rsid w:val="0076069E"/>
    <w:rsid w:val="0076100E"/>
    <w:rsid w:val="0076122B"/>
    <w:rsid w:val="00761528"/>
    <w:rsid w:val="00761538"/>
    <w:rsid w:val="007622B4"/>
    <w:rsid w:val="0076238D"/>
    <w:rsid w:val="00764207"/>
    <w:rsid w:val="007643C0"/>
    <w:rsid w:val="00765778"/>
    <w:rsid w:val="007661A9"/>
    <w:rsid w:val="00766A7C"/>
    <w:rsid w:val="00767624"/>
    <w:rsid w:val="00770353"/>
    <w:rsid w:val="00771106"/>
    <w:rsid w:val="00771262"/>
    <w:rsid w:val="007720F0"/>
    <w:rsid w:val="00772EEC"/>
    <w:rsid w:val="00773313"/>
    <w:rsid w:val="00774453"/>
    <w:rsid w:val="00775567"/>
    <w:rsid w:val="00775EE9"/>
    <w:rsid w:val="00775EFB"/>
    <w:rsid w:val="00776D20"/>
    <w:rsid w:val="007771FF"/>
    <w:rsid w:val="007777B7"/>
    <w:rsid w:val="0077796E"/>
    <w:rsid w:val="00780A1C"/>
    <w:rsid w:val="00781967"/>
    <w:rsid w:val="00782EED"/>
    <w:rsid w:val="00784ECF"/>
    <w:rsid w:val="007852DF"/>
    <w:rsid w:val="007855AE"/>
    <w:rsid w:val="00786D3E"/>
    <w:rsid w:val="00786FA4"/>
    <w:rsid w:val="0079034E"/>
    <w:rsid w:val="007911AA"/>
    <w:rsid w:val="00791C52"/>
    <w:rsid w:val="00794C34"/>
    <w:rsid w:val="007950BE"/>
    <w:rsid w:val="00795A4D"/>
    <w:rsid w:val="0079606C"/>
    <w:rsid w:val="00796EC3"/>
    <w:rsid w:val="00796FC2"/>
    <w:rsid w:val="0079746A"/>
    <w:rsid w:val="00797939"/>
    <w:rsid w:val="00797BE7"/>
    <w:rsid w:val="007A0225"/>
    <w:rsid w:val="007A1000"/>
    <w:rsid w:val="007A1866"/>
    <w:rsid w:val="007A3298"/>
    <w:rsid w:val="007A6039"/>
    <w:rsid w:val="007A6287"/>
    <w:rsid w:val="007A62EB"/>
    <w:rsid w:val="007A638B"/>
    <w:rsid w:val="007A63C0"/>
    <w:rsid w:val="007A6EB1"/>
    <w:rsid w:val="007A73FF"/>
    <w:rsid w:val="007A7D1C"/>
    <w:rsid w:val="007B04A3"/>
    <w:rsid w:val="007B1076"/>
    <w:rsid w:val="007B136D"/>
    <w:rsid w:val="007B14DA"/>
    <w:rsid w:val="007B1E4A"/>
    <w:rsid w:val="007B262A"/>
    <w:rsid w:val="007B2707"/>
    <w:rsid w:val="007B283A"/>
    <w:rsid w:val="007B2B66"/>
    <w:rsid w:val="007B44E4"/>
    <w:rsid w:val="007B45C3"/>
    <w:rsid w:val="007B4637"/>
    <w:rsid w:val="007B5AE4"/>
    <w:rsid w:val="007C4E26"/>
    <w:rsid w:val="007C516F"/>
    <w:rsid w:val="007C66F0"/>
    <w:rsid w:val="007C7585"/>
    <w:rsid w:val="007C764E"/>
    <w:rsid w:val="007C794C"/>
    <w:rsid w:val="007C7C1D"/>
    <w:rsid w:val="007D021F"/>
    <w:rsid w:val="007D1D6F"/>
    <w:rsid w:val="007D24D0"/>
    <w:rsid w:val="007D458B"/>
    <w:rsid w:val="007D4C3C"/>
    <w:rsid w:val="007D55E2"/>
    <w:rsid w:val="007E1267"/>
    <w:rsid w:val="007E1AA9"/>
    <w:rsid w:val="007E31F8"/>
    <w:rsid w:val="007E391D"/>
    <w:rsid w:val="007E40B3"/>
    <w:rsid w:val="007E4846"/>
    <w:rsid w:val="007E4BC2"/>
    <w:rsid w:val="007E6279"/>
    <w:rsid w:val="007E63BE"/>
    <w:rsid w:val="007E65BB"/>
    <w:rsid w:val="007E6F2D"/>
    <w:rsid w:val="007E7212"/>
    <w:rsid w:val="007E744D"/>
    <w:rsid w:val="007E7650"/>
    <w:rsid w:val="007F0AFE"/>
    <w:rsid w:val="007F24AF"/>
    <w:rsid w:val="007F27AD"/>
    <w:rsid w:val="007F3037"/>
    <w:rsid w:val="007F3C48"/>
    <w:rsid w:val="007F3E67"/>
    <w:rsid w:val="007F4AB5"/>
    <w:rsid w:val="007F5C11"/>
    <w:rsid w:val="007F6053"/>
    <w:rsid w:val="007F60E3"/>
    <w:rsid w:val="007F78C1"/>
    <w:rsid w:val="007F7DD3"/>
    <w:rsid w:val="00800CCE"/>
    <w:rsid w:val="008013A9"/>
    <w:rsid w:val="00801D4B"/>
    <w:rsid w:val="00804CFA"/>
    <w:rsid w:val="00805B68"/>
    <w:rsid w:val="00806D40"/>
    <w:rsid w:val="00807243"/>
    <w:rsid w:val="008074F1"/>
    <w:rsid w:val="00810807"/>
    <w:rsid w:val="008115A3"/>
    <w:rsid w:val="008134CF"/>
    <w:rsid w:val="00813ABD"/>
    <w:rsid w:val="00813B73"/>
    <w:rsid w:val="00814999"/>
    <w:rsid w:val="00814E26"/>
    <w:rsid w:val="008151B0"/>
    <w:rsid w:val="00815FD5"/>
    <w:rsid w:val="00817324"/>
    <w:rsid w:val="00817E85"/>
    <w:rsid w:val="00820F33"/>
    <w:rsid w:val="00821F13"/>
    <w:rsid w:val="00823863"/>
    <w:rsid w:val="00824559"/>
    <w:rsid w:val="00827263"/>
    <w:rsid w:val="0082757B"/>
    <w:rsid w:val="008277A0"/>
    <w:rsid w:val="0082788E"/>
    <w:rsid w:val="00827ABD"/>
    <w:rsid w:val="0083054C"/>
    <w:rsid w:val="00830A92"/>
    <w:rsid w:val="008312BA"/>
    <w:rsid w:val="00831612"/>
    <w:rsid w:val="00832399"/>
    <w:rsid w:val="00833059"/>
    <w:rsid w:val="0083386E"/>
    <w:rsid w:val="00835189"/>
    <w:rsid w:val="00835AD5"/>
    <w:rsid w:val="00836EB6"/>
    <w:rsid w:val="008371C3"/>
    <w:rsid w:val="00837B48"/>
    <w:rsid w:val="00837FD4"/>
    <w:rsid w:val="008404AC"/>
    <w:rsid w:val="00840F36"/>
    <w:rsid w:val="00842B26"/>
    <w:rsid w:val="00843E02"/>
    <w:rsid w:val="008446DA"/>
    <w:rsid w:val="00844A7F"/>
    <w:rsid w:val="00845219"/>
    <w:rsid w:val="00845903"/>
    <w:rsid w:val="00845B97"/>
    <w:rsid w:val="0084611A"/>
    <w:rsid w:val="008466C4"/>
    <w:rsid w:val="00846CF9"/>
    <w:rsid w:val="00847F18"/>
    <w:rsid w:val="0085012F"/>
    <w:rsid w:val="008501C5"/>
    <w:rsid w:val="008509AF"/>
    <w:rsid w:val="00850A65"/>
    <w:rsid w:val="00853E41"/>
    <w:rsid w:val="00854C79"/>
    <w:rsid w:val="00854CFB"/>
    <w:rsid w:val="00855C23"/>
    <w:rsid w:val="00855DB3"/>
    <w:rsid w:val="00855E12"/>
    <w:rsid w:val="00856F74"/>
    <w:rsid w:val="008614F4"/>
    <w:rsid w:val="00861956"/>
    <w:rsid w:val="00862985"/>
    <w:rsid w:val="008631DD"/>
    <w:rsid w:val="008632A3"/>
    <w:rsid w:val="008634C4"/>
    <w:rsid w:val="00864197"/>
    <w:rsid w:val="00865D16"/>
    <w:rsid w:val="00866BBA"/>
    <w:rsid w:val="00867723"/>
    <w:rsid w:val="00870445"/>
    <w:rsid w:val="008721EF"/>
    <w:rsid w:val="008723AF"/>
    <w:rsid w:val="00872BC2"/>
    <w:rsid w:val="00873037"/>
    <w:rsid w:val="00873E0E"/>
    <w:rsid w:val="008741CD"/>
    <w:rsid w:val="00876069"/>
    <w:rsid w:val="00876387"/>
    <w:rsid w:val="0087693C"/>
    <w:rsid w:val="00877128"/>
    <w:rsid w:val="008775BE"/>
    <w:rsid w:val="00881053"/>
    <w:rsid w:val="008812E7"/>
    <w:rsid w:val="008814EB"/>
    <w:rsid w:val="0088201F"/>
    <w:rsid w:val="008828FE"/>
    <w:rsid w:val="008842EA"/>
    <w:rsid w:val="00884EDA"/>
    <w:rsid w:val="00885500"/>
    <w:rsid w:val="0088575B"/>
    <w:rsid w:val="00885DAD"/>
    <w:rsid w:val="00885EE8"/>
    <w:rsid w:val="00886774"/>
    <w:rsid w:val="00886A28"/>
    <w:rsid w:val="00886A57"/>
    <w:rsid w:val="00887058"/>
    <w:rsid w:val="00887170"/>
    <w:rsid w:val="0089004D"/>
    <w:rsid w:val="008903BF"/>
    <w:rsid w:val="00890A21"/>
    <w:rsid w:val="00890A3E"/>
    <w:rsid w:val="00891C37"/>
    <w:rsid w:val="008927BF"/>
    <w:rsid w:val="00893357"/>
    <w:rsid w:val="008937D8"/>
    <w:rsid w:val="00894D81"/>
    <w:rsid w:val="008965F1"/>
    <w:rsid w:val="008A07DC"/>
    <w:rsid w:val="008A09B0"/>
    <w:rsid w:val="008A0CA3"/>
    <w:rsid w:val="008A10DF"/>
    <w:rsid w:val="008A3791"/>
    <w:rsid w:val="008A4184"/>
    <w:rsid w:val="008A5672"/>
    <w:rsid w:val="008A642A"/>
    <w:rsid w:val="008A65A6"/>
    <w:rsid w:val="008A67D3"/>
    <w:rsid w:val="008A6AAA"/>
    <w:rsid w:val="008A7A19"/>
    <w:rsid w:val="008A7C16"/>
    <w:rsid w:val="008B0BB7"/>
    <w:rsid w:val="008B1EF2"/>
    <w:rsid w:val="008B1F2C"/>
    <w:rsid w:val="008B466D"/>
    <w:rsid w:val="008B4FF4"/>
    <w:rsid w:val="008B5F91"/>
    <w:rsid w:val="008B7259"/>
    <w:rsid w:val="008C17F6"/>
    <w:rsid w:val="008C3DEC"/>
    <w:rsid w:val="008C3FE7"/>
    <w:rsid w:val="008C4148"/>
    <w:rsid w:val="008D0763"/>
    <w:rsid w:val="008D0B32"/>
    <w:rsid w:val="008D185B"/>
    <w:rsid w:val="008D1F7A"/>
    <w:rsid w:val="008D34B0"/>
    <w:rsid w:val="008D3939"/>
    <w:rsid w:val="008D3FC7"/>
    <w:rsid w:val="008D4560"/>
    <w:rsid w:val="008D5AE8"/>
    <w:rsid w:val="008D7823"/>
    <w:rsid w:val="008E1301"/>
    <w:rsid w:val="008E1B88"/>
    <w:rsid w:val="008E2051"/>
    <w:rsid w:val="008E271E"/>
    <w:rsid w:val="008E2D67"/>
    <w:rsid w:val="008E35D5"/>
    <w:rsid w:val="008E36ED"/>
    <w:rsid w:val="008E3933"/>
    <w:rsid w:val="008E4B5D"/>
    <w:rsid w:val="008E4CBE"/>
    <w:rsid w:val="008E52BE"/>
    <w:rsid w:val="008E6103"/>
    <w:rsid w:val="008E65FA"/>
    <w:rsid w:val="008E6746"/>
    <w:rsid w:val="008E69D7"/>
    <w:rsid w:val="008E71CC"/>
    <w:rsid w:val="008E7642"/>
    <w:rsid w:val="008E7F5C"/>
    <w:rsid w:val="008F1EA0"/>
    <w:rsid w:val="008F2A0A"/>
    <w:rsid w:val="008F5FC7"/>
    <w:rsid w:val="008F6F40"/>
    <w:rsid w:val="008F77E9"/>
    <w:rsid w:val="0090174A"/>
    <w:rsid w:val="009017DF"/>
    <w:rsid w:val="00901E54"/>
    <w:rsid w:val="00902554"/>
    <w:rsid w:val="009028DD"/>
    <w:rsid w:val="009034D6"/>
    <w:rsid w:val="00903A01"/>
    <w:rsid w:val="00903EDF"/>
    <w:rsid w:val="00903FB2"/>
    <w:rsid w:val="00904362"/>
    <w:rsid w:val="0090486E"/>
    <w:rsid w:val="00905D01"/>
    <w:rsid w:val="0090609D"/>
    <w:rsid w:val="00906D81"/>
    <w:rsid w:val="009072B8"/>
    <w:rsid w:val="00910812"/>
    <w:rsid w:val="00911EAC"/>
    <w:rsid w:val="0091274B"/>
    <w:rsid w:val="00912F2B"/>
    <w:rsid w:val="00913D2B"/>
    <w:rsid w:val="00915FDA"/>
    <w:rsid w:val="009160FF"/>
    <w:rsid w:val="009168E5"/>
    <w:rsid w:val="00916A62"/>
    <w:rsid w:val="00916A9B"/>
    <w:rsid w:val="00917001"/>
    <w:rsid w:val="009204A7"/>
    <w:rsid w:val="00920E4F"/>
    <w:rsid w:val="00921AAC"/>
    <w:rsid w:val="00921D5D"/>
    <w:rsid w:val="009228F3"/>
    <w:rsid w:val="0092396A"/>
    <w:rsid w:val="00923DC0"/>
    <w:rsid w:val="009257C0"/>
    <w:rsid w:val="00925A44"/>
    <w:rsid w:val="00927F7D"/>
    <w:rsid w:val="009304CB"/>
    <w:rsid w:val="009312EB"/>
    <w:rsid w:val="009323CE"/>
    <w:rsid w:val="009337B2"/>
    <w:rsid w:val="00935E51"/>
    <w:rsid w:val="00935EE3"/>
    <w:rsid w:val="00935F98"/>
    <w:rsid w:val="00936870"/>
    <w:rsid w:val="00936DA4"/>
    <w:rsid w:val="00937188"/>
    <w:rsid w:val="0093723E"/>
    <w:rsid w:val="00937D4D"/>
    <w:rsid w:val="0094088E"/>
    <w:rsid w:val="0094165B"/>
    <w:rsid w:val="009422BA"/>
    <w:rsid w:val="00944529"/>
    <w:rsid w:val="00944548"/>
    <w:rsid w:val="009446F1"/>
    <w:rsid w:val="009449BF"/>
    <w:rsid w:val="009459E9"/>
    <w:rsid w:val="00947F94"/>
    <w:rsid w:val="00951F18"/>
    <w:rsid w:val="00952A72"/>
    <w:rsid w:val="0095313C"/>
    <w:rsid w:val="009538CB"/>
    <w:rsid w:val="00954B9B"/>
    <w:rsid w:val="00954BFB"/>
    <w:rsid w:val="00955421"/>
    <w:rsid w:val="0095655C"/>
    <w:rsid w:val="0095797F"/>
    <w:rsid w:val="00961149"/>
    <w:rsid w:val="00961A03"/>
    <w:rsid w:val="00962D66"/>
    <w:rsid w:val="00963008"/>
    <w:rsid w:val="009637C6"/>
    <w:rsid w:val="00971277"/>
    <w:rsid w:val="00971D97"/>
    <w:rsid w:val="009721AA"/>
    <w:rsid w:val="00972276"/>
    <w:rsid w:val="00972C98"/>
    <w:rsid w:val="00973094"/>
    <w:rsid w:val="00973532"/>
    <w:rsid w:val="0097385B"/>
    <w:rsid w:val="00974ADF"/>
    <w:rsid w:val="00974DFE"/>
    <w:rsid w:val="009751BC"/>
    <w:rsid w:val="00976944"/>
    <w:rsid w:val="00977650"/>
    <w:rsid w:val="00980EC1"/>
    <w:rsid w:val="00981BE6"/>
    <w:rsid w:val="00982385"/>
    <w:rsid w:val="009836AA"/>
    <w:rsid w:val="0098481B"/>
    <w:rsid w:val="00985052"/>
    <w:rsid w:val="009852EF"/>
    <w:rsid w:val="00987AF2"/>
    <w:rsid w:val="00991C92"/>
    <w:rsid w:val="00993971"/>
    <w:rsid w:val="009939C5"/>
    <w:rsid w:val="009940F8"/>
    <w:rsid w:val="0099448C"/>
    <w:rsid w:val="00995303"/>
    <w:rsid w:val="0099542E"/>
    <w:rsid w:val="009955E2"/>
    <w:rsid w:val="00995852"/>
    <w:rsid w:val="00995C76"/>
    <w:rsid w:val="00995D1C"/>
    <w:rsid w:val="00995ECB"/>
    <w:rsid w:val="009968DD"/>
    <w:rsid w:val="009A0AF3"/>
    <w:rsid w:val="009A2069"/>
    <w:rsid w:val="009A3551"/>
    <w:rsid w:val="009A3F00"/>
    <w:rsid w:val="009A50E0"/>
    <w:rsid w:val="009A6D04"/>
    <w:rsid w:val="009B09A4"/>
    <w:rsid w:val="009B0E5C"/>
    <w:rsid w:val="009B16EB"/>
    <w:rsid w:val="009B1A68"/>
    <w:rsid w:val="009B2CAA"/>
    <w:rsid w:val="009B305C"/>
    <w:rsid w:val="009B34F5"/>
    <w:rsid w:val="009B3AA1"/>
    <w:rsid w:val="009B40B8"/>
    <w:rsid w:val="009B54E3"/>
    <w:rsid w:val="009B6009"/>
    <w:rsid w:val="009B66A0"/>
    <w:rsid w:val="009B6F0A"/>
    <w:rsid w:val="009C0549"/>
    <w:rsid w:val="009C0B47"/>
    <w:rsid w:val="009C0D62"/>
    <w:rsid w:val="009C11C0"/>
    <w:rsid w:val="009C1724"/>
    <w:rsid w:val="009C2522"/>
    <w:rsid w:val="009C3555"/>
    <w:rsid w:val="009C360A"/>
    <w:rsid w:val="009C413C"/>
    <w:rsid w:val="009C42C6"/>
    <w:rsid w:val="009C480A"/>
    <w:rsid w:val="009C5162"/>
    <w:rsid w:val="009C549D"/>
    <w:rsid w:val="009C7BA4"/>
    <w:rsid w:val="009D00A1"/>
    <w:rsid w:val="009D05EC"/>
    <w:rsid w:val="009D0BF6"/>
    <w:rsid w:val="009D112D"/>
    <w:rsid w:val="009D1BBC"/>
    <w:rsid w:val="009D2DA9"/>
    <w:rsid w:val="009D3BD6"/>
    <w:rsid w:val="009D68DA"/>
    <w:rsid w:val="009D7D97"/>
    <w:rsid w:val="009E0108"/>
    <w:rsid w:val="009E1138"/>
    <w:rsid w:val="009E11C5"/>
    <w:rsid w:val="009E1CD7"/>
    <w:rsid w:val="009E29DF"/>
    <w:rsid w:val="009E4BD0"/>
    <w:rsid w:val="009E4FD5"/>
    <w:rsid w:val="009E5FB9"/>
    <w:rsid w:val="009E640A"/>
    <w:rsid w:val="009E6AFA"/>
    <w:rsid w:val="009E78B3"/>
    <w:rsid w:val="009E7E28"/>
    <w:rsid w:val="009F0F08"/>
    <w:rsid w:val="009F12D3"/>
    <w:rsid w:val="009F1B16"/>
    <w:rsid w:val="009F346F"/>
    <w:rsid w:val="009F421C"/>
    <w:rsid w:val="009F5FC4"/>
    <w:rsid w:val="009F6251"/>
    <w:rsid w:val="009F71C7"/>
    <w:rsid w:val="009F766D"/>
    <w:rsid w:val="00A02A9B"/>
    <w:rsid w:val="00A03C26"/>
    <w:rsid w:val="00A04ADD"/>
    <w:rsid w:val="00A05801"/>
    <w:rsid w:val="00A06A6D"/>
    <w:rsid w:val="00A07552"/>
    <w:rsid w:val="00A07800"/>
    <w:rsid w:val="00A10104"/>
    <w:rsid w:val="00A109AD"/>
    <w:rsid w:val="00A10B7A"/>
    <w:rsid w:val="00A10C39"/>
    <w:rsid w:val="00A12EF1"/>
    <w:rsid w:val="00A13D42"/>
    <w:rsid w:val="00A1445F"/>
    <w:rsid w:val="00A145FA"/>
    <w:rsid w:val="00A149B9"/>
    <w:rsid w:val="00A14D52"/>
    <w:rsid w:val="00A16785"/>
    <w:rsid w:val="00A1680D"/>
    <w:rsid w:val="00A16BE9"/>
    <w:rsid w:val="00A16C7A"/>
    <w:rsid w:val="00A1767A"/>
    <w:rsid w:val="00A20D23"/>
    <w:rsid w:val="00A20E7C"/>
    <w:rsid w:val="00A21E1E"/>
    <w:rsid w:val="00A2375B"/>
    <w:rsid w:val="00A23F07"/>
    <w:rsid w:val="00A25582"/>
    <w:rsid w:val="00A26F76"/>
    <w:rsid w:val="00A27B25"/>
    <w:rsid w:val="00A3078D"/>
    <w:rsid w:val="00A30882"/>
    <w:rsid w:val="00A31298"/>
    <w:rsid w:val="00A312D1"/>
    <w:rsid w:val="00A315E1"/>
    <w:rsid w:val="00A32377"/>
    <w:rsid w:val="00A32AD9"/>
    <w:rsid w:val="00A34EFA"/>
    <w:rsid w:val="00A353D6"/>
    <w:rsid w:val="00A35D9B"/>
    <w:rsid w:val="00A35E3C"/>
    <w:rsid w:val="00A35F53"/>
    <w:rsid w:val="00A37308"/>
    <w:rsid w:val="00A410E4"/>
    <w:rsid w:val="00A417D2"/>
    <w:rsid w:val="00A43353"/>
    <w:rsid w:val="00A4338C"/>
    <w:rsid w:val="00A45973"/>
    <w:rsid w:val="00A47169"/>
    <w:rsid w:val="00A474B2"/>
    <w:rsid w:val="00A475E8"/>
    <w:rsid w:val="00A479B8"/>
    <w:rsid w:val="00A47E14"/>
    <w:rsid w:val="00A50290"/>
    <w:rsid w:val="00A513A0"/>
    <w:rsid w:val="00A51B85"/>
    <w:rsid w:val="00A5286C"/>
    <w:rsid w:val="00A53047"/>
    <w:rsid w:val="00A53385"/>
    <w:rsid w:val="00A53742"/>
    <w:rsid w:val="00A550D5"/>
    <w:rsid w:val="00A60B60"/>
    <w:rsid w:val="00A62790"/>
    <w:rsid w:val="00A63383"/>
    <w:rsid w:val="00A63769"/>
    <w:rsid w:val="00A649D1"/>
    <w:rsid w:val="00A70E05"/>
    <w:rsid w:val="00A714DC"/>
    <w:rsid w:val="00A72162"/>
    <w:rsid w:val="00A723CD"/>
    <w:rsid w:val="00A72D71"/>
    <w:rsid w:val="00A74A53"/>
    <w:rsid w:val="00A7543C"/>
    <w:rsid w:val="00A75724"/>
    <w:rsid w:val="00A7576C"/>
    <w:rsid w:val="00A75F55"/>
    <w:rsid w:val="00A7785C"/>
    <w:rsid w:val="00A804F7"/>
    <w:rsid w:val="00A8286A"/>
    <w:rsid w:val="00A82D26"/>
    <w:rsid w:val="00A82F58"/>
    <w:rsid w:val="00A83FCB"/>
    <w:rsid w:val="00A843A7"/>
    <w:rsid w:val="00A84D13"/>
    <w:rsid w:val="00A8585B"/>
    <w:rsid w:val="00A85B65"/>
    <w:rsid w:val="00A85B92"/>
    <w:rsid w:val="00A861B3"/>
    <w:rsid w:val="00A879C1"/>
    <w:rsid w:val="00A87FCE"/>
    <w:rsid w:val="00A90CAC"/>
    <w:rsid w:val="00A90CE4"/>
    <w:rsid w:val="00A910DE"/>
    <w:rsid w:val="00A91D25"/>
    <w:rsid w:val="00A937B7"/>
    <w:rsid w:val="00A939B5"/>
    <w:rsid w:val="00A941ED"/>
    <w:rsid w:val="00A94278"/>
    <w:rsid w:val="00A94BF5"/>
    <w:rsid w:val="00A94C98"/>
    <w:rsid w:val="00A9609B"/>
    <w:rsid w:val="00A9667B"/>
    <w:rsid w:val="00A96886"/>
    <w:rsid w:val="00A96910"/>
    <w:rsid w:val="00A96945"/>
    <w:rsid w:val="00A972D4"/>
    <w:rsid w:val="00A979B0"/>
    <w:rsid w:val="00AA1A07"/>
    <w:rsid w:val="00AA2035"/>
    <w:rsid w:val="00AA4172"/>
    <w:rsid w:val="00AA5B02"/>
    <w:rsid w:val="00AA5FDD"/>
    <w:rsid w:val="00AA7FC5"/>
    <w:rsid w:val="00AB097D"/>
    <w:rsid w:val="00AB0C81"/>
    <w:rsid w:val="00AB17A8"/>
    <w:rsid w:val="00AB1C09"/>
    <w:rsid w:val="00AB282C"/>
    <w:rsid w:val="00AB3D14"/>
    <w:rsid w:val="00AB3DC5"/>
    <w:rsid w:val="00AB4909"/>
    <w:rsid w:val="00AB49F7"/>
    <w:rsid w:val="00AB5422"/>
    <w:rsid w:val="00AB6194"/>
    <w:rsid w:val="00AB68D6"/>
    <w:rsid w:val="00AB7703"/>
    <w:rsid w:val="00AC026D"/>
    <w:rsid w:val="00AC0842"/>
    <w:rsid w:val="00AC0C02"/>
    <w:rsid w:val="00AC1D96"/>
    <w:rsid w:val="00AC306C"/>
    <w:rsid w:val="00AC4F93"/>
    <w:rsid w:val="00AC6690"/>
    <w:rsid w:val="00AC76C7"/>
    <w:rsid w:val="00AD08FF"/>
    <w:rsid w:val="00AD28C7"/>
    <w:rsid w:val="00AD2F52"/>
    <w:rsid w:val="00AD3D6C"/>
    <w:rsid w:val="00AD48F2"/>
    <w:rsid w:val="00AD6C3F"/>
    <w:rsid w:val="00AE06C5"/>
    <w:rsid w:val="00AE1118"/>
    <w:rsid w:val="00AE1D00"/>
    <w:rsid w:val="00AE2207"/>
    <w:rsid w:val="00AE482C"/>
    <w:rsid w:val="00AE5027"/>
    <w:rsid w:val="00AE6391"/>
    <w:rsid w:val="00AE6392"/>
    <w:rsid w:val="00AE67BB"/>
    <w:rsid w:val="00AE6E40"/>
    <w:rsid w:val="00AE7BED"/>
    <w:rsid w:val="00AE7EF9"/>
    <w:rsid w:val="00AF016C"/>
    <w:rsid w:val="00AF0195"/>
    <w:rsid w:val="00AF1000"/>
    <w:rsid w:val="00AF121A"/>
    <w:rsid w:val="00AF12CF"/>
    <w:rsid w:val="00AF160C"/>
    <w:rsid w:val="00AF17C1"/>
    <w:rsid w:val="00AF1FC8"/>
    <w:rsid w:val="00AF207E"/>
    <w:rsid w:val="00AF5A7E"/>
    <w:rsid w:val="00AF79D9"/>
    <w:rsid w:val="00B028E8"/>
    <w:rsid w:val="00B02A70"/>
    <w:rsid w:val="00B02A95"/>
    <w:rsid w:val="00B02DCA"/>
    <w:rsid w:val="00B03072"/>
    <w:rsid w:val="00B04D41"/>
    <w:rsid w:val="00B054ED"/>
    <w:rsid w:val="00B05858"/>
    <w:rsid w:val="00B05DD0"/>
    <w:rsid w:val="00B06098"/>
    <w:rsid w:val="00B0748C"/>
    <w:rsid w:val="00B076E1"/>
    <w:rsid w:val="00B10571"/>
    <w:rsid w:val="00B1091D"/>
    <w:rsid w:val="00B1188C"/>
    <w:rsid w:val="00B123DF"/>
    <w:rsid w:val="00B12C5D"/>
    <w:rsid w:val="00B137D9"/>
    <w:rsid w:val="00B148B6"/>
    <w:rsid w:val="00B14FE3"/>
    <w:rsid w:val="00B15278"/>
    <w:rsid w:val="00B15A4C"/>
    <w:rsid w:val="00B15EB3"/>
    <w:rsid w:val="00B173EE"/>
    <w:rsid w:val="00B1741C"/>
    <w:rsid w:val="00B207C1"/>
    <w:rsid w:val="00B2120B"/>
    <w:rsid w:val="00B2121A"/>
    <w:rsid w:val="00B21A6F"/>
    <w:rsid w:val="00B227FA"/>
    <w:rsid w:val="00B22B8C"/>
    <w:rsid w:val="00B238E8"/>
    <w:rsid w:val="00B23AAD"/>
    <w:rsid w:val="00B23D63"/>
    <w:rsid w:val="00B266EC"/>
    <w:rsid w:val="00B2672B"/>
    <w:rsid w:val="00B26BF5"/>
    <w:rsid w:val="00B27B83"/>
    <w:rsid w:val="00B27BA7"/>
    <w:rsid w:val="00B31601"/>
    <w:rsid w:val="00B3188A"/>
    <w:rsid w:val="00B3215F"/>
    <w:rsid w:val="00B32532"/>
    <w:rsid w:val="00B32B7F"/>
    <w:rsid w:val="00B32D8A"/>
    <w:rsid w:val="00B32F59"/>
    <w:rsid w:val="00B33B11"/>
    <w:rsid w:val="00B36B4D"/>
    <w:rsid w:val="00B36D12"/>
    <w:rsid w:val="00B404FE"/>
    <w:rsid w:val="00B4114C"/>
    <w:rsid w:val="00B412D0"/>
    <w:rsid w:val="00B4267D"/>
    <w:rsid w:val="00B4412A"/>
    <w:rsid w:val="00B45734"/>
    <w:rsid w:val="00B4796C"/>
    <w:rsid w:val="00B47F78"/>
    <w:rsid w:val="00B503EB"/>
    <w:rsid w:val="00B50B86"/>
    <w:rsid w:val="00B5148F"/>
    <w:rsid w:val="00B519B2"/>
    <w:rsid w:val="00B51C7B"/>
    <w:rsid w:val="00B539CB"/>
    <w:rsid w:val="00B54EC7"/>
    <w:rsid w:val="00B5682A"/>
    <w:rsid w:val="00B56A31"/>
    <w:rsid w:val="00B61BB0"/>
    <w:rsid w:val="00B61F66"/>
    <w:rsid w:val="00B629A0"/>
    <w:rsid w:val="00B62DA0"/>
    <w:rsid w:val="00B62E19"/>
    <w:rsid w:val="00B636C4"/>
    <w:rsid w:val="00B64607"/>
    <w:rsid w:val="00B64B2B"/>
    <w:rsid w:val="00B64C05"/>
    <w:rsid w:val="00B6502A"/>
    <w:rsid w:val="00B65C79"/>
    <w:rsid w:val="00B65E39"/>
    <w:rsid w:val="00B66871"/>
    <w:rsid w:val="00B66E42"/>
    <w:rsid w:val="00B67662"/>
    <w:rsid w:val="00B7057C"/>
    <w:rsid w:val="00B70BA2"/>
    <w:rsid w:val="00B719F5"/>
    <w:rsid w:val="00B71BDC"/>
    <w:rsid w:val="00B71EE9"/>
    <w:rsid w:val="00B72103"/>
    <w:rsid w:val="00B73BED"/>
    <w:rsid w:val="00B745FA"/>
    <w:rsid w:val="00B74A3E"/>
    <w:rsid w:val="00B74B16"/>
    <w:rsid w:val="00B75069"/>
    <w:rsid w:val="00B75539"/>
    <w:rsid w:val="00B77139"/>
    <w:rsid w:val="00B773C6"/>
    <w:rsid w:val="00B774FB"/>
    <w:rsid w:val="00B8025E"/>
    <w:rsid w:val="00B81656"/>
    <w:rsid w:val="00B8191E"/>
    <w:rsid w:val="00B828C4"/>
    <w:rsid w:val="00B82E03"/>
    <w:rsid w:val="00B85C97"/>
    <w:rsid w:val="00B863BE"/>
    <w:rsid w:val="00B86715"/>
    <w:rsid w:val="00B87302"/>
    <w:rsid w:val="00B879E2"/>
    <w:rsid w:val="00B90025"/>
    <w:rsid w:val="00B915C0"/>
    <w:rsid w:val="00B92173"/>
    <w:rsid w:val="00B9328B"/>
    <w:rsid w:val="00B93882"/>
    <w:rsid w:val="00B9524D"/>
    <w:rsid w:val="00B96A08"/>
    <w:rsid w:val="00B96E95"/>
    <w:rsid w:val="00B97A5D"/>
    <w:rsid w:val="00B97FC8"/>
    <w:rsid w:val="00BA1C62"/>
    <w:rsid w:val="00BA1EDC"/>
    <w:rsid w:val="00BA2D11"/>
    <w:rsid w:val="00BA3B19"/>
    <w:rsid w:val="00BA40F6"/>
    <w:rsid w:val="00BA532E"/>
    <w:rsid w:val="00BA5994"/>
    <w:rsid w:val="00BA7243"/>
    <w:rsid w:val="00BB0185"/>
    <w:rsid w:val="00BB1DEF"/>
    <w:rsid w:val="00BB2DBE"/>
    <w:rsid w:val="00BB32BD"/>
    <w:rsid w:val="00BB65DC"/>
    <w:rsid w:val="00BB688F"/>
    <w:rsid w:val="00BB7671"/>
    <w:rsid w:val="00BB77A1"/>
    <w:rsid w:val="00BB782F"/>
    <w:rsid w:val="00BB7DA0"/>
    <w:rsid w:val="00BC16BA"/>
    <w:rsid w:val="00BC2039"/>
    <w:rsid w:val="00BD13CA"/>
    <w:rsid w:val="00BD2259"/>
    <w:rsid w:val="00BD2E6B"/>
    <w:rsid w:val="00BD31E3"/>
    <w:rsid w:val="00BD423D"/>
    <w:rsid w:val="00BD67DA"/>
    <w:rsid w:val="00BD6C6A"/>
    <w:rsid w:val="00BD70E1"/>
    <w:rsid w:val="00BD7377"/>
    <w:rsid w:val="00BD77C5"/>
    <w:rsid w:val="00BE0082"/>
    <w:rsid w:val="00BE216A"/>
    <w:rsid w:val="00BE5383"/>
    <w:rsid w:val="00BE5B9F"/>
    <w:rsid w:val="00BE5BDB"/>
    <w:rsid w:val="00BF0816"/>
    <w:rsid w:val="00BF0EEF"/>
    <w:rsid w:val="00BF23DD"/>
    <w:rsid w:val="00BF3495"/>
    <w:rsid w:val="00BF3B5E"/>
    <w:rsid w:val="00BF4360"/>
    <w:rsid w:val="00BF4707"/>
    <w:rsid w:val="00BF6BEC"/>
    <w:rsid w:val="00BF7B27"/>
    <w:rsid w:val="00C004F6"/>
    <w:rsid w:val="00C008FB"/>
    <w:rsid w:val="00C0401A"/>
    <w:rsid w:val="00C056A2"/>
    <w:rsid w:val="00C0581C"/>
    <w:rsid w:val="00C06481"/>
    <w:rsid w:val="00C06B2D"/>
    <w:rsid w:val="00C06B3E"/>
    <w:rsid w:val="00C0738B"/>
    <w:rsid w:val="00C07D2E"/>
    <w:rsid w:val="00C07EE4"/>
    <w:rsid w:val="00C109F5"/>
    <w:rsid w:val="00C11285"/>
    <w:rsid w:val="00C11A27"/>
    <w:rsid w:val="00C11E63"/>
    <w:rsid w:val="00C155A4"/>
    <w:rsid w:val="00C16BF2"/>
    <w:rsid w:val="00C177A1"/>
    <w:rsid w:val="00C20063"/>
    <w:rsid w:val="00C21F1C"/>
    <w:rsid w:val="00C22954"/>
    <w:rsid w:val="00C2616B"/>
    <w:rsid w:val="00C26914"/>
    <w:rsid w:val="00C269D8"/>
    <w:rsid w:val="00C27EB2"/>
    <w:rsid w:val="00C32016"/>
    <w:rsid w:val="00C32EF0"/>
    <w:rsid w:val="00C32F1D"/>
    <w:rsid w:val="00C346C9"/>
    <w:rsid w:val="00C355EF"/>
    <w:rsid w:val="00C37AEC"/>
    <w:rsid w:val="00C37FB9"/>
    <w:rsid w:val="00C40AB9"/>
    <w:rsid w:val="00C41B36"/>
    <w:rsid w:val="00C427A5"/>
    <w:rsid w:val="00C433E3"/>
    <w:rsid w:val="00C43D24"/>
    <w:rsid w:val="00C443B8"/>
    <w:rsid w:val="00C456E7"/>
    <w:rsid w:val="00C50176"/>
    <w:rsid w:val="00C502ED"/>
    <w:rsid w:val="00C503B4"/>
    <w:rsid w:val="00C50458"/>
    <w:rsid w:val="00C5086B"/>
    <w:rsid w:val="00C513C2"/>
    <w:rsid w:val="00C51F1A"/>
    <w:rsid w:val="00C52642"/>
    <w:rsid w:val="00C5282D"/>
    <w:rsid w:val="00C53959"/>
    <w:rsid w:val="00C54E62"/>
    <w:rsid w:val="00C559D2"/>
    <w:rsid w:val="00C605E9"/>
    <w:rsid w:val="00C614C2"/>
    <w:rsid w:val="00C6366E"/>
    <w:rsid w:val="00C64BB6"/>
    <w:rsid w:val="00C67484"/>
    <w:rsid w:val="00C704E2"/>
    <w:rsid w:val="00C70760"/>
    <w:rsid w:val="00C7096D"/>
    <w:rsid w:val="00C7101F"/>
    <w:rsid w:val="00C71CA1"/>
    <w:rsid w:val="00C72045"/>
    <w:rsid w:val="00C725F8"/>
    <w:rsid w:val="00C7294B"/>
    <w:rsid w:val="00C73917"/>
    <w:rsid w:val="00C73F93"/>
    <w:rsid w:val="00C74379"/>
    <w:rsid w:val="00C74879"/>
    <w:rsid w:val="00C74BA2"/>
    <w:rsid w:val="00C7552E"/>
    <w:rsid w:val="00C76733"/>
    <w:rsid w:val="00C76E4A"/>
    <w:rsid w:val="00C8075F"/>
    <w:rsid w:val="00C80C4B"/>
    <w:rsid w:val="00C812C8"/>
    <w:rsid w:val="00C820FA"/>
    <w:rsid w:val="00C82368"/>
    <w:rsid w:val="00C82F24"/>
    <w:rsid w:val="00C8356F"/>
    <w:rsid w:val="00C83F56"/>
    <w:rsid w:val="00C83F7C"/>
    <w:rsid w:val="00C84E0D"/>
    <w:rsid w:val="00C8575A"/>
    <w:rsid w:val="00C85C04"/>
    <w:rsid w:val="00C868A1"/>
    <w:rsid w:val="00C870F3"/>
    <w:rsid w:val="00C87590"/>
    <w:rsid w:val="00C87A84"/>
    <w:rsid w:val="00C87AD5"/>
    <w:rsid w:val="00C87FB2"/>
    <w:rsid w:val="00C90E39"/>
    <w:rsid w:val="00C92469"/>
    <w:rsid w:val="00C92B9C"/>
    <w:rsid w:val="00C9307E"/>
    <w:rsid w:val="00C9447E"/>
    <w:rsid w:val="00C95756"/>
    <w:rsid w:val="00C95E6A"/>
    <w:rsid w:val="00C964C5"/>
    <w:rsid w:val="00C96ECF"/>
    <w:rsid w:val="00C97391"/>
    <w:rsid w:val="00C9774D"/>
    <w:rsid w:val="00CA0581"/>
    <w:rsid w:val="00CA1183"/>
    <w:rsid w:val="00CA1F59"/>
    <w:rsid w:val="00CA3814"/>
    <w:rsid w:val="00CA53A3"/>
    <w:rsid w:val="00CA6A6B"/>
    <w:rsid w:val="00CA70E7"/>
    <w:rsid w:val="00CA7278"/>
    <w:rsid w:val="00CA7BD4"/>
    <w:rsid w:val="00CB1232"/>
    <w:rsid w:val="00CB278B"/>
    <w:rsid w:val="00CB2990"/>
    <w:rsid w:val="00CB33C7"/>
    <w:rsid w:val="00CB3DF9"/>
    <w:rsid w:val="00CB41B9"/>
    <w:rsid w:val="00CB4364"/>
    <w:rsid w:val="00CB57BF"/>
    <w:rsid w:val="00CB5DC5"/>
    <w:rsid w:val="00CB6181"/>
    <w:rsid w:val="00CB66AF"/>
    <w:rsid w:val="00CB675E"/>
    <w:rsid w:val="00CC0807"/>
    <w:rsid w:val="00CC1508"/>
    <w:rsid w:val="00CC1D3B"/>
    <w:rsid w:val="00CC1E10"/>
    <w:rsid w:val="00CC1E1F"/>
    <w:rsid w:val="00CC20AD"/>
    <w:rsid w:val="00CC2ECC"/>
    <w:rsid w:val="00CC2FA5"/>
    <w:rsid w:val="00CC3D28"/>
    <w:rsid w:val="00CC4037"/>
    <w:rsid w:val="00CC4D26"/>
    <w:rsid w:val="00CC54B5"/>
    <w:rsid w:val="00CC67A2"/>
    <w:rsid w:val="00CC6AD9"/>
    <w:rsid w:val="00CC6D79"/>
    <w:rsid w:val="00CD0E64"/>
    <w:rsid w:val="00CD0E71"/>
    <w:rsid w:val="00CD3C3E"/>
    <w:rsid w:val="00CD3FB4"/>
    <w:rsid w:val="00CD442D"/>
    <w:rsid w:val="00CD4BC1"/>
    <w:rsid w:val="00CD4E5F"/>
    <w:rsid w:val="00CD5398"/>
    <w:rsid w:val="00CD5561"/>
    <w:rsid w:val="00CD5D33"/>
    <w:rsid w:val="00CE1179"/>
    <w:rsid w:val="00CE24A1"/>
    <w:rsid w:val="00CE2972"/>
    <w:rsid w:val="00CE2FC0"/>
    <w:rsid w:val="00CE3D2C"/>
    <w:rsid w:val="00CE3D56"/>
    <w:rsid w:val="00CE58DD"/>
    <w:rsid w:val="00CE63AB"/>
    <w:rsid w:val="00CE6FD3"/>
    <w:rsid w:val="00CF0A9C"/>
    <w:rsid w:val="00CF1FB6"/>
    <w:rsid w:val="00CF23D1"/>
    <w:rsid w:val="00CF2782"/>
    <w:rsid w:val="00CF302A"/>
    <w:rsid w:val="00CF31A5"/>
    <w:rsid w:val="00CF3478"/>
    <w:rsid w:val="00CF3B3B"/>
    <w:rsid w:val="00CF4310"/>
    <w:rsid w:val="00CF4445"/>
    <w:rsid w:val="00CF49DA"/>
    <w:rsid w:val="00CF4D99"/>
    <w:rsid w:val="00CF73C8"/>
    <w:rsid w:val="00CF78FC"/>
    <w:rsid w:val="00CF7D16"/>
    <w:rsid w:val="00CF7F02"/>
    <w:rsid w:val="00D004CE"/>
    <w:rsid w:val="00D015D1"/>
    <w:rsid w:val="00D01AE6"/>
    <w:rsid w:val="00D032AD"/>
    <w:rsid w:val="00D06BDB"/>
    <w:rsid w:val="00D0756C"/>
    <w:rsid w:val="00D075D1"/>
    <w:rsid w:val="00D07BC0"/>
    <w:rsid w:val="00D07BCE"/>
    <w:rsid w:val="00D10926"/>
    <w:rsid w:val="00D114DA"/>
    <w:rsid w:val="00D11B40"/>
    <w:rsid w:val="00D1298B"/>
    <w:rsid w:val="00D12C97"/>
    <w:rsid w:val="00D13CE1"/>
    <w:rsid w:val="00D1455D"/>
    <w:rsid w:val="00D148E0"/>
    <w:rsid w:val="00D14AAF"/>
    <w:rsid w:val="00D169BF"/>
    <w:rsid w:val="00D16D7E"/>
    <w:rsid w:val="00D16E3F"/>
    <w:rsid w:val="00D17CDF"/>
    <w:rsid w:val="00D2003C"/>
    <w:rsid w:val="00D2037F"/>
    <w:rsid w:val="00D205F5"/>
    <w:rsid w:val="00D21413"/>
    <w:rsid w:val="00D21A00"/>
    <w:rsid w:val="00D21AF5"/>
    <w:rsid w:val="00D24099"/>
    <w:rsid w:val="00D245E0"/>
    <w:rsid w:val="00D25804"/>
    <w:rsid w:val="00D25AD3"/>
    <w:rsid w:val="00D25EBE"/>
    <w:rsid w:val="00D265FF"/>
    <w:rsid w:val="00D268C8"/>
    <w:rsid w:val="00D27C62"/>
    <w:rsid w:val="00D31119"/>
    <w:rsid w:val="00D316DF"/>
    <w:rsid w:val="00D3193B"/>
    <w:rsid w:val="00D31BC4"/>
    <w:rsid w:val="00D323A9"/>
    <w:rsid w:val="00D3280F"/>
    <w:rsid w:val="00D35E43"/>
    <w:rsid w:val="00D3619D"/>
    <w:rsid w:val="00D361D2"/>
    <w:rsid w:val="00D3732E"/>
    <w:rsid w:val="00D378F9"/>
    <w:rsid w:val="00D40FD8"/>
    <w:rsid w:val="00D43459"/>
    <w:rsid w:val="00D43A88"/>
    <w:rsid w:val="00D43F1A"/>
    <w:rsid w:val="00D46584"/>
    <w:rsid w:val="00D46C12"/>
    <w:rsid w:val="00D47323"/>
    <w:rsid w:val="00D47557"/>
    <w:rsid w:val="00D50E7C"/>
    <w:rsid w:val="00D5165E"/>
    <w:rsid w:val="00D537FA"/>
    <w:rsid w:val="00D54435"/>
    <w:rsid w:val="00D54FCE"/>
    <w:rsid w:val="00D55639"/>
    <w:rsid w:val="00D55A1D"/>
    <w:rsid w:val="00D55B43"/>
    <w:rsid w:val="00D55EA6"/>
    <w:rsid w:val="00D55EFA"/>
    <w:rsid w:val="00D56005"/>
    <w:rsid w:val="00D61096"/>
    <w:rsid w:val="00D6182E"/>
    <w:rsid w:val="00D628E2"/>
    <w:rsid w:val="00D628FA"/>
    <w:rsid w:val="00D64917"/>
    <w:rsid w:val="00D66E40"/>
    <w:rsid w:val="00D67024"/>
    <w:rsid w:val="00D67324"/>
    <w:rsid w:val="00D70493"/>
    <w:rsid w:val="00D70A94"/>
    <w:rsid w:val="00D72AFB"/>
    <w:rsid w:val="00D72EDB"/>
    <w:rsid w:val="00D736BD"/>
    <w:rsid w:val="00D749E9"/>
    <w:rsid w:val="00D76494"/>
    <w:rsid w:val="00D77E81"/>
    <w:rsid w:val="00D80CFA"/>
    <w:rsid w:val="00D80EB3"/>
    <w:rsid w:val="00D8106A"/>
    <w:rsid w:val="00D81D2C"/>
    <w:rsid w:val="00D82930"/>
    <w:rsid w:val="00D83F21"/>
    <w:rsid w:val="00D84B62"/>
    <w:rsid w:val="00D8518F"/>
    <w:rsid w:val="00D85C82"/>
    <w:rsid w:val="00D87BF8"/>
    <w:rsid w:val="00D904CD"/>
    <w:rsid w:val="00D90CB6"/>
    <w:rsid w:val="00D90EA5"/>
    <w:rsid w:val="00D91646"/>
    <w:rsid w:val="00D923F2"/>
    <w:rsid w:val="00D93308"/>
    <w:rsid w:val="00D93417"/>
    <w:rsid w:val="00D95133"/>
    <w:rsid w:val="00D952B6"/>
    <w:rsid w:val="00D95BF4"/>
    <w:rsid w:val="00D95DF5"/>
    <w:rsid w:val="00D970AE"/>
    <w:rsid w:val="00D975F3"/>
    <w:rsid w:val="00DA0380"/>
    <w:rsid w:val="00DA04B0"/>
    <w:rsid w:val="00DA15FD"/>
    <w:rsid w:val="00DA1CC7"/>
    <w:rsid w:val="00DA2CFE"/>
    <w:rsid w:val="00DA425E"/>
    <w:rsid w:val="00DA4BF8"/>
    <w:rsid w:val="00DA6923"/>
    <w:rsid w:val="00DA7143"/>
    <w:rsid w:val="00DB15A2"/>
    <w:rsid w:val="00DB3118"/>
    <w:rsid w:val="00DB4284"/>
    <w:rsid w:val="00DB429B"/>
    <w:rsid w:val="00DB46A3"/>
    <w:rsid w:val="00DB4F5D"/>
    <w:rsid w:val="00DB54B8"/>
    <w:rsid w:val="00DB5AD5"/>
    <w:rsid w:val="00DB6A7A"/>
    <w:rsid w:val="00DB742F"/>
    <w:rsid w:val="00DC07DB"/>
    <w:rsid w:val="00DC2059"/>
    <w:rsid w:val="00DC2152"/>
    <w:rsid w:val="00DC314A"/>
    <w:rsid w:val="00DC3C7A"/>
    <w:rsid w:val="00DC5087"/>
    <w:rsid w:val="00DC56E0"/>
    <w:rsid w:val="00DC6C9E"/>
    <w:rsid w:val="00DC71BA"/>
    <w:rsid w:val="00DC7CC5"/>
    <w:rsid w:val="00DD0913"/>
    <w:rsid w:val="00DD2538"/>
    <w:rsid w:val="00DD3472"/>
    <w:rsid w:val="00DD3862"/>
    <w:rsid w:val="00DD5A09"/>
    <w:rsid w:val="00DD740A"/>
    <w:rsid w:val="00DD79E5"/>
    <w:rsid w:val="00DE020E"/>
    <w:rsid w:val="00DE1997"/>
    <w:rsid w:val="00DE3F2C"/>
    <w:rsid w:val="00DE4621"/>
    <w:rsid w:val="00DE50B2"/>
    <w:rsid w:val="00DE52C2"/>
    <w:rsid w:val="00DE5515"/>
    <w:rsid w:val="00DE5902"/>
    <w:rsid w:val="00DE5B60"/>
    <w:rsid w:val="00DE65F5"/>
    <w:rsid w:val="00DE6F22"/>
    <w:rsid w:val="00DE753E"/>
    <w:rsid w:val="00DE7C38"/>
    <w:rsid w:val="00DF01E1"/>
    <w:rsid w:val="00DF089B"/>
    <w:rsid w:val="00DF0EDB"/>
    <w:rsid w:val="00DF1349"/>
    <w:rsid w:val="00DF3161"/>
    <w:rsid w:val="00DF3800"/>
    <w:rsid w:val="00DF4F3C"/>
    <w:rsid w:val="00DF5C93"/>
    <w:rsid w:val="00DF66A7"/>
    <w:rsid w:val="00E00DDD"/>
    <w:rsid w:val="00E027C5"/>
    <w:rsid w:val="00E034CE"/>
    <w:rsid w:val="00E03792"/>
    <w:rsid w:val="00E03EBB"/>
    <w:rsid w:val="00E0663D"/>
    <w:rsid w:val="00E07FB5"/>
    <w:rsid w:val="00E100B0"/>
    <w:rsid w:val="00E10BD7"/>
    <w:rsid w:val="00E111B7"/>
    <w:rsid w:val="00E11EC9"/>
    <w:rsid w:val="00E12D5E"/>
    <w:rsid w:val="00E131E7"/>
    <w:rsid w:val="00E13446"/>
    <w:rsid w:val="00E141BA"/>
    <w:rsid w:val="00E1554E"/>
    <w:rsid w:val="00E15B62"/>
    <w:rsid w:val="00E163A5"/>
    <w:rsid w:val="00E1696A"/>
    <w:rsid w:val="00E21902"/>
    <w:rsid w:val="00E21956"/>
    <w:rsid w:val="00E21FE6"/>
    <w:rsid w:val="00E22D93"/>
    <w:rsid w:val="00E236B3"/>
    <w:rsid w:val="00E245CC"/>
    <w:rsid w:val="00E2460C"/>
    <w:rsid w:val="00E27901"/>
    <w:rsid w:val="00E32EB7"/>
    <w:rsid w:val="00E337F0"/>
    <w:rsid w:val="00E348A2"/>
    <w:rsid w:val="00E3573B"/>
    <w:rsid w:val="00E36E98"/>
    <w:rsid w:val="00E3710E"/>
    <w:rsid w:val="00E371DC"/>
    <w:rsid w:val="00E40C26"/>
    <w:rsid w:val="00E40C8B"/>
    <w:rsid w:val="00E40E7D"/>
    <w:rsid w:val="00E4132E"/>
    <w:rsid w:val="00E44720"/>
    <w:rsid w:val="00E4489C"/>
    <w:rsid w:val="00E4507E"/>
    <w:rsid w:val="00E456CC"/>
    <w:rsid w:val="00E45D8D"/>
    <w:rsid w:val="00E45E64"/>
    <w:rsid w:val="00E45ECF"/>
    <w:rsid w:val="00E4616E"/>
    <w:rsid w:val="00E470A4"/>
    <w:rsid w:val="00E4745C"/>
    <w:rsid w:val="00E47761"/>
    <w:rsid w:val="00E47E00"/>
    <w:rsid w:val="00E50F08"/>
    <w:rsid w:val="00E513C2"/>
    <w:rsid w:val="00E51FCA"/>
    <w:rsid w:val="00E53DE7"/>
    <w:rsid w:val="00E561E0"/>
    <w:rsid w:val="00E565CB"/>
    <w:rsid w:val="00E56A76"/>
    <w:rsid w:val="00E56E75"/>
    <w:rsid w:val="00E60028"/>
    <w:rsid w:val="00E619FB"/>
    <w:rsid w:val="00E6353F"/>
    <w:rsid w:val="00E641B1"/>
    <w:rsid w:val="00E642E7"/>
    <w:rsid w:val="00E644A4"/>
    <w:rsid w:val="00E65CDB"/>
    <w:rsid w:val="00E65EB5"/>
    <w:rsid w:val="00E6609D"/>
    <w:rsid w:val="00E66785"/>
    <w:rsid w:val="00E6727F"/>
    <w:rsid w:val="00E71630"/>
    <w:rsid w:val="00E719C6"/>
    <w:rsid w:val="00E72161"/>
    <w:rsid w:val="00E72DDB"/>
    <w:rsid w:val="00E738C3"/>
    <w:rsid w:val="00E74CC8"/>
    <w:rsid w:val="00E74DB1"/>
    <w:rsid w:val="00E7574B"/>
    <w:rsid w:val="00E75B7A"/>
    <w:rsid w:val="00E75FD9"/>
    <w:rsid w:val="00E762BE"/>
    <w:rsid w:val="00E766F2"/>
    <w:rsid w:val="00E76A67"/>
    <w:rsid w:val="00E77730"/>
    <w:rsid w:val="00E77D7E"/>
    <w:rsid w:val="00E80718"/>
    <w:rsid w:val="00E80E6D"/>
    <w:rsid w:val="00E8182D"/>
    <w:rsid w:val="00E82530"/>
    <w:rsid w:val="00E831D2"/>
    <w:rsid w:val="00E8337F"/>
    <w:rsid w:val="00E835BA"/>
    <w:rsid w:val="00E83B78"/>
    <w:rsid w:val="00E86741"/>
    <w:rsid w:val="00E8718D"/>
    <w:rsid w:val="00E87949"/>
    <w:rsid w:val="00E87B3A"/>
    <w:rsid w:val="00E90139"/>
    <w:rsid w:val="00E90381"/>
    <w:rsid w:val="00E90AF7"/>
    <w:rsid w:val="00E90F63"/>
    <w:rsid w:val="00E9131B"/>
    <w:rsid w:val="00E91976"/>
    <w:rsid w:val="00E91D0F"/>
    <w:rsid w:val="00E92666"/>
    <w:rsid w:val="00E92746"/>
    <w:rsid w:val="00E931B2"/>
    <w:rsid w:val="00E937D7"/>
    <w:rsid w:val="00E93CC1"/>
    <w:rsid w:val="00E93D9C"/>
    <w:rsid w:val="00E94692"/>
    <w:rsid w:val="00E94748"/>
    <w:rsid w:val="00E95698"/>
    <w:rsid w:val="00E95E46"/>
    <w:rsid w:val="00E9739F"/>
    <w:rsid w:val="00EA0DB9"/>
    <w:rsid w:val="00EA2018"/>
    <w:rsid w:val="00EA45FC"/>
    <w:rsid w:val="00EA594F"/>
    <w:rsid w:val="00EA5C11"/>
    <w:rsid w:val="00EA64BD"/>
    <w:rsid w:val="00EA65AF"/>
    <w:rsid w:val="00EA66E9"/>
    <w:rsid w:val="00EB1236"/>
    <w:rsid w:val="00EB1698"/>
    <w:rsid w:val="00EB2FDA"/>
    <w:rsid w:val="00EB383F"/>
    <w:rsid w:val="00EB43B9"/>
    <w:rsid w:val="00EB5032"/>
    <w:rsid w:val="00EB66A5"/>
    <w:rsid w:val="00EB7C2F"/>
    <w:rsid w:val="00EB7ECF"/>
    <w:rsid w:val="00EC05C7"/>
    <w:rsid w:val="00EC05CB"/>
    <w:rsid w:val="00EC0F49"/>
    <w:rsid w:val="00EC1FD1"/>
    <w:rsid w:val="00EC3221"/>
    <w:rsid w:val="00EC3293"/>
    <w:rsid w:val="00EC3B45"/>
    <w:rsid w:val="00EC3E5A"/>
    <w:rsid w:val="00EC591B"/>
    <w:rsid w:val="00EC5B97"/>
    <w:rsid w:val="00EC715B"/>
    <w:rsid w:val="00ED07D4"/>
    <w:rsid w:val="00ED1538"/>
    <w:rsid w:val="00ED162D"/>
    <w:rsid w:val="00ED1910"/>
    <w:rsid w:val="00ED31C6"/>
    <w:rsid w:val="00ED42E3"/>
    <w:rsid w:val="00ED45CC"/>
    <w:rsid w:val="00ED45D2"/>
    <w:rsid w:val="00ED7EC7"/>
    <w:rsid w:val="00EE09CB"/>
    <w:rsid w:val="00EE256D"/>
    <w:rsid w:val="00EE2A21"/>
    <w:rsid w:val="00EE4662"/>
    <w:rsid w:val="00EE4FC0"/>
    <w:rsid w:val="00EE6054"/>
    <w:rsid w:val="00EE6AFD"/>
    <w:rsid w:val="00EF1E43"/>
    <w:rsid w:val="00EF1E67"/>
    <w:rsid w:val="00EF215C"/>
    <w:rsid w:val="00EF2F70"/>
    <w:rsid w:val="00EF2F86"/>
    <w:rsid w:val="00EF49C9"/>
    <w:rsid w:val="00EF4B8C"/>
    <w:rsid w:val="00EF5288"/>
    <w:rsid w:val="00EF53DE"/>
    <w:rsid w:val="00EF6C0B"/>
    <w:rsid w:val="00EF7028"/>
    <w:rsid w:val="00F010BE"/>
    <w:rsid w:val="00F01213"/>
    <w:rsid w:val="00F013CC"/>
    <w:rsid w:val="00F01918"/>
    <w:rsid w:val="00F029C9"/>
    <w:rsid w:val="00F033ED"/>
    <w:rsid w:val="00F0390F"/>
    <w:rsid w:val="00F03AFC"/>
    <w:rsid w:val="00F04BA4"/>
    <w:rsid w:val="00F04C1C"/>
    <w:rsid w:val="00F04FE7"/>
    <w:rsid w:val="00F05A06"/>
    <w:rsid w:val="00F05C6A"/>
    <w:rsid w:val="00F064F4"/>
    <w:rsid w:val="00F06A91"/>
    <w:rsid w:val="00F07CED"/>
    <w:rsid w:val="00F1039C"/>
    <w:rsid w:val="00F10F45"/>
    <w:rsid w:val="00F118F4"/>
    <w:rsid w:val="00F11BC8"/>
    <w:rsid w:val="00F12085"/>
    <w:rsid w:val="00F12900"/>
    <w:rsid w:val="00F13D41"/>
    <w:rsid w:val="00F154F1"/>
    <w:rsid w:val="00F15D4C"/>
    <w:rsid w:val="00F1637E"/>
    <w:rsid w:val="00F16629"/>
    <w:rsid w:val="00F179F6"/>
    <w:rsid w:val="00F17AE3"/>
    <w:rsid w:val="00F17CAC"/>
    <w:rsid w:val="00F17E12"/>
    <w:rsid w:val="00F201C9"/>
    <w:rsid w:val="00F2108F"/>
    <w:rsid w:val="00F21225"/>
    <w:rsid w:val="00F216BA"/>
    <w:rsid w:val="00F21D08"/>
    <w:rsid w:val="00F2330D"/>
    <w:rsid w:val="00F238CD"/>
    <w:rsid w:val="00F24E82"/>
    <w:rsid w:val="00F25EF7"/>
    <w:rsid w:val="00F268C8"/>
    <w:rsid w:val="00F27731"/>
    <w:rsid w:val="00F2791A"/>
    <w:rsid w:val="00F27A21"/>
    <w:rsid w:val="00F317DF"/>
    <w:rsid w:val="00F31B1E"/>
    <w:rsid w:val="00F31B93"/>
    <w:rsid w:val="00F31F2A"/>
    <w:rsid w:val="00F32104"/>
    <w:rsid w:val="00F340CD"/>
    <w:rsid w:val="00F35030"/>
    <w:rsid w:val="00F3509F"/>
    <w:rsid w:val="00F35DC4"/>
    <w:rsid w:val="00F361FC"/>
    <w:rsid w:val="00F41221"/>
    <w:rsid w:val="00F41907"/>
    <w:rsid w:val="00F41E6E"/>
    <w:rsid w:val="00F42850"/>
    <w:rsid w:val="00F42BA2"/>
    <w:rsid w:val="00F43A15"/>
    <w:rsid w:val="00F448C9"/>
    <w:rsid w:val="00F45781"/>
    <w:rsid w:val="00F4718B"/>
    <w:rsid w:val="00F47770"/>
    <w:rsid w:val="00F5020B"/>
    <w:rsid w:val="00F50D70"/>
    <w:rsid w:val="00F536FB"/>
    <w:rsid w:val="00F53B55"/>
    <w:rsid w:val="00F53F66"/>
    <w:rsid w:val="00F53F67"/>
    <w:rsid w:val="00F548DA"/>
    <w:rsid w:val="00F54FA5"/>
    <w:rsid w:val="00F56F4C"/>
    <w:rsid w:val="00F57301"/>
    <w:rsid w:val="00F60A37"/>
    <w:rsid w:val="00F61F9B"/>
    <w:rsid w:val="00F62828"/>
    <w:rsid w:val="00F6424F"/>
    <w:rsid w:val="00F64544"/>
    <w:rsid w:val="00F645C1"/>
    <w:rsid w:val="00F65A23"/>
    <w:rsid w:val="00F65ADF"/>
    <w:rsid w:val="00F66CC9"/>
    <w:rsid w:val="00F70095"/>
    <w:rsid w:val="00F702E3"/>
    <w:rsid w:val="00F71B1C"/>
    <w:rsid w:val="00F72849"/>
    <w:rsid w:val="00F7469C"/>
    <w:rsid w:val="00F75037"/>
    <w:rsid w:val="00F771FD"/>
    <w:rsid w:val="00F809B9"/>
    <w:rsid w:val="00F820EF"/>
    <w:rsid w:val="00F82D8C"/>
    <w:rsid w:val="00F83344"/>
    <w:rsid w:val="00F84F9D"/>
    <w:rsid w:val="00F87803"/>
    <w:rsid w:val="00F87868"/>
    <w:rsid w:val="00F9050B"/>
    <w:rsid w:val="00F92D79"/>
    <w:rsid w:val="00F94861"/>
    <w:rsid w:val="00F9557B"/>
    <w:rsid w:val="00F96390"/>
    <w:rsid w:val="00F9690B"/>
    <w:rsid w:val="00F96E2B"/>
    <w:rsid w:val="00FA1615"/>
    <w:rsid w:val="00FA163F"/>
    <w:rsid w:val="00FA16E9"/>
    <w:rsid w:val="00FA1F1B"/>
    <w:rsid w:val="00FA36CC"/>
    <w:rsid w:val="00FA3765"/>
    <w:rsid w:val="00FA575C"/>
    <w:rsid w:val="00FA5978"/>
    <w:rsid w:val="00FB01C5"/>
    <w:rsid w:val="00FB295A"/>
    <w:rsid w:val="00FB29E2"/>
    <w:rsid w:val="00FB33DC"/>
    <w:rsid w:val="00FB3733"/>
    <w:rsid w:val="00FB3739"/>
    <w:rsid w:val="00FB3802"/>
    <w:rsid w:val="00FB3A15"/>
    <w:rsid w:val="00FB778B"/>
    <w:rsid w:val="00FC0BBF"/>
    <w:rsid w:val="00FC1759"/>
    <w:rsid w:val="00FC2D10"/>
    <w:rsid w:val="00FC4378"/>
    <w:rsid w:val="00FC45E9"/>
    <w:rsid w:val="00FC461B"/>
    <w:rsid w:val="00FC53FD"/>
    <w:rsid w:val="00FC5B27"/>
    <w:rsid w:val="00FC6626"/>
    <w:rsid w:val="00FC6D15"/>
    <w:rsid w:val="00FC7A0B"/>
    <w:rsid w:val="00FD0278"/>
    <w:rsid w:val="00FD1949"/>
    <w:rsid w:val="00FD1F72"/>
    <w:rsid w:val="00FD2F17"/>
    <w:rsid w:val="00FD5C4A"/>
    <w:rsid w:val="00FD6A5D"/>
    <w:rsid w:val="00FD7413"/>
    <w:rsid w:val="00FD7B8D"/>
    <w:rsid w:val="00FE07D5"/>
    <w:rsid w:val="00FE3F30"/>
    <w:rsid w:val="00FE4043"/>
    <w:rsid w:val="00FE54B3"/>
    <w:rsid w:val="00FE5857"/>
    <w:rsid w:val="00FE796B"/>
    <w:rsid w:val="00FF28D3"/>
    <w:rsid w:val="00FF35CB"/>
    <w:rsid w:val="00FF3693"/>
    <w:rsid w:val="00FF3769"/>
    <w:rsid w:val="00FF3F30"/>
    <w:rsid w:val="00FF4DB1"/>
    <w:rsid w:val="00FF4F92"/>
    <w:rsid w:val="00FF52DE"/>
    <w:rsid w:val="00FF6D51"/>
    <w:rsid w:val="00FF74D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002DCF"/>
    <w:pPr>
      <w:autoSpaceDE w:val="0"/>
      <w:autoSpaceDN w:val="0"/>
      <w:adjustRightInd w:val="0"/>
    </w:pPr>
    <w:rPr>
      <w:rFonts w:ascii="Arial" w:hAnsi="Arial" w:cs="Arial"/>
      <w:sz w:val="16"/>
      <w:szCs w:val="16"/>
    </w:rPr>
  </w:style>
  <w:style w:type="paragraph" w:styleId="Titre1">
    <w:name w:val="heading 1"/>
    <w:aliases w:val="H1,app heading 1,l1,h1,level 1,level1,1titre,1titre1,1titre2,1titre3,1titre4,1titre5,1titre6,TexteTitre1,Heading 1- not bold,Part,Header 1,II+,I,Titre 1 VGX,numeroté  1.,Titre du volet,Appendix,R&amp;S - Titre 1,Titre1,ITT t1,H11,H12,H13,H14,H15,H16"/>
    <w:basedOn w:val="Normal"/>
    <w:next w:val="Normal"/>
    <w:qFormat/>
    <w:rsid w:val="007643C0"/>
    <w:pPr>
      <w:keepNext/>
      <w:pageBreakBefore/>
      <w:numPr>
        <w:numId w:val="1"/>
      </w:numPr>
      <w:spacing w:before="480" w:after="60"/>
      <w:outlineLvl w:val="0"/>
    </w:pPr>
    <w:rPr>
      <w:b/>
      <w:caps/>
      <w:color w:val="FF6600"/>
      <w:kern w:val="28"/>
      <w:sz w:val="32"/>
      <w:u w:val="single"/>
    </w:rPr>
  </w:style>
  <w:style w:type="paragraph" w:styleId="Titre2">
    <w:name w:val="heading 2"/>
    <w:aliases w:val="H2,Head2A,2,Titre 2 SICoR-PAT,Headnum 2,TexteTitre2,h2,l2,l21,l22,l23,l24,l25,l211,l221,l231,l241,l26,l212,l222,l232,l242,l27,l213,l223,l233,l243,l28,l214,l224,l234,l244,l29,l215,l225,l235,l245,l210,l216,l226,l236,l246,l251,l2111,l2211,l2311,H21"/>
    <w:basedOn w:val="Normal"/>
    <w:next w:val="Normal"/>
    <w:link w:val="Titre2Car"/>
    <w:qFormat/>
    <w:rsid w:val="007643C0"/>
    <w:pPr>
      <w:keepNext/>
      <w:numPr>
        <w:ilvl w:val="1"/>
        <w:numId w:val="1"/>
      </w:numPr>
      <w:spacing w:before="240" w:after="120"/>
      <w:outlineLvl w:val="1"/>
    </w:pPr>
    <w:rPr>
      <w:b/>
      <w:caps/>
      <w:snapToGrid w:val="0"/>
      <w:color w:val="FF6600"/>
      <w:sz w:val="24"/>
      <w:u w:val="single"/>
    </w:rPr>
  </w:style>
  <w:style w:type="paragraph" w:styleId="Titre3">
    <w:name w:val="heading 3"/>
    <w:aliases w:val="H3,Heading 3,h3,TexteTitre3,1,Titre 31,t3.T3,l3,CT,3,level3,1.1.1. Titre 3,Titre 3',Titre 3 SQ,Titre 1.1.1,TF-Overskrift 3,Lev 3,3 bullet,b,bullet,SECOND,Second,BLANK2,4 bullet,bdullet,pc heading3,Bullet Point,orderpara2,heading 3,T3,subhead,1."/>
    <w:basedOn w:val="Titre2"/>
    <w:next w:val="Normal"/>
    <w:qFormat/>
    <w:rsid w:val="007643C0"/>
    <w:pPr>
      <w:numPr>
        <w:ilvl w:val="2"/>
      </w:numPr>
      <w:tabs>
        <w:tab w:val="clear" w:pos="862"/>
        <w:tab w:val="num" w:pos="720"/>
      </w:tabs>
      <w:spacing w:after="60"/>
      <w:ind w:left="720"/>
      <w:outlineLvl w:val="2"/>
    </w:pPr>
    <w:rPr>
      <w:caps w:val="0"/>
    </w:rPr>
  </w:style>
  <w:style w:type="paragraph" w:styleId="Titre4">
    <w:name w:val="heading 4"/>
    <w:aliases w:val="H4,(Shift Ctrl 4),Headnum 4,chapitre 1.1.1.1,(Shift Ctrl 4)1,Headnum 41,chapitre 1.1.1.11,(Shift Ctrl 4)2,Headnum 42,chapitre 1.1.1.12,(Shift Ctrl 4)3,Headnum 43,chapitre 1.1.1.13,(Shift Ctrl 4)4,Headnum 44,chapitre 1.1.1.14,(Shift Ctrl 4)5,h:4"/>
    <w:basedOn w:val="Titre3"/>
    <w:next w:val="Normal"/>
    <w:qFormat/>
    <w:rsid w:val="007643C0"/>
    <w:pPr>
      <w:numPr>
        <w:ilvl w:val="3"/>
      </w:numPr>
      <w:outlineLvl w:val="3"/>
    </w:pPr>
    <w:rPr>
      <w:b w:val="0"/>
      <w:i/>
      <w:sz w:val="22"/>
    </w:rPr>
  </w:style>
  <w:style w:type="paragraph" w:styleId="Titre5">
    <w:name w:val="heading 5"/>
    <w:aliases w:val="(Shift Ctrl 5),Headnum 5,(Shift Ctrl 5)1,Headnum 51,(Shift Ctrl 5)2,Headnum 52,(Shift Ctrl 5)3,Headnum 53,(Shift Ctrl 5)4,Headnum 54,(Shift Ctrl 5)5,Headnum 55,(Shift Ctrl 5)6,Headnum 56,(Shift Ctrl 5)7,Headnum 57,H5,Header 5,T5,Roman list,5"/>
    <w:basedOn w:val="Titre4"/>
    <w:next w:val="Normal"/>
    <w:qFormat/>
    <w:rsid w:val="007643C0"/>
    <w:pPr>
      <w:numPr>
        <w:ilvl w:val="4"/>
      </w:numPr>
      <w:outlineLvl w:val="4"/>
    </w:pPr>
    <w:rPr>
      <w:rFonts w:ascii="Arial Gras" w:hAnsi="Arial Gras"/>
      <w:b/>
      <w:sz w:val="20"/>
      <w:u w:val="none"/>
    </w:rPr>
  </w:style>
  <w:style w:type="paragraph" w:styleId="Titre6">
    <w:name w:val="heading 6"/>
    <w:aliases w:val="(Shift Ctrl 6),(Shift Ctrl 6)1,(Shift Ctrl 6)2,(Shift Ctrl 6)3,(Shift Ctrl 6)4,(Shift Ctrl 6)5,(Shift Ctrl 6)6,(Shift Ctrl 6)7,Header 6,Bullet list,6,heading 6,ITT t6,PA Appendix,h6"/>
    <w:basedOn w:val="Normal"/>
    <w:next w:val="Normal"/>
    <w:qFormat/>
    <w:rsid w:val="007643C0"/>
    <w:pPr>
      <w:numPr>
        <w:ilvl w:val="5"/>
        <w:numId w:val="1"/>
      </w:numPr>
      <w:outlineLvl w:val="5"/>
    </w:pPr>
    <w:rPr>
      <w:sz w:val="22"/>
    </w:rPr>
  </w:style>
  <w:style w:type="paragraph" w:styleId="Titre7">
    <w:name w:val="heading 7"/>
    <w:aliases w:val="Header 7,letter list,7,req3,heading 7,ITT t7,PA Appendix Major,h7"/>
    <w:basedOn w:val="Normal"/>
    <w:next w:val="Normal"/>
    <w:qFormat/>
    <w:rsid w:val="007643C0"/>
    <w:pPr>
      <w:keepNext/>
      <w:numPr>
        <w:ilvl w:val="6"/>
        <w:numId w:val="1"/>
      </w:numPr>
      <w:outlineLvl w:val="6"/>
    </w:pPr>
    <w:rPr>
      <w:color w:val="000000"/>
      <w:sz w:val="22"/>
    </w:rPr>
  </w:style>
  <w:style w:type="paragraph" w:styleId="Titre8">
    <w:name w:val="heading 8"/>
    <w:aliases w:val="Header 8,action,8,r,requirement,req2,Reference List,heading 8, action,ITT t8,PA Appendix Minor,h8"/>
    <w:basedOn w:val="Normal"/>
    <w:next w:val="Normal"/>
    <w:qFormat/>
    <w:rsid w:val="007643C0"/>
    <w:pPr>
      <w:keepNext/>
      <w:numPr>
        <w:ilvl w:val="7"/>
        <w:numId w:val="1"/>
      </w:numPr>
      <w:outlineLvl w:val="7"/>
    </w:pPr>
  </w:style>
  <w:style w:type="paragraph" w:styleId="Titre9">
    <w:name w:val="heading 9"/>
    <w:aliases w:val="Header 9,progress,App Heading,Titre 10,9,rb,req bullet,req1,heading 9, progress,ITT t9,h9"/>
    <w:basedOn w:val="Normal"/>
    <w:next w:val="Normal"/>
    <w:qFormat/>
    <w:rsid w:val="007643C0"/>
    <w:pPr>
      <w:keepNext/>
      <w:numPr>
        <w:ilvl w:val="8"/>
        <w:numId w:val="1"/>
      </w:numPr>
      <w:outlineLvl w:val="8"/>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rsid w:val="007643C0"/>
    <w:pPr>
      <w:tabs>
        <w:tab w:val="left" w:pos="400"/>
        <w:tab w:val="right" w:leader="dot" w:pos="9072"/>
      </w:tabs>
      <w:spacing w:before="120" w:after="120"/>
    </w:pPr>
    <w:rPr>
      <w:b/>
      <w:bCs/>
      <w:caps/>
      <w:szCs w:val="24"/>
    </w:rPr>
  </w:style>
  <w:style w:type="paragraph" w:styleId="TM2">
    <w:name w:val="toc 2"/>
    <w:basedOn w:val="Normal"/>
    <w:next w:val="Normal"/>
    <w:autoRedefine/>
    <w:uiPriority w:val="39"/>
    <w:rsid w:val="007643C0"/>
    <w:pPr>
      <w:tabs>
        <w:tab w:val="left" w:pos="800"/>
        <w:tab w:val="right" w:leader="dot" w:pos="9074"/>
      </w:tabs>
      <w:ind w:left="200"/>
    </w:pPr>
    <w:rPr>
      <w:smallCaps/>
      <w:szCs w:val="24"/>
    </w:rPr>
  </w:style>
  <w:style w:type="paragraph" w:customStyle="1" w:styleId="BodyHeader">
    <w:name w:val="Body Header"/>
    <w:aliases w:val="bh"/>
    <w:basedOn w:val="Normal"/>
    <w:next w:val="Normal"/>
    <w:rsid w:val="00A149B9"/>
    <w:pPr>
      <w:tabs>
        <w:tab w:val="center" w:pos="4536"/>
        <w:tab w:val="right" w:pos="9072"/>
      </w:tabs>
      <w:spacing w:before="120" w:after="120"/>
    </w:pPr>
    <w:rPr>
      <w:b/>
      <w:bCs/>
      <w:color w:val="FF6600"/>
      <w:sz w:val="24"/>
    </w:rPr>
  </w:style>
  <w:style w:type="paragraph" w:styleId="TM3">
    <w:name w:val="toc 3"/>
    <w:basedOn w:val="Normal"/>
    <w:next w:val="Normal"/>
    <w:autoRedefine/>
    <w:uiPriority w:val="39"/>
    <w:rsid w:val="007643C0"/>
    <w:pPr>
      <w:ind w:left="400"/>
    </w:pPr>
    <w:rPr>
      <w:i/>
      <w:iCs/>
      <w:szCs w:val="24"/>
    </w:rPr>
  </w:style>
  <w:style w:type="paragraph" w:customStyle="1" w:styleId="HeadingC">
    <w:name w:val="HeadingC"/>
    <w:aliases w:val="HC"/>
    <w:basedOn w:val="Normal"/>
    <w:rsid w:val="007643C0"/>
    <w:pPr>
      <w:pageBreakBefore/>
      <w:jc w:val="center"/>
    </w:pPr>
    <w:rPr>
      <w:b/>
      <w:color w:val="FF6600"/>
      <w:sz w:val="32"/>
      <w:szCs w:val="32"/>
      <w:u w:val="single"/>
    </w:rPr>
  </w:style>
  <w:style w:type="paragraph" w:styleId="Listepuces">
    <w:name w:val="List Bullet"/>
    <w:aliases w:val="Normal à puces"/>
    <w:basedOn w:val="Normal"/>
    <w:rsid w:val="007643C0"/>
    <w:pPr>
      <w:numPr>
        <w:numId w:val="2"/>
      </w:numPr>
    </w:pPr>
  </w:style>
  <w:style w:type="paragraph" w:styleId="Index1">
    <w:name w:val="index 1"/>
    <w:basedOn w:val="Normal"/>
    <w:next w:val="Normal"/>
    <w:autoRedefine/>
    <w:semiHidden/>
    <w:rsid w:val="007643C0"/>
    <w:pPr>
      <w:ind w:left="200" w:hanging="200"/>
    </w:pPr>
  </w:style>
  <w:style w:type="paragraph" w:styleId="Titreindex">
    <w:name w:val="index heading"/>
    <w:basedOn w:val="Normal"/>
    <w:next w:val="Index1"/>
    <w:semiHidden/>
    <w:rsid w:val="007643C0"/>
    <w:pPr>
      <w:spacing w:before="120" w:line="240" w:lineRule="atLeast"/>
      <w:ind w:left="567"/>
    </w:pPr>
    <w:rPr>
      <w:sz w:val="22"/>
    </w:rPr>
  </w:style>
  <w:style w:type="character" w:styleId="Marquedecommentaire">
    <w:name w:val="annotation reference"/>
    <w:semiHidden/>
    <w:rsid w:val="007643C0"/>
    <w:rPr>
      <w:sz w:val="16"/>
    </w:rPr>
  </w:style>
  <w:style w:type="paragraph" w:styleId="Commentaire">
    <w:name w:val="annotation text"/>
    <w:basedOn w:val="Normal"/>
    <w:link w:val="CommentaireCar"/>
    <w:semiHidden/>
    <w:rsid w:val="007643C0"/>
  </w:style>
  <w:style w:type="paragraph" w:styleId="Explorateurdedocuments">
    <w:name w:val="Document Map"/>
    <w:basedOn w:val="Normal"/>
    <w:semiHidden/>
    <w:rsid w:val="007643C0"/>
    <w:pPr>
      <w:shd w:val="clear" w:color="auto" w:fill="000080"/>
    </w:pPr>
    <w:rPr>
      <w:rFonts w:ascii="Tahoma" w:hAnsi="Tahoma"/>
    </w:rPr>
  </w:style>
  <w:style w:type="paragraph" w:styleId="TM4">
    <w:name w:val="toc 4"/>
    <w:basedOn w:val="Normal"/>
    <w:next w:val="Normal"/>
    <w:autoRedefine/>
    <w:uiPriority w:val="39"/>
    <w:rsid w:val="007643C0"/>
    <w:pPr>
      <w:ind w:left="600"/>
    </w:pPr>
    <w:rPr>
      <w:szCs w:val="21"/>
    </w:rPr>
  </w:style>
  <w:style w:type="paragraph" w:styleId="TM5">
    <w:name w:val="toc 5"/>
    <w:basedOn w:val="Normal"/>
    <w:next w:val="Normal"/>
    <w:autoRedefine/>
    <w:semiHidden/>
    <w:rsid w:val="007643C0"/>
    <w:pPr>
      <w:ind w:left="800"/>
    </w:pPr>
    <w:rPr>
      <w:szCs w:val="21"/>
    </w:rPr>
  </w:style>
  <w:style w:type="paragraph" w:styleId="TM6">
    <w:name w:val="toc 6"/>
    <w:basedOn w:val="Normal"/>
    <w:next w:val="Normal"/>
    <w:autoRedefine/>
    <w:semiHidden/>
    <w:rsid w:val="007643C0"/>
    <w:pPr>
      <w:ind w:left="1000"/>
    </w:pPr>
    <w:rPr>
      <w:szCs w:val="21"/>
    </w:rPr>
  </w:style>
  <w:style w:type="paragraph" w:styleId="TM7">
    <w:name w:val="toc 7"/>
    <w:basedOn w:val="Normal"/>
    <w:next w:val="Normal"/>
    <w:autoRedefine/>
    <w:semiHidden/>
    <w:rsid w:val="007643C0"/>
    <w:pPr>
      <w:ind w:left="1200"/>
    </w:pPr>
    <w:rPr>
      <w:szCs w:val="21"/>
    </w:rPr>
  </w:style>
  <w:style w:type="paragraph" w:styleId="TM8">
    <w:name w:val="toc 8"/>
    <w:basedOn w:val="Normal"/>
    <w:next w:val="Normal"/>
    <w:autoRedefine/>
    <w:semiHidden/>
    <w:rsid w:val="007643C0"/>
    <w:pPr>
      <w:ind w:left="1400"/>
    </w:pPr>
    <w:rPr>
      <w:szCs w:val="21"/>
    </w:rPr>
  </w:style>
  <w:style w:type="paragraph" w:styleId="TM9">
    <w:name w:val="toc 9"/>
    <w:basedOn w:val="Normal"/>
    <w:next w:val="Normal"/>
    <w:autoRedefine/>
    <w:semiHidden/>
    <w:rsid w:val="007643C0"/>
    <w:pPr>
      <w:ind w:left="1600"/>
    </w:pPr>
    <w:rPr>
      <w:szCs w:val="21"/>
    </w:rPr>
  </w:style>
  <w:style w:type="paragraph" w:styleId="Notedebasdepage">
    <w:name w:val="footnote text"/>
    <w:basedOn w:val="Normal"/>
    <w:semiHidden/>
    <w:rsid w:val="007643C0"/>
  </w:style>
  <w:style w:type="character" w:styleId="Appelnotedebasdep">
    <w:name w:val="footnote reference"/>
    <w:semiHidden/>
    <w:rsid w:val="007643C0"/>
    <w:rPr>
      <w:vertAlign w:val="superscript"/>
    </w:rPr>
  </w:style>
  <w:style w:type="character" w:styleId="Lienhypertexte">
    <w:name w:val="Hyperlink"/>
    <w:uiPriority w:val="99"/>
    <w:rsid w:val="007643C0"/>
    <w:rPr>
      <w:color w:val="0000FF"/>
      <w:u w:val="single"/>
    </w:rPr>
  </w:style>
  <w:style w:type="paragraph" w:customStyle="1" w:styleId="TableHeading">
    <w:name w:val="TableHeading"/>
    <w:aliases w:val="th"/>
    <w:basedOn w:val="Normal"/>
    <w:rsid w:val="007643C0"/>
    <w:pPr>
      <w:spacing w:before="60" w:after="60"/>
    </w:pPr>
    <w:rPr>
      <w:b/>
      <w:color w:val="FFFFFF"/>
    </w:rPr>
  </w:style>
  <w:style w:type="paragraph" w:customStyle="1" w:styleId="TableHeadingCentre">
    <w:name w:val="TableHeadingCentre"/>
    <w:aliases w:val="thc"/>
    <w:basedOn w:val="TableHeading"/>
    <w:rsid w:val="007643C0"/>
    <w:pPr>
      <w:jc w:val="center"/>
    </w:pPr>
    <w:rPr>
      <w:bCs/>
    </w:rPr>
  </w:style>
  <w:style w:type="paragraph" w:customStyle="1" w:styleId="RecommendationBullet1">
    <w:name w:val="RecommendationBullet 1"/>
    <w:basedOn w:val="Normal"/>
    <w:rsid w:val="00C80C4B"/>
    <w:pPr>
      <w:numPr>
        <w:numId w:val="3"/>
      </w:numPr>
      <w:spacing w:after="60"/>
    </w:pPr>
    <w:rPr>
      <w:i/>
      <w:iCs/>
    </w:rPr>
  </w:style>
  <w:style w:type="paragraph" w:customStyle="1" w:styleId="AppendixH">
    <w:name w:val="AppendixH"/>
    <w:aliases w:val="AH"/>
    <w:basedOn w:val="Normal"/>
    <w:next w:val="Normal"/>
    <w:rsid w:val="007643C0"/>
    <w:pPr>
      <w:pageBreakBefore/>
      <w:outlineLvl w:val="0"/>
    </w:pPr>
    <w:rPr>
      <w:b/>
      <w:bCs/>
      <w:color w:val="FF6600"/>
      <w:sz w:val="36"/>
    </w:rPr>
  </w:style>
  <w:style w:type="paragraph" w:customStyle="1" w:styleId="Table">
    <w:name w:val="Table"/>
    <w:basedOn w:val="Normal"/>
    <w:rsid w:val="007643C0"/>
    <w:pPr>
      <w:keepLines/>
      <w:tabs>
        <w:tab w:val="left" w:pos="284"/>
        <w:tab w:val="left" w:pos="567"/>
      </w:tabs>
      <w:spacing w:before="20" w:after="40" w:line="220" w:lineRule="atLeast"/>
    </w:pPr>
    <w:rPr>
      <w:sz w:val="18"/>
      <w:szCs w:val="18"/>
      <w:lang w:val="pl-PL"/>
    </w:rPr>
  </w:style>
  <w:style w:type="paragraph" w:styleId="Textedebulles">
    <w:name w:val="Balloon Text"/>
    <w:basedOn w:val="Normal"/>
    <w:semiHidden/>
    <w:rsid w:val="007643C0"/>
    <w:rPr>
      <w:rFonts w:ascii="Tahoma" w:hAnsi="Tahoma" w:cs="Tahoma"/>
    </w:rPr>
  </w:style>
  <w:style w:type="paragraph" w:customStyle="1" w:styleId="TableText">
    <w:name w:val="Table Text"/>
    <w:aliases w:val="tt"/>
    <w:basedOn w:val="Normal"/>
    <w:rsid w:val="007643C0"/>
    <w:pPr>
      <w:spacing w:before="60" w:after="60"/>
    </w:pPr>
    <w:rPr>
      <w:sz w:val="18"/>
    </w:rPr>
  </w:style>
  <w:style w:type="paragraph" w:styleId="Titre">
    <w:name w:val="Title"/>
    <w:aliases w:val="t"/>
    <w:basedOn w:val="Normal"/>
    <w:qFormat/>
    <w:rsid w:val="007643C0"/>
    <w:pPr>
      <w:jc w:val="center"/>
    </w:pPr>
    <w:rPr>
      <w:b/>
      <w:color w:val="FF6600"/>
      <w:sz w:val="56"/>
      <w:szCs w:val="56"/>
      <w:u w:val="single"/>
    </w:rPr>
  </w:style>
  <w:style w:type="paragraph" w:customStyle="1" w:styleId="Recommendationpleintexte">
    <w:name w:val="Recommendation plein texte"/>
    <w:basedOn w:val="Normal"/>
    <w:link w:val="RecommendationpleintexteCarCar"/>
    <w:rsid w:val="00C80C4B"/>
    <w:pPr>
      <w:spacing w:after="120"/>
    </w:pPr>
    <w:rPr>
      <w:i/>
    </w:rPr>
  </w:style>
  <w:style w:type="character" w:customStyle="1" w:styleId="RecommendationpleintexteCarCar">
    <w:name w:val="Recommendation plein texte Car Car"/>
    <w:link w:val="Recommendationpleintexte"/>
    <w:rsid w:val="00C80C4B"/>
    <w:rPr>
      <w:rFonts w:ascii="Helvetica 45 Light" w:hAnsi="Helvetica 45 Light"/>
      <w:i/>
      <w:lang w:val="en-GB" w:eastAsia="en-US" w:bidi="ar-SA"/>
    </w:rPr>
  </w:style>
  <w:style w:type="paragraph" w:customStyle="1" w:styleId="CharChar1CharCharCharCharCharCharCharCharCharCharCharCharCharCharCharCharCharChar">
    <w:name w:val="Char Char1 Char Char Char Char Char Char Char Char Char Char Char Char Char Char Char Char Char Char"/>
    <w:basedOn w:val="Normal"/>
    <w:semiHidden/>
    <w:rsid w:val="00195ED9"/>
    <w:pPr>
      <w:keepNext/>
      <w:tabs>
        <w:tab w:val="num" w:pos="425"/>
      </w:tabs>
      <w:spacing w:before="80" w:after="80"/>
      <w:ind w:hanging="425"/>
    </w:pPr>
    <w:rPr>
      <w:rFonts w:ascii="Tahoma" w:eastAsia="SimSun" w:hAnsi="Tahoma"/>
      <w:b/>
      <w:spacing w:val="-10"/>
      <w:kern w:val="2"/>
      <w:sz w:val="24"/>
      <w:szCs w:val="24"/>
      <w:lang w:val="en-US" w:eastAsia="zh-CN"/>
    </w:rPr>
  </w:style>
  <w:style w:type="table" w:styleId="Grilledutableau">
    <w:name w:val="Table Grid"/>
    <w:basedOn w:val="TableauNormal"/>
    <w:rsid w:val="002117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rsid w:val="00CC1E1F"/>
    <w:pPr>
      <w:tabs>
        <w:tab w:val="center" w:pos="4536"/>
        <w:tab w:val="right" w:pos="9072"/>
      </w:tabs>
    </w:pPr>
  </w:style>
  <w:style w:type="paragraph" w:styleId="Lgende">
    <w:name w:val="caption"/>
    <w:basedOn w:val="Normal"/>
    <w:next w:val="Normal"/>
    <w:unhideWhenUsed/>
    <w:qFormat/>
    <w:rsid w:val="00A35D9B"/>
    <w:rPr>
      <w:b/>
      <w:bCs/>
    </w:rPr>
  </w:style>
  <w:style w:type="paragraph" w:styleId="Paragraphedeliste">
    <w:name w:val="List Paragraph"/>
    <w:basedOn w:val="Normal"/>
    <w:uiPriority w:val="34"/>
    <w:qFormat/>
    <w:rsid w:val="000D1612"/>
    <w:pPr>
      <w:ind w:left="720"/>
    </w:pPr>
    <w:rPr>
      <w:rFonts w:ascii="Times New Roman" w:eastAsia="Calibri" w:hAnsi="Times New Roman"/>
      <w:sz w:val="24"/>
      <w:szCs w:val="24"/>
    </w:rPr>
  </w:style>
  <w:style w:type="paragraph" w:customStyle="1" w:styleId="CharChar">
    <w:name w:val="Char Char"/>
    <w:basedOn w:val="Normal"/>
    <w:semiHidden/>
    <w:rsid w:val="00DC07DB"/>
    <w:pPr>
      <w:keepNext/>
      <w:tabs>
        <w:tab w:val="num" w:pos="425"/>
      </w:tabs>
      <w:spacing w:before="80" w:after="80"/>
      <w:ind w:hanging="425"/>
    </w:pPr>
    <w:rPr>
      <w:rFonts w:ascii="Tahoma" w:eastAsia="SimSun" w:hAnsi="Tahoma"/>
      <w:b/>
      <w:spacing w:val="-10"/>
      <w:kern w:val="2"/>
      <w:sz w:val="24"/>
      <w:szCs w:val="24"/>
      <w:lang w:val="en-US" w:eastAsia="zh-CN"/>
    </w:rPr>
  </w:style>
  <w:style w:type="paragraph" w:styleId="Rvision">
    <w:name w:val="Revision"/>
    <w:hidden/>
    <w:uiPriority w:val="99"/>
    <w:semiHidden/>
    <w:rsid w:val="00B32F59"/>
    <w:rPr>
      <w:rFonts w:ascii="Helvetica 45 Light" w:hAnsi="Helvetica 45 Light"/>
      <w:lang w:val="en-GB" w:eastAsia="en-US"/>
    </w:rPr>
  </w:style>
  <w:style w:type="paragraph" w:styleId="Objetducommentaire">
    <w:name w:val="annotation subject"/>
    <w:basedOn w:val="Commentaire"/>
    <w:next w:val="Commentaire"/>
    <w:link w:val="ObjetducommentaireCar"/>
    <w:rsid w:val="002D1D6E"/>
    <w:rPr>
      <w:b/>
      <w:bCs/>
    </w:rPr>
  </w:style>
  <w:style w:type="character" w:customStyle="1" w:styleId="CommentaireCar">
    <w:name w:val="Commentaire Car"/>
    <w:basedOn w:val="Policepardfaut"/>
    <w:link w:val="Commentaire"/>
    <w:semiHidden/>
    <w:rsid w:val="002D1D6E"/>
    <w:rPr>
      <w:rFonts w:ascii="Helvetica 45 Light" w:hAnsi="Helvetica 45 Light"/>
      <w:lang w:val="en-GB" w:eastAsia="en-US"/>
    </w:rPr>
  </w:style>
  <w:style w:type="character" w:customStyle="1" w:styleId="ObjetducommentaireCar">
    <w:name w:val="Objet du commentaire Car"/>
    <w:basedOn w:val="CommentaireCar"/>
    <w:link w:val="Objetducommentaire"/>
    <w:rsid w:val="002D1D6E"/>
    <w:rPr>
      <w:rFonts w:ascii="Helvetica 45 Light" w:hAnsi="Helvetica 45 Light"/>
      <w:b/>
      <w:bCs/>
      <w:lang w:val="en-GB" w:eastAsia="en-US"/>
    </w:rPr>
  </w:style>
  <w:style w:type="character" w:customStyle="1" w:styleId="Titre2Car">
    <w:name w:val="Titre 2 Car"/>
    <w:aliases w:val="H2 Car,Head2A Car,2 Car,Titre 2 SICoR-PAT Car,Headnum 2 Car,TexteTitre2 Car,h2 Car,l2 Car,l21 Car,l22 Car,l23 Car,l24 Car,l25 Car,l211 Car,l221 Car,l231 Car,l241 Car,l26 Car,l212 Car,l222 Car,l232 Car,l242 Car,l27 Car,l213 Car,l223 Car"/>
    <w:basedOn w:val="Policepardfaut"/>
    <w:link w:val="Titre2"/>
    <w:rsid w:val="0074305A"/>
    <w:rPr>
      <w:rFonts w:ascii="Arial" w:hAnsi="Arial" w:cs="Arial"/>
      <w:b/>
      <w:caps/>
      <w:snapToGrid w:val="0"/>
      <w:color w:val="FF6600"/>
      <w:sz w:val="24"/>
      <w:szCs w:val="1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002DCF"/>
    <w:pPr>
      <w:autoSpaceDE w:val="0"/>
      <w:autoSpaceDN w:val="0"/>
      <w:adjustRightInd w:val="0"/>
    </w:pPr>
    <w:rPr>
      <w:rFonts w:ascii="Arial" w:hAnsi="Arial" w:cs="Arial"/>
      <w:sz w:val="16"/>
      <w:szCs w:val="16"/>
    </w:rPr>
  </w:style>
  <w:style w:type="paragraph" w:styleId="Titre1">
    <w:name w:val="heading 1"/>
    <w:aliases w:val="H1,app heading 1,l1,h1,level 1,level1,1titre,1titre1,1titre2,1titre3,1titre4,1titre5,1titre6,TexteTitre1,Heading 1- not bold,Part,Header 1,II+,I,Titre 1 VGX,numeroté  1.,Titre du volet,Appendix,R&amp;S - Titre 1,Titre1,ITT t1,H11,H12,H13,H14,H15,H16"/>
    <w:basedOn w:val="Normal"/>
    <w:next w:val="Normal"/>
    <w:qFormat/>
    <w:rsid w:val="007643C0"/>
    <w:pPr>
      <w:keepNext/>
      <w:pageBreakBefore/>
      <w:numPr>
        <w:numId w:val="1"/>
      </w:numPr>
      <w:spacing w:before="480" w:after="60"/>
      <w:outlineLvl w:val="0"/>
    </w:pPr>
    <w:rPr>
      <w:b/>
      <w:caps/>
      <w:color w:val="FF6600"/>
      <w:kern w:val="28"/>
      <w:sz w:val="32"/>
      <w:u w:val="single"/>
    </w:rPr>
  </w:style>
  <w:style w:type="paragraph" w:styleId="Titre2">
    <w:name w:val="heading 2"/>
    <w:aliases w:val="H2,Head2A,2,Titre 2 SICoR-PAT,Headnum 2,TexteTitre2,h2,l2,l21,l22,l23,l24,l25,l211,l221,l231,l241,l26,l212,l222,l232,l242,l27,l213,l223,l233,l243,l28,l214,l224,l234,l244,l29,l215,l225,l235,l245,l210,l216,l226,l236,l246,l251,l2111,l2211,l2311,H21"/>
    <w:basedOn w:val="Normal"/>
    <w:next w:val="Normal"/>
    <w:link w:val="Titre2Car"/>
    <w:qFormat/>
    <w:rsid w:val="007643C0"/>
    <w:pPr>
      <w:keepNext/>
      <w:numPr>
        <w:ilvl w:val="1"/>
        <w:numId w:val="1"/>
      </w:numPr>
      <w:spacing w:before="240" w:after="120"/>
      <w:outlineLvl w:val="1"/>
    </w:pPr>
    <w:rPr>
      <w:b/>
      <w:caps/>
      <w:snapToGrid w:val="0"/>
      <w:color w:val="FF6600"/>
      <w:sz w:val="24"/>
      <w:u w:val="single"/>
    </w:rPr>
  </w:style>
  <w:style w:type="paragraph" w:styleId="Titre3">
    <w:name w:val="heading 3"/>
    <w:aliases w:val="H3,Heading 3,h3,TexteTitre3,1,Titre 31,t3.T3,l3,CT,3,level3,1.1.1. Titre 3,Titre 3',Titre 3 SQ,Titre 1.1.1,TF-Overskrift 3,Lev 3,3 bullet,b,bullet,SECOND,Second,BLANK2,4 bullet,bdullet,pc heading3,Bullet Point,orderpara2,heading 3,T3,subhead,1."/>
    <w:basedOn w:val="Titre2"/>
    <w:next w:val="Normal"/>
    <w:qFormat/>
    <w:rsid w:val="007643C0"/>
    <w:pPr>
      <w:numPr>
        <w:ilvl w:val="2"/>
      </w:numPr>
      <w:tabs>
        <w:tab w:val="clear" w:pos="862"/>
        <w:tab w:val="num" w:pos="720"/>
      </w:tabs>
      <w:spacing w:after="60"/>
      <w:ind w:left="720"/>
      <w:outlineLvl w:val="2"/>
    </w:pPr>
    <w:rPr>
      <w:caps w:val="0"/>
    </w:rPr>
  </w:style>
  <w:style w:type="paragraph" w:styleId="Titre4">
    <w:name w:val="heading 4"/>
    <w:aliases w:val="H4,(Shift Ctrl 4),Headnum 4,chapitre 1.1.1.1,(Shift Ctrl 4)1,Headnum 41,chapitre 1.1.1.11,(Shift Ctrl 4)2,Headnum 42,chapitre 1.1.1.12,(Shift Ctrl 4)3,Headnum 43,chapitre 1.1.1.13,(Shift Ctrl 4)4,Headnum 44,chapitre 1.1.1.14,(Shift Ctrl 4)5,h:4"/>
    <w:basedOn w:val="Titre3"/>
    <w:next w:val="Normal"/>
    <w:qFormat/>
    <w:rsid w:val="007643C0"/>
    <w:pPr>
      <w:numPr>
        <w:ilvl w:val="3"/>
      </w:numPr>
      <w:outlineLvl w:val="3"/>
    </w:pPr>
    <w:rPr>
      <w:b w:val="0"/>
      <w:i/>
      <w:sz w:val="22"/>
    </w:rPr>
  </w:style>
  <w:style w:type="paragraph" w:styleId="Titre5">
    <w:name w:val="heading 5"/>
    <w:aliases w:val="(Shift Ctrl 5),Headnum 5,(Shift Ctrl 5)1,Headnum 51,(Shift Ctrl 5)2,Headnum 52,(Shift Ctrl 5)3,Headnum 53,(Shift Ctrl 5)4,Headnum 54,(Shift Ctrl 5)5,Headnum 55,(Shift Ctrl 5)6,Headnum 56,(Shift Ctrl 5)7,Headnum 57,H5,Header 5,T5,Roman list,5"/>
    <w:basedOn w:val="Titre4"/>
    <w:next w:val="Normal"/>
    <w:qFormat/>
    <w:rsid w:val="007643C0"/>
    <w:pPr>
      <w:numPr>
        <w:ilvl w:val="4"/>
      </w:numPr>
      <w:outlineLvl w:val="4"/>
    </w:pPr>
    <w:rPr>
      <w:rFonts w:ascii="Arial Gras" w:hAnsi="Arial Gras"/>
      <w:b/>
      <w:sz w:val="20"/>
      <w:u w:val="none"/>
    </w:rPr>
  </w:style>
  <w:style w:type="paragraph" w:styleId="Titre6">
    <w:name w:val="heading 6"/>
    <w:aliases w:val="(Shift Ctrl 6),(Shift Ctrl 6)1,(Shift Ctrl 6)2,(Shift Ctrl 6)3,(Shift Ctrl 6)4,(Shift Ctrl 6)5,(Shift Ctrl 6)6,(Shift Ctrl 6)7,Header 6,Bullet list,6,heading 6,ITT t6,PA Appendix,h6"/>
    <w:basedOn w:val="Normal"/>
    <w:next w:val="Normal"/>
    <w:qFormat/>
    <w:rsid w:val="007643C0"/>
    <w:pPr>
      <w:numPr>
        <w:ilvl w:val="5"/>
        <w:numId w:val="1"/>
      </w:numPr>
      <w:outlineLvl w:val="5"/>
    </w:pPr>
    <w:rPr>
      <w:sz w:val="22"/>
    </w:rPr>
  </w:style>
  <w:style w:type="paragraph" w:styleId="Titre7">
    <w:name w:val="heading 7"/>
    <w:aliases w:val="Header 7,letter list,7,req3,heading 7,ITT t7,PA Appendix Major,h7"/>
    <w:basedOn w:val="Normal"/>
    <w:next w:val="Normal"/>
    <w:qFormat/>
    <w:rsid w:val="007643C0"/>
    <w:pPr>
      <w:keepNext/>
      <w:numPr>
        <w:ilvl w:val="6"/>
        <w:numId w:val="1"/>
      </w:numPr>
      <w:outlineLvl w:val="6"/>
    </w:pPr>
    <w:rPr>
      <w:color w:val="000000"/>
      <w:sz w:val="22"/>
    </w:rPr>
  </w:style>
  <w:style w:type="paragraph" w:styleId="Titre8">
    <w:name w:val="heading 8"/>
    <w:aliases w:val="Header 8,action,8,r,requirement,req2,Reference List,heading 8, action,ITT t8,PA Appendix Minor,h8"/>
    <w:basedOn w:val="Normal"/>
    <w:next w:val="Normal"/>
    <w:qFormat/>
    <w:rsid w:val="007643C0"/>
    <w:pPr>
      <w:keepNext/>
      <w:numPr>
        <w:ilvl w:val="7"/>
        <w:numId w:val="1"/>
      </w:numPr>
      <w:outlineLvl w:val="7"/>
    </w:pPr>
  </w:style>
  <w:style w:type="paragraph" w:styleId="Titre9">
    <w:name w:val="heading 9"/>
    <w:aliases w:val="Header 9,progress,App Heading,Titre 10,9,rb,req bullet,req1,heading 9, progress,ITT t9,h9"/>
    <w:basedOn w:val="Normal"/>
    <w:next w:val="Normal"/>
    <w:qFormat/>
    <w:rsid w:val="007643C0"/>
    <w:pPr>
      <w:keepNext/>
      <w:numPr>
        <w:ilvl w:val="8"/>
        <w:numId w:val="1"/>
      </w:numPr>
      <w:outlineLvl w:val="8"/>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rsid w:val="007643C0"/>
    <w:pPr>
      <w:tabs>
        <w:tab w:val="left" w:pos="400"/>
        <w:tab w:val="right" w:leader="dot" w:pos="9072"/>
      </w:tabs>
      <w:spacing w:before="120" w:after="120"/>
    </w:pPr>
    <w:rPr>
      <w:b/>
      <w:bCs/>
      <w:caps/>
      <w:szCs w:val="24"/>
    </w:rPr>
  </w:style>
  <w:style w:type="paragraph" w:styleId="TM2">
    <w:name w:val="toc 2"/>
    <w:basedOn w:val="Normal"/>
    <w:next w:val="Normal"/>
    <w:autoRedefine/>
    <w:uiPriority w:val="39"/>
    <w:rsid w:val="007643C0"/>
    <w:pPr>
      <w:tabs>
        <w:tab w:val="left" w:pos="800"/>
        <w:tab w:val="right" w:leader="dot" w:pos="9074"/>
      </w:tabs>
      <w:ind w:left="200"/>
    </w:pPr>
    <w:rPr>
      <w:smallCaps/>
      <w:szCs w:val="24"/>
    </w:rPr>
  </w:style>
  <w:style w:type="paragraph" w:customStyle="1" w:styleId="BodyHeader">
    <w:name w:val="Body Header"/>
    <w:aliases w:val="bh"/>
    <w:basedOn w:val="Normal"/>
    <w:next w:val="Normal"/>
    <w:rsid w:val="00A149B9"/>
    <w:pPr>
      <w:tabs>
        <w:tab w:val="center" w:pos="4536"/>
        <w:tab w:val="right" w:pos="9072"/>
      </w:tabs>
      <w:spacing w:before="120" w:after="120"/>
    </w:pPr>
    <w:rPr>
      <w:b/>
      <w:bCs/>
      <w:color w:val="FF6600"/>
      <w:sz w:val="24"/>
    </w:rPr>
  </w:style>
  <w:style w:type="paragraph" w:styleId="TM3">
    <w:name w:val="toc 3"/>
    <w:basedOn w:val="Normal"/>
    <w:next w:val="Normal"/>
    <w:autoRedefine/>
    <w:uiPriority w:val="39"/>
    <w:rsid w:val="007643C0"/>
    <w:pPr>
      <w:ind w:left="400"/>
    </w:pPr>
    <w:rPr>
      <w:i/>
      <w:iCs/>
      <w:szCs w:val="24"/>
    </w:rPr>
  </w:style>
  <w:style w:type="paragraph" w:customStyle="1" w:styleId="HeadingC">
    <w:name w:val="HeadingC"/>
    <w:aliases w:val="HC"/>
    <w:basedOn w:val="Normal"/>
    <w:rsid w:val="007643C0"/>
    <w:pPr>
      <w:pageBreakBefore/>
      <w:jc w:val="center"/>
    </w:pPr>
    <w:rPr>
      <w:b/>
      <w:color w:val="FF6600"/>
      <w:sz w:val="32"/>
      <w:szCs w:val="32"/>
      <w:u w:val="single"/>
    </w:rPr>
  </w:style>
  <w:style w:type="paragraph" w:styleId="Listepuces">
    <w:name w:val="List Bullet"/>
    <w:aliases w:val="Normal à puces"/>
    <w:basedOn w:val="Normal"/>
    <w:rsid w:val="007643C0"/>
    <w:pPr>
      <w:numPr>
        <w:numId w:val="2"/>
      </w:numPr>
    </w:pPr>
  </w:style>
  <w:style w:type="paragraph" w:styleId="Index1">
    <w:name w:val="index 1"/>
    <w:basedOn w:val="Normal"/>
    <w:next w:val="Normal"/>
    <w:autoRedefine/>
    <w:semiHidden/>
    <w:rsid w:val="007643C0"/>
    <w:pPr>
      <w:ind w:left="200" w:hanging="200"/>
    </w:pPr>
  </w:style>
  <w:style w:type="paragraph" w:styleId="Titreindex">
    <w:name w:val="index heading"/>
    <w:basedOn w:val="Normal"/>
    <w:next w:val="Index1"/>
    <w:semiHidden/>
    <w:rsid w:val="007643C0"/>
    <w:pPr>
      <w:spacing w:before="120" w:line="240" w:lineRule="atLeast"/>
      <w:ind w:left="567"/>
    </w:pPr>
    <w:rPr>
      <w:sz w:val="22"/>
    </w:rPr>
  </w:style>
  <w:style w:type="character" w:styleId="Marquedecommentaire">
    <w:name w:val="annotation reference"/>
    <w:semiHidden/>
    <w:rsid w:val="007643C0"/>
    <w:rPr>
      <w:sz w:val="16"/>
    </w:rPr>
  </w:style>
  <w:style w:type="paragraph" w:styleId="Commentaire">
    <w:name w:val="annotation text"/>
    <w:basedOn w:val="Normal"/>
    <w:link w:val="CommentaireCar"/>
    <w:semiHidden/>
    <w:rsid w:val="007643C0"/>
  </w:style>
  <w:style w:type="paragraph" w:styleId="Explorateurdedocuments">
    <w:name w:val="Document Map"/>
    <w:basedOn w:val="Normal"/>
    <w:semiHidden/>
    <w:rsid w:val="007643C0"/>
    <w:pPr>
      <w:shd w:val="clear" w:color="auto" w:fill="000080"/>
    </w:pPr>
    <w:rPr>
      <w:rFonts w:ascii="Tahoma" w:hAnsi="Tahoma"/>
    </w:rPr>
  </w:style>
  <w:style w:type="paragraph" w:styleId="TM4">
    <w:name w:val="toc 4"/>
    <w:basedOn w:val="Normal"/>
    <w:next w:val="Normal"/>
    <w:autoRedefine/>
    <w:uiPriority w:val="39"/>
    <w:rsid w:val="007643C0"/>
    <w:pPr>
      <w:ind w:left="600"/>
    </w:pPr>
    <w:rPr>
      <w:szCs w:val="21"/>
    </w:rPr>
  </w:style>
  <w:style w:type="paragraph" w:styleId="TM5">
    <w:name w:val="toc 5"/>
    <w:basedOn w:val="Normal"/>
    <w:next w:val="Normal"/>
    <w:autoRedefine/>
    <w:semiHidden/>
    <w:rsid w:val="007643C0"/>
    <w:pPr>
      <w:ind w:left="800"/>
    </w:pPr>
    <w:rPr>
      <w:szCs w:val="21"/>
    </w:rPr>
  </w:style>
  <w:style w:type="paragraph" w:styleId="TM6">
    <w:name w:val="toc 6"/>
    <w:basedOn w:val="Normal"/>
    <w:next w:val="Normal"/>
    <w:autoRedefine/>
    <w:semiHidden/>
    <w:rsid w:val="007643C0"/>
    <w:pPr>
      <w:ind w:left="1000"/>
    </w:pPr>
    <w:rPr>
      <w:szCs w:val="21"/>
    </w:rPr>
  </w:style>
  <w:style w:type="paragraph" w:styleId="TM7">
    <w:name w:val="toc 7"/>
    <w:basedOn w:val="Normal"/>
    <w:next w:val="Normal"/>
    <w:autoRedefine/>
    <w:semiHidden/>
    <w:rsid w:val="007643C0"/>
    <w:pPr>
      <w:ind w:left="1200"/>
    </w:pPr>
    <w:rPr>
      <w:szCs w:val="21"/>
    </w:rPr>
  </w:style>
  <w:style w:type="paragraph" w:styleId="TM8">
    <w:name w:val="toc 8"/>
    <w:basedOn w:val="Normal"/>
    <w:next w:val="Normal"/>
    <w:autoRedefine/>
    <w:semiHidden/>
    <w:rsid w:val="007643C0"/>
    <w:pPr>
      <w:ind w:left="1400"/>
    </w:pPr>
    <w:rPr>
      <w:szCs w:val="21"/>
    </w:rPr>
  </w:style>
  <w:style w:type="paragraph" w:styleId="TM9">
    <w:name w:val="toc 9"/>
    <w:basedOn w:val="Normal"/>
    <w:next w:val="Normal"/>
    <w:autoRedefine/>
    <w:semiHidden/>
    <w:rsid w:val="007643C0"/>
    <w:pPr>
      <w:ind w:left="1600"/>
    </w:pPr>
    <w:rPr>
      <w:szCs w:val="21"/>
    </w:rPr>
  </w:style>
  <w:style w:type="paragraph" w:styleId="Notedebasdepage">
    <w:name w:val="footnote text"/>
    <w:basedOn w:val="Normal"/>
    <w:semiHidden/>
    <w:rsid w:val="007643C0"/>
  </w:style>
  <w:style w:type="character" w:styleId="Appelnotedebasdep">
    <w:name w:val="footnote reference"/>
    <w:semiHidden/>
    <w:rsid w:val="007643C0"/>
    <w:rPr>
      <w:vertAlign w:val="superscript"/>
    </w:rPr>
  </w:style>
  <w:style w:type="character" w:styleId="Lienhypertexte">
    <w:name w:val="Hyperlink"/>
    <w:uiPriority w:val="99"/>
    <w:rsid w:val="007643C0"/>
    <w:rPr>
      <w:color w:val="0000FF"/>
      <w:u w:val="single"/>
    </w:rPr>
  </w:style>
  <w:style w:type="paragraph" w:customStyle="1" w:styleId="TableHeading">
    <w:name w:val="TableHeading"/>
    <w:aliases w:val="th"/>
    <w:basedOn w:val="Normal"/>
    <w:rsid w:val="007643C0"/>
    <w:pPr>
      <w:spacing w:before="60" w:after="60"/>
    </w:pPr>
    <w:rPr>
      <w:b/>
      <w:color w:val="FFFFFF"/>
    </w:rPr>
  </w:style>
  <w:style w:type="paragraph" w:customStyle="1" w:styleId="TableHeadingCentre">
    <w:name w:val="TableHeadingCentre"/>
    <w:aliases w:val="thc"/>
    <w:basedOn w:val="TableHeading"/>
    <w:rsid w:val="007643C0"/>
    <w:pPr>
      <w:jc w:val="center"/>
    </w:pPr>
    <w:rPr>
      <w:bCs/>
    </w:rPr>
  </w:style>
  <w:style w:type="paragraph" w:customStyle="1" w:styleId="RecommendationBullet1">
    <w:name w:val="RecommendationBullet 1"/>
    <w:basedOn w:val="Normal"/>
    <w:rsid w:val="00C80C4B"/>
    <w:pPr>
      <w:numPr>
        <w:numId w:val="3"/>
      </w:numPr>
      <w:spacing w:after="60"/>
    </w:pPr>
    <w:rPr>
      <w:i/>
      <w:iCs/>
    </w:rPr>
  </w:style>
  <w:style w:type="paragraph" w:customStyle="1" w:styleId="AppendixH">
    <w:name w:val="AppendixH"/>
    <w:aliases w:val="AH"/>
    <w:basedOn w:val="Normal"/>
    <w:next w:val="Normal"/>
    <w:rsid w:val="007643C0"/>
    <w:pPr>
      <w:pageBreakBefore/>
      <w:outlineLvl w:val="0"/>
    </w:pPr>
    <w:rPr>
      <w:b/>
      <w:bCs/>
      <w:color w:val="FF6600"/>
      <w:sz w:val="36"/>
    </w:rPr>
  </w:style>
  <w:style w:type="paragraph" w:customStyle="1" w:styleId="Table">
    <w:name w:val="Table"/>
    <w:basedOn w:val="Normal"/>
    <w:rsid w:val="007643C0"/>
    <w:pPr>
      <w:keepLines/>
      <w:tabs>
        <w:tab w:val="left" w:pos="284"/>
        <w:tab w:val="left" w:pos="567"/>
      </w:tabs>
      <w:spacing w:before="20" w:after="40" w:line="220" w:lineRule="atLeast"/>
    </w:pPr>
    <w:rPr>
      <w:sz w:val="18"/>
      <w:szCs w:val="18"/>
      <w:lang w:val="pl-PL"/>
    </w:rPr>
  </w:style>
  <w:style w:type="paragraph" w:styleId="Textedebulles">
    <w:name w:val="Balloon Text"/>
    <w:basedOn w:val="Normal"/>
    <w:semiHidden/>
    <w:rsid w:val="007643C0"/>
    <w:rPr>
      <w:rFonts w:ascii="Tahoma" w:hAnsi="Tahoma" w:cs="Tahoma"/>
    </w:rPr>
  </w:style>
  <w:style w:type="paragraph" w:customStyle="1" w:styleId="TableText">
    <w:name w:val="Table Text"/>
    <w:aliases w:val="tt"/>
    <w:basedOn w:val="Normal"/>
    <w:rsid w:val="007643C0"/>
    <w:pPr>
      <w:spacing w:before="60" w:after="60"/>
    </w:pPr>
    <w:rPr>
      <w:sz w:val="18"/>
    </w:rPr>
  </w:style>
  <w:style w:type="paragraph" w:styleId="Titre">
    <w:name w:val="Title"/>
    <w:aliases w:val="t"/>
    <w:basedOn w:val="Normal"/>
    <w:qFormat/>
    <w:rsid w:val="007643C0"/>
    <w:pPr>
      <w:jc w:val="center"/>
    </w:pPr>
    <w:rPr>
      <w:b/>
      <w:color w:val="FF6600"/>
      <w:sz w:val="56"/>
      <w:szCs w:val="56"/>
      <w:u w:val="single"/>
    </w:rPr>
  </w:style>
  <w:style w:type="paragraph" w:customStyle="1" w:styleId="Recommendationpleintexte">
    <w:name w:val="Recommendation plein texte"/>
    <w:basedOn w:val="Normal"/>
    <w:link w:val="RecommendationpleintexteCarCar"/>
    <w:rsid w:val="00C80C4B"/>
    <w:pPr>
      <w:spacing w:after="120"/>
    </w:pPr>
    <w:rPr>
      <w:i/>
    </w:rPr>
  </w:style>
  <w:style w:type="character" w:customStyle="1" w:styleId="RecommendationpleintexteCarCar">
    <w:name w:val="Recommendation plein texte Car Car"/>
    <w:link w:val="Recommendationpleintexte"/>
    <w:rsid w:val="00C80C4B"/>
    <w:rPr>
      <w:rFonts w:ascii="Helvetica 45 Light" w:hAnsi="Helvetica 45 Light"/>
      <w:i/>
      <w:lang w:val="en-GB" w:eastAsia="en-US" w:bidi="ar-SA"/>
    </w:rPr>
  </w:style>
  <w:style w:type="paragraph" w:customStyle="1" w:styleId="CharChar1CharCharCharCharCharCharCharCharCharCharCharCharCharCharCharCharCharChar">
    <w:name w:val="Char Char1 Char Char Char Char Char Char Char Char Char Char Char Char Char Char Char Char Char Char"/>
    <w:basedOn w:val="Normal"/>
    <w:semiHidden/>
    <w:rsid w:val="00195ED9"/>
    <w:pPr>
      <w:keepNext/>
      <w:tabs>
        <w:tab w:val="num" w:pos="425"/>
      </w:tabs>
      <w:spacing w:before="80" w:after="80"/>
      <w:ind w:hanging="425"/>
    </w:pPr>
    <w:rPr>
      <w:rFonts w:ascii="Tahoma" w:eastAsia="SimSun" w:hAnsi="Tahoma"/>
      <w:b/>
      <w:spacing w:val="-10"/>
      <w:kern w:val="2"/>
      <w:sz w:val="24"/>
      <w:szCs w:val="24"/>
      <w:lang w:val="en-US" w:eastAsia="zh-CN"/>
    </w:rPr>
  </w:style>
  <w:style w:type="table" w:styleId="Grilledutableau">
    <w:name w:val="Table Grid"/>
    <w:basedOn w:val="TableauNormal"/>
    <w:rsid w:val="002117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rsid w:val="00CC1E1F"/>
    <w:pPr>
      <w:tabs>
        <w:tab w:val="center" w:pos="4536"/>
        <w:tab w:val="right" w:pos="9072"/>
      </w:tabs>
    </w:pPr>
  </w:style>
  <w:style w:type="paragraph" w:styleId="Lgende">
    <w:name w:val="caption"/>
    <w:basedOn w:val="Normal"/>
    <w:next w:val="Normal"/>
    <w:unhideWhenUsed/>
    <w:qFormat/>
    <w:rsid w:val="00A35D9B"/>
    <w:rPr>
      <w:b/>
      <w:bCs/>
    </w:rPr>
  </w:style>
  <w:style w:type="paragraph" w:styleId="Paragraphedeliste">
    <w:name w:val="List Paragraph"/>
    <w:basedOn w:val="Normal"/>
    <w:uiPriority w:val="34"/>
    <w:qFormat/>
    <w:rsid w:val="000D1612"/>
    <w:pPr>
      <w:ind w:left="720"/>
    </w:pPr>
    <w:rPr>
      <w:rFonts w:ascii="Times New Roman" w:eastAsia="Calibri" w:hAnsi="Times New Roman"/>
      <w:sz w:val="24"/>
      <w:szCs w:val="24"/>
    </w:rPr>
  </w:style>
  <w:style w:type="paragraph" w:customStyle="1" w:styleId="CharChar">
    <w:name w:val="Char Char"/>
    <w:basedOn w:val="Normal"/>
    <w:semiHidden/>
    <w:rsid w:val="00DC07DB"/>
    <w:pPr>
      <w:keepNext/>
      <w:tabs>
        <w:tab w:val="num" w:pos="425"/>
      </w:tabs>
      <w:spacing w:before="80" w:after="80"/>
      <w:ind w:hanging="425"/>
    </w:pPr>
    <w:rPr>
      <w:rFonts w:ascii="Tahoma" w:eastAsia="SimSun" w:hAnsi="Tahoma"/>
      <w:b/>
      <w:spacing w:val="-10"/>
      <w:kern w:val="2"/>
      <w:sz w:val="24"/>
      <w:szCs w:val="24"/>
      <w:lang w:val="en-US" w:eastAsia="zh-CN"/>
    </w:rPr>
  </w:style>
  <w:style w:type="paragraph" w:styleId="Rvision">
    <w:name w:val="Revision"/>
    <w:hidden/>
    <w:uiPriority w:val="99"/>
    <w:semiHidden/>
    <w:rsid w:val="00B32F59"/>
    <w:rPr>
      <w:rFonts w:ascii="Helvetica 45 Light" w:hAnsi="Helvetica 45 Light"/>
      <w:lang w:val="en-GB" w:eastAsia="en-US"/>
    </w:rPr>
  </w:style>
  <w:style w:type="paragraph" w:styleId="Objetducommentaire">
    <w:name w:val="annotation subject"/>
    <w:basedOn w:val="Commentaire"/>
    <w:next w:val="Commentaire"/>
    <w:link w:val="ObjetducommentaireCar"/>
    <w:rsid w:val="002D1D6E"/>
    <w:rPr>
      <w:b/>
      <w:bCs/>
    </w:rPr>
  </w:style>
  <w:style w:type="character" w:customStyle="1" w:styleId="CommentaireCar">
    <w:name w:val="Commentaire Car"/>
    <w:basedOn w:val="Policepardfaut"/>
    <w:link w:val="Commentaire"/>
    <w:semiHidden/>
    <w:rsid w:val="002D1D6E"/>
    <w:rPr>
      <w:rFonts w:ascii="Helvetica 45 Light" w:hAnsi="Helvetica 45 Light"/>
      <w:lang w:val="en-GB" w:eastAsia="en-US"/>
    </w:rPr>
  </w:style>
  <w:style w:type="character" w:customStyle="1" w:styleId="ObjetducommentaireCar">
    <w:name w:val="Objet du commentaire Car"/>
    <w:basedOn w:val="CommentaireCar"/>
    <w:link w:val="Objetducommentaire"/>
    <w:rsid w:val="002D1D6E"/>
    <w:rPr>
      <w:rFonts w:ascii="Helvetica 45 Light" w:hAnsi="Helvetica 45 Light"/>
      <w:b/>
      <w:bCs/>
      <w:lang w:val="en-GB" w:eastAsia="en-US"/>
    </w:rPr>
  </w:style>
  <w:style w:type="character" w:customStyle="1" w:styleId="Titre2Car">
    <w:name w:val="Titre 2 Car"/>
    <w:aliases w:val="H2 Car,Head2A Car,2 Car,Titre 2 SICoR-PAT Car,Headnum 2 Car,TexteTitre2 Car,h2 Car,l2 Car,l21 Car,l22 Car,l23 Car,l24 Car,l25 Car,l211 Car,l221 Car,l231 Car,l241 Car,l26 Car,l212 Car,l222 Car,l232 Car,l242 Car,l27 Car,l213 Car,l223 Car"/>
    <w:basedOn w:val="Policepardfaut"/>
    <w:link w:val="Titre2"/>
    <w:rsid w:val="0074305A"/>
    <w:rPr>
      <w:rFonts w:ascii="Arial" w:hAnsi="Arial" w:cs="Arial"/>
      <w:b/>
      <w:caps/>
      <w:snapToGrid w:val="0"/>
      <w:color w:val="FF6600"/>
      <w:sz w:val="24"/>
      <w:szCs w:val="16"/>
      <w:u w:val="single"/>
    </w:rPr>
  </w:style>
</w:styles>
</file>

<file path=word/webSettings.xml><?xml version="1.0" encoding="utf-8"?>
<w:webSettings xmlns:r="http://schemas.openxmlformats.org/officeDocument/2006/relationships" xmlns:w="http://schemas.openxmlformats.org/wordprocessingml/2006/main">
  <w:divs>
    <w:div w:id="139881545">
      <w:bodyDiv w:val="1"/>
      <w:marLeft w:val="0"/>
      <w:marRight w:val="0"/>
      <w:marTop w:val="0"/>
      <w:marBottom w:val="0"/>
      <w:divBdr>
        <w:top w:val="none" w:sz="0" w:space="0" w:color="auto"/>
        <w:left w:val="none" w:sz="0" w:space="0" w:color="auto"/>
        <w:bottom w:val="none" w:sz="0" w:space="0" w:color="auto"/>
        <w:right w:val="none" w:sz="0" w:space="0" w:color="auto"/>
      </w:divBdr>
    </w:div>
    <w:div w:id="150414380">
      <w:bodyDiv w:val="1"/>
      <w:marLeft w:val="0"/>
      <w:marRight w:val="0"/>
      <w:marTop w:val="0"/>
      <w:marBottom w:val="0"/>
      <w:divBdr>
        <w:top w:val="none" w:sz="0" w:space="0" w:color="auto"/>
        <w:left w:val="none" w:sz="0" w:space="0" w:color="auto"/>
        <w:bottom w:val="none" w:sz="0" w:space="0" w:color="auto"/>
        <w:right w:val="none" w:sz="0" w:space="0" w:color="auto"/>
      </w:divBdr>
    </w:div>
    <w:div w:id="456874692">
      <w:bodyDiv w:val="1"/>
      <w:marLeft w:val="0"/>
      <w:marRight w:val="0"/>
      <w:marTop w:val="0"/>
      <w:marBottom w:val="0"/>
      <w:divBdr>
        <w:top w:val="none" w:sz="0" w:space="0" w:color="auto"/>
        <w:left w:val="none" w:sz="0" w:space="0" w:color="auto"/>
        <w:bottom w:val="none" w:sz="0" w:space="0" w:color="auto"/>
        <w:right w:val="none" w:sz="0" w:space="0" w:color="auto"/>
      </w:divBdr>
    </w:div>
    <w:div w:id="608240702">
      <w:bodyDiv w:val="1"/>
      <w:marLeft w:val="0"/>
      <w:marRight w:val="0"/>
      <w:marTop w:val="0"/>
      <w:marBottom w:val="0"/>
      <w:divBdr>
        <w:top w:val="none" w:sz="0" w:space="0" w:color="auto"/>
        <w:left w:val="none" w:sz="0" w:space="0" w:color="auto"/>
        <w:bottom w:val="none" w:sz="0" w:space="0" w:color="auto"/>
        <w:right w:val="none" w:sz="0" w:space="0" w:color="auto"/>
      </w:divBdr>
    </w:div>
    <w:div w:id="620958495">
      <w:bodyDiv w:val="1"/>
      <w:marLeft w:val="0"/>
      <w:marRight w:val="0"/>
      <w:marTop w:val="0"/>
      <w:marBottom w:val="0"/>
      <w:divBdr>
        <w:top w:val="none" w:sz="0" w:space="0" w:color="auto"/>
        <w:left w:val="none" w:sz="0" w:space="0" w:color="auto"/>
        <w:bottom w:val="none" w:sz="0" w:space="0" w:color="auto"/>
        <w:right w:val="none" w:sz="0" w:space="0" w:color="auto"/>
      </w:divBdr>
    </w:div>
    <w:div w:id="730159639">
      <w:bodyDiv w:val="1"/>
      <w:marLeft w:val="0"/>
      <w:marRight w:val="0"/>
      <w:marTop w:val="0"/>
      <w:marBottom w:val="0"/>
      <w:divBdr>
        <w:top w:val="none" w:sz="0" w:space="0" w:color="auto"/>
        <w:left w:val="none" w:sz="0" w:space="0" w:color="auto"/>
        <w:bottom w:val="none" w:sz="0" w:space="0" w:color="auto"/>
        <w:right w:val="none" w:sz="0" w:space="0" w:color="auto"/>
      </w:divBdr>
    </w:div>
    <w:div w:id="731316802">
      <w:bodyDiv w:val="1"/>
      <w:marLeft w:val="30"/>
      <w:marRight w:val="30"/>
      <w:marTop w:val="0"/>
      <w:marBottom w:val="0"/>
      <w:divBdr>
        <w:top w:val="none" w:sz="0" w:space="0" w:color="auto"/>
        <w:left w:val="none" w:sz="0" w:space="0" w:color="auto"/>
        <w:bottom w:val="none" w:sz="0" w:space="0" w:color="auto"/>
        <w:right w:val="none" w:sz="0" w:space="0" w:color="auto"/>
      </w:divBdr>
      <w:divsChild>
        <w:div w:id="209071025">
          <w:marLeft w:val="0"/>
          <w:marRight w:val="0"/>
          <w:marTop w:val="0"/>
          <w:marBottom w:val="0"/>
          <w:divBdr>
            <w:top w:val="none" w:sz="0" w:space="0" w:color="auto"/>
            <w:left w:val="none" w:sz="0" w:space="0" w:color="auto"/>
            <w:bottom w:val="none" w:sz="0" w:space="0" w:color="auto"/>
            <w:right w:val="none" w:sz="0" w:space="0" w:color="auto"/>
          </w:divBdr>
          <w:divsChild>
            <w:div w:id="1686132052">
              <w:marLeft w:val="0"/>
              <w:marRight w:val="0"/>
              <w:marTop w:val="0"/>
              <w:marBottom w:val="0"/>
              <w:divBdr>
                <w:top w:val="none" w:sz="0" w:space="0" w:color="auto"/>
                <w:left w:val="none" w:sz="0" w:space="0" w:color="auto"/>
                <w:bottom w:val="none" w:sz="0" w:space="0" w:color="auto"/>
                <w:right w:val="none" w:sz="0" w:space="0" w:color="auto"/>
              </w:divBdr>
              <w:divsChild>
                <w:div w:id="319313318">
                  <w:marLeft w:val="180"/>
                  <w:marRight w:val="0"/>
                  <w:marTop w:val="0"/>
                  <w:marBottom w:val="0"/>
                  <w:divBdr>
                    <w:top w:val="none" w:sz="0" w:space="0" w:color="auto"/>
                    <w:left w:val="none" w:sz="0" w:space="0" w:color="auto"/>
                    <w:bottom w:val="none" w:sz="0" w:space="0" w:color="auto"/>
                    <w:right w:val="none" w:sz="0" w:space="0" w:color="auto"/>
                  </w:divBdr>
                  <w:divsChild>
                    <w:div w:id="7083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07987">
      <w:bodyDiv w:val="1"/>
      <w:marLeft w:val="0"/>
      <w:marRight w:val="0"/>
      <w:marTop w:val="0"/>
      <w:marBottom w:val="0"/>
      <w:divBdr>
        <w:top w:val="none" w:sz="0" w:space="0" w:color="auto"/>
        <w:left w:val="none" w:sz="0" w:space="0" w:color="auto"/>
        <w:bottom w:val="none" w:sz="0" w:space="0" w:color="auto"/>
        <w:right w:val="none" w:sz="0" w:space="0" w:color="auto"/>
      </w:divBdr>
    </w:div>
    <w:div w:id="807894676">
      <w:bodyDiv w:val="1"/>
      <w:marLeft w:val="0"/>
      <w:marRight w:val="0"/>
      <w:marTop w:val="0"/>
      <w:marBottom w:val="0"/>
      <w:divBdr>
        <w:top w:val="none" w:sz="0" w:space="0" w:color="auto"/>
        <w:left w:val="none" w:sz="0" w:space="0" w:color="auto"/>
        <w:bottom w:val="none" w:sz="0" w:space="0" w:color="auto"/>
        <w:right w:val="none" w:sz="0" w:space="0" w:color="auto"/>
      </w:divBdr>
    </w:div>
    <w:div w:id="819200929">
      <w:bodyDiv w:val="1"/>
      <w:marLeft w:val="0"/>
      <w:marRight w:val="0"/>
      <w:marTop w:val="0"/>
      <w:marBottom w:val="0"/>
      <w:divBdr>
        <w:top w:val="none" w:sz="0" w:space="0" w:color="auto"/>
        <w:left w:val="none" w:sz="0" w:space="0" w:color="auto"/>
        <w:bottom w:val="none" w:sz="0" w:space="0" w:color="auto"/>
        <w:right w:val="none" w:sz="0" w:space="0" w:color="auto"/>
      </w:divBdr>
    </w:div>
    <w:div w:id="842204189">
      <w:bodyDiv w:val="1"/>
      <w:marLeft w:val="0"/>
      <w:marRight w:val="0"/>
      <w:marTop w:val="0"/>
      <w:marBottom w:val="0"/>
      <w:divBdr>
        <w:top w:val="none" w:sz="0" w:space="0" w:color="auto"/>
        <w:left w:val="none" w:sz="0" w:space="0" w:color="auto"/>
        <w:bottom w:val="none" w:sz="0" w:space="0" w:color="auto"/>
        <w:right w:val="none" w:sz="0" w:space="0" w:color="auto"/>
      </w:divBdr>
    </w:div>
    <w:div w:id="844593266">
      <w:bodyDiv w:val="1"/>
      <w:marLeft w:val="0"/>
      <w:marRight w:val="0"/>
      <w:marTop w:val="0"/>
      <w:marBottom w:val="0"/>
      <w:divBdr>
        <w:top w:val="none" w:sz="0" w:space="0" w:color="auto"/>
        <w:left w:val="none" w:sz="0" w:space="0" w:color="auto"/>
        <w:bottom w:val="none" w:sz="0" w:space="0" w:color="auto"/>
        <w:right w:val="none" w:sz="0" w:space="0" w:color="auto"/>
      </w:divBdr>
      <w:divsChild>
        <w:div w:id="377710527">
          <w:marLeft w:val="0"/>
          <w:marRight w:val="0"/>
          <w:marTop w:val="0"/>
          <w:marBottom w:val="0"/>
          <w:divBdr>
            <w:top w:val="none" w:sz="0" w:space="0" w:color="auto"/>
            <w:left w:val="none" w:sz="0" w:space="0" w:color="auto"/>
            <w:bottom w:val="none" w:sz="0" w:space="0" w:color="auto"/>
            <w:right w:val="none" w:sz="0" w:space="0" w:color="auto"/>
          </w:divBdr>
        </w:div>
      </w:divsChild>
    </w:div>
    <w:div w:id="1107502303">
      <w:bodyDiv w:val="1"/>
      <w:marLeft w:val="0"/>
      <w:marRight w:val="0"/>
      <w:marTop w:val="0"/>
      <w:marBottom w:val="0"/>
      <w:divBdr>
        <w:top w:val="none" w:sz="0" w:space="0" w:color="auto"/>
        <w:left w:val="none" w:sz="0" w:space="0" w:color="auto"/>
        <w:bottom w:val="none" w:sz="0" w:space="0" w:color="auto"/>
        <w:right w:val="none" w:sz="0" w:space="0" w:color="auto"/>
      </w:divBdr>
    </w:div>
    <w:div w:id="1181429623">
      <w:bodyDiv w:val="1"/>
      <w:marLeft w:val="0"/>
      <w:marRight w:val="0"/>
      <w:marTop w:val="0"/>
      <w:marBottom w:val="0"/>
      <w:divBdr>
        <w:top w:val="none" w:sz="0" w:space="0" w:color="auto"/>
        <w:left w:val="none" w:sz="0" w:space="0" w:color="auto"/>
        <w:bottom w:val="none" w:sz="0" w:space="0" w:color="auto"/>
        <w:right w:val="none" w:sz="0" w:space="0" w:color="auto"/>
      </w:divBdr>
    </w:div>
    <w:div w:id="1185481171">
      <w:bodyDiv w:val="1"/>
      <w:marLeft w:val="0"/>
      <w:marRight w:val="0"/>
      <w:marTop w:val="0"/>
      <w:marBottom w:val="0"/>
      <w:divBdr>
        <w:top w:val="none" w:sz="0" w:space="0" w:color="auto"/>
        <w:left w:val="none" w:sz="0" w:space="0" w:color="auto"/>
        <w:bottom w:val="none" w:sz="0" w:space="0" w:color="auto"/>
        <w:right w:val="none" w:sz="0" w:space="0" w:color="auto"/>
      </w:divBdr>
    </w:div>
    <w:div w:id="1248424486">
      <w:bodyDiv w:val="1"/>
      <w:marLeft w:val="0"/>
      <w:marRight w:val="0"/>
      <w:marTop w:val="0"/>
      <w:marBottom w:val="0"/>
      <w:divBdr>
        <w:top w:val="none" w:sz="0" w:space="0" w:color="auto"/>
        <w:left w:val="none" w:sz="0" w:space="0" w:color="auto"/>
        <w:bottom w:val="none" w:sz="0" w:space="0" w:color="auto"/>
        <w:right w:val="none" w:sz="0" w:space="0" w:color="auto"/>
      </w:divBdr>
    </w:div>
    <w:div w:id="1269436213">
      <w:bodyDiv w:val="1"/>
      <w:marLeft w:val="0"/>
      <w:marRight w:val="0"/>
      <w:marTop w:val="0"/>
      <w:marBottom w:val="0"/>
      <w:divBdr>
        <w:top w:val="none" w:sz="0" w:space="0" w:color="auto"/>
        <w:left w:val="none" w:sz="0" w:space="0" w:color="auto"/>
        <w:bottom w:val="none" w:sz="0" w:space="0" w:color="auto"/>
        <w:right w:val="none" w:sz="0" w:space="0" w:color="auto"/>
      </w:divBdr>
      <w:divsChild>
        <w:div w:id="1948459649">
          <w:marLeft w:val="0"/>
          <w:marRight w:val="0"/>
          <w:marTop w:val="0"/>
          <w:marBottom w:val="0"/>
          <w:divBdr>
            <w:top w:val="none" w:sz="0" w:space="0" w:color="auto"/>
            <w:left w:val="none" w:sz="0" w:space="0" w:color="auto"/>
            <w:bottom w:val="none" w:sz="0" w:space="0" w:color="auto"/>
            <w:right w:val="none" w:sz="0" w:space="0" w:color="auto"/>
          </w:divBdr>
          <w:divsChild>
            <w:div w:id="79720165">
              <w:marLeft w:val="0"/>
              <w:marRight w:val="0"/>
              <w:marTop w:val="0"/>
              <w:marBottom w:val="0"/>
              <w:divBdr>
                <w:top w:val="none" w:sz="0" w:space="0" w:color="auto"/>
                <w:left w:val="none" w:sz="0" w:space="0" w:color="auto"/>
                <w:bottom w:val="none" w:sz="0" w:space="0" w:color="auto"/>
                <w:right w:val="none" w:sz="0" w:space="0" w:color="auto"/>
              </w:divBdr>
            </w:div>
            <w:div w:id="133765580">
              <w:marLeft w:val="0"/>
              <w:marRight w:val="0"/>
              <w:marTop w:val="0"/>
              <w:marBottom w:val="0"/>
              <w:divBdr>
                <w:top w:val="none" w:sz="0" w:space="0" w:color="auto"/>
                <w:left w:val="none" w:sz="0" w:space="0" w:color="auto"/>
                <w:bottom w:val="none" w:sz="0" w:space="0" w:color="auto"/>
                <w:right w:val="none" w:sz="0" w:space="0" w:color="auto"/>
              </w:divBdr>
            </w:div>
            <w:div w:id="403452091">
              <w:marLeft w:val="0"/>
              <w:marRight w:val="0"/>
              <w:marTop w:val="0"/>
              <w:marBottom w:val="0"/>
              <w:divBdr>
                <w:top w:val="none" w:sz="0" w:space="0" w:color="auto"/>
                <w:left w:val="none" w:sz="0" w:space="0" w:color="auto"/>
                <w:bottom w:val="none" w:sz="0" w:space="0" w:color="auto"/>
                <w:right w:val="none" w:sz="0" w:space="0" w:color="auto"/>
              </w:divBdr>
            </w:div>
            <w:div w:id="801995651">
              <w:marLeft w:val="0"/>
              <w:marRight w:val="0"/>
              <w:marTop w:val="0"/>
              <w:marBottom w:val="0"/>
              <w:divBdr>
                <w:top w:val="none" w:sz="0" w:space="0" w:color="auto"/>
                <w:left w:val="none" w:sz="0" w:space="0" w:color="auto"/>
                <w:bottom w:val="none" w:sz="0" w:space="0" w:color="auto"/>
                <w:right w:val="none" w:sz="0" w:space="0" w:color="auto"/>
              </w:divBdr>
            </w:div>
            <w:div w:id="907345949">
              <w:marLeft w:val="0"/>
              <w:marRight w:val="0"/>
              <w:marTop w:val="0"/>
              <w:marBottom w:val="0"/>
              <w:divBdr>
                <w:top w:val="none" w:sz="0" w:space="0" w:color="auto"/>
                <w:left w:val="none" w:sz="0" w:space="0" w:color="auto"/>
                <w:bottom w:val="none" w:sz="0" w:space="0" w:color="auto"/>
                <w:right w:val="none" w:sz="0" w:space="0" w:color="auto"/>
              </w:divBdr>
            </w:div>
            <w:div w:id="1410007778">
              <w:marLeft w:val="0"/>
              <w:marRight w:val="0"/>
              <w:marTop w:val="0"/>
              <w:marBottom w:val="0"/>
              <w:divBdr>
                <w:top w:val="none" w:sz="0" w:space="0" w:color="auto"/>
                <w:left w:val="none" w:sz="0" w:space="0" w:color="auto"/>
                <w:bottom w:val="none" w:sz="0" w:space="0" w:color="auto"/>
                <w:right w:val="none" w:sz="0" w:space="0" w:color="auto"/>
              </w:divBdr>
            </w:div>
            <w:div w:id="1798068209">
              <w:marLeft w:val="0"/>
              <w:marRight w:val="0"/>
              <w:marTop w:val="0"/>
              <w:marBottom w:val="0"/>
              <w:divBdr>
                <w:top w:val="none" w:sz="0" w:space="0" w:color="auto"/>
                <w:left w:val="none" w:sz="0" w:space="0" w:color="auto"/>
                <w:bottom w:val="none" w:sz="0" w:space="0" w:color="auto"/>
                <w:right w:val="none" w:sz="0" w:space="0" w:color="auto"/>
              </w:divBdr>
            </w:div>
            <w:div w:id="18260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6052">
      <w:bodyDiv w:val="1"/>
      <w:marLeft w:val="0"/>
      <w:marRight w:val="0"/>
      <w:marTop w:val="0"/>
      <w:marBottom w:val="0"/>
      <w:divBdr>
        <w:top w:val="none" w:sz="0" w:space="0" w:color="auto"/>
        <w:left w:val="none" w:sz="0" w:space="0" w:color="auto"/>
        <w:bottom w:val="none" w:sz="0" w:space="0" w:color="auto"/>
        <w:right w:val="none" w:sz="0" w:space="0" w:color="auto"/>
      </w:divBdr>
    </w:div>
    <w:div w:id="1334839272">
      <w:bodyDiv w:val="1"/>
      <w:marLeft w:val="0"/>
      <w:marRight w:val="0"/>
      <w:marTop w:val="0"/>
      <w:marBottom w:val="0"/>
      <w:divBdr>
        <w:top w:val="none" w:sz="0" w:space="0" w:color="auto"/>
        <w:left w:val="none" w:sz="0" w:space="0" w:color="auto"/>
        <w:bottom w:val="none" w:sz="0" w:space="0" w:color="auto"/>
        <w:right w:val="none" w:sz="0" w:space="0" w:color="auto"/>
      </w:divBdr>
    </w:div>
    <w:div w:id="1511143070">
      <w:bodyDiv w:val="1"/>
      <w:marLeft w:val="0"/>
      <w:marRight w:val="0"/>
      <w:marTop w:val="0"/>
      <w:marBottom w:val="0"/>
      <w:divBdr>
        <w:top w:val="none" w:sz="0" w:space="0" w:color="auto"/>
        <w:left w:val="none" w:sz="0" w:space="0" w:color="auto"/>
        <w:bottom w:val="none" w:sz="0" w:space="0" w:color="auto"/>
        <w:right w:val="none" w:sz="0" w:space="0" w:color="auto"/>
      </w:divBdr>
      <w:divsChild>
        <w:div w:id="1782147445">
          <w:marLeft w:val="0"/>
          <w:marRight w:val="0"/>
          <w:marTop w:val="0"/>
          <w:marBottom w:val="0"/>
          <w:divBdr>
            <w:top w:val="none" w:sz="0" w:space="0" w:color="auto"/>
            <w:left w:val="none" w:sz="0" w:space="0" w:color="auto"/>
            <w:bottom w:val="none" w:sz="0" w:space="0" w:color="auto"/>
            <w:right w:val="none" w:sz="0" w:space="0" w:color="auto"/>
          </w:divBdr>
        </w:div>
      </w:divsChild>
    </w:div>
    <w:div w:id="1514614632">
      <w:bodyDiv w:val="1"/>
      <w:marLeft w:val="0"/>
      <w:marRight w:val="0"/>
      <w:marTop w:val="0"/>
      <w:marBottom w:val="0"/>
      <w:divBdr>
        <w:top w:val="none" w:sz="0" w:space="0" w:color="auto"/>
        <w:left w:val="none" w:sz="0" w:space="0" w:color="auto"/>
        <w:bottom w:val="none" w:sz="0" w:space="0" w:color="auto"/>
        <w:right w:val="none" w:sz="0" w:space="0" w:color="auto"/>
      </w:divBdr>
    </w:div>
    <w:div w:id="1515917731">
      <w:bodyDiv w:val="1"/>
      <w:marLeft w:val="30"/>
      <w:marRight w:val="30"/>
      <w:marTop w:val="0"/>
      <w:marBottom w:val="0"/>
      <w:divBdr>
        <w:top w:val="none" w:sz="0" w:space="0" w:color="auto"/>
        <w:left w:val="none" w:sz="0" w:space="0" w:color="auto"/>
        <w:bottom w:val="none" w:sz="0" w:space="0" w:color="auto"/>
        <w:right w:val="none" w:sz="0" w:space="0" w:color="auto"/>
      </w:divBdr>
      <w:divsChild>
        <w:div w:id="1983463257">
          <w:marLeft w:val="0"/>
          <w:marRight w:val="0"/>
          <w:marTop w:val="0"/>
          <w:marBottom w:val="0"/>
          <w:divBdr>
            <w:top w:val="none" w:sz="0" w:space="0" w:color="auto"/>
            <w:left w:val="none" w:sz="0" w:space="0" w:color="auto"/>
            <w:bottom w:val="none" w:sz="0" w:space="0" w:color="auto"/>
            <w:right w:val="none" w:sz="0" w:space="0" w:color="auto"/>
          </w:divBdr>
          <w:divsChild>
            <w:div w:id="172303489">
              <w:marLeft w:val="0"/>
              <w:marRight w:val="0"/>
              <w:marTop w:val="0"/>
              <w:marBottom w:val="0"/>
              <w:divBdr>
                <w:top w:val="none" w:sz="0" w:space="0" w:color="auto"/>
                <w:left w:val="none" w:sz="0" w:space="0" w:color="auto"/>
                <w:bottom w:val="none" w:sz="0" w:space="0" w:color="auto"/>
                <w:right w:val="none" w:sz="0" w:space="0" w:color="auto"/>
              </w:divBdr>
              <w:divsChild>
                <w:div w:id="309864401">
                  <w:marLeft w:val="180"/>
                  <w:marRight w:val="0"/>
                  <w:marTop w:val="0"/>
                  <w:marBottom w:val="0"/>
                  <w:divBdr>
                    <w:top w:val="none" w:sz="0" w:space="0" w:color="auto"/>
                    <w:left w:val="none" w:sz="0" w:space="0" w:color="auto"/>
                    <w:bottom w:val="none" w:sz="0" w:space="0" w:color="auto"/>
                    <w:right w:val="none" w:sz="0" w:space="0" w:color="auto"/>
                  </w:divBdr>
                  <w:divsChild>
                    <w:div w:id="116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65157">
          <w:marLeft w:val="0"/>
          <w:marRight w:val="0"/>
          <w:marTop w:val="0"/>
          <w:marBottom w:val="0"/>
          <w:divBdr>
            <w:top w:val="none" w:sz="0" w:space="0" w:color="auto"/>
            <w:left w:val="none" w:sz="0" w:space="0" w:color="auto"/>
            <w:bottom w:val="none" w:sz="0" w:space="0" w:color="auto"/>
            <w:right w:val="none" w:sz="0" w:space="0" w:color="auto"/>
          </w:divBdr>
          <w:divsChild>
            <w:div w:id="1123188207">
              <w:marLeft w:val="0"/>
              <w:marRight w:val="0"/>
              <w:marTop w:val="0"/>
              <w:marBottom w:val="0"/>
              <w:divBdr>
                <w:top w:val="none" w:sz="0" w:space="0" w:color="auto"/>
                <w:left w:val="none" w:sz="0" w:space="0" w:color="auto"/>
                <w:bottom w:val="none" w:sz="0" w:space="0" w:color="auto"/>
                <w:right w:val="none" w:sz="0" w:space="0" w:color="auto"/>
              </w:divBdr>
            </w:div>
            <w:div w:id="377515648">
              <w:marLeft w:val="0"/>
              <w:marRight w:val="0"/>
              <w:marTop w:val="0"/>
              <w:marBottom w:val="0"/>
              <w:divBdr>
                <w:top w:val="none" w:sz="0" w:space="0" w:color="auto"/>
                <w:left w:val="none" w:sz="0" w:space="0" w:color="auto"/>
                <w:bottom w:val="none" w:sz="0" w:space="0" w:color="auto"/>
                <w:right w:val="none" w:sz="0" w:space="0" w:color="auto"/>
              </w:divBdr>
              <w:divsChild>
                <w:div w:id="1841653407">
                  <w:marLeft w:val="180"/>
                  <w:marRight w:val="0"/>
                  <w:marTop w:val="0"/>
                  <w:marBottom w:val="0"/>
                  <w:divBdr>
                    <w:top w:val="none" w:sz="0" w:space="0" w:color="auto"/>
                    <w:left w:val="none" w:sz="0" w:space="0" w:color="auto"/>
                    <w:bottom w:val="none" w:sz="0" w:space="0" w:color="auto"/>
                    <w:right w:val="none" w:sz="0" w:space="0" w:color="auto"/>
                  </w:divBdr>
                  <w:divsChild>
                    <w:div w:id="17731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503780">
      <w:bodyDiv w:val="1"/>
      <w:marLeft w:val="0"/>
      <w:marRight w:val="0"/>
      <w:marTop w:val="0"/>
      <w:marBottom w:val="0"/>
      <w:divBdr>
        <w:top w:val="none" w:sz="0" w:space="0" w:color="auto"/>
        <w:left w:val="none" w:sz="0" w:space="0" w:color="auto"/>
        <w:bottom w:val="none" w:sz="0" w:space="0" w:color="auto"/>
        <w:right w:val="none" w:sz="0" w:space="0" w:color="auto"/>
      </w:divBdr>
    </w:div>
    <w:div w:id="1588880332">
      <w:bodyDiv w:val="1"/>
      <w:marLeft w:val="0"/>
      <w:marRight w:val="0"/>
      <w:marTop w:val="0"/>
      <w:marBottom w:val="0"/>
      <w:divBdr>
        <w:top w:val="none" w:sz="0" w:space="0" w:color="auto"/>
        <w:left w:val="none" w:sz="0" w:space="0" w:color="auto"/>
        <w:bottom w:val="none" w:sz="0" w:space="0" w:color="auto"/>
        <w:right w:val="none" w:sz="0" w:space="0" w:color="auto"/>
      </w:divBdr>
      <w:divsChild>
        <w:div w:id="5905469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40445090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1617904288">
      <w:bodyDiv w:val="1"/>
      <w:marLeft w:val="0"/>
      <w:marRight w:val="0"/>
      <w:marTop w:val="0"/>
      <w:marBottom w:val="0"/>
      <w:divBdr>
        <w:top w:val="none" w:sz="0" w:space="0" w:color="auto"/>
        <w:left w:val="none" w:sz="0" w:space="0" w:color="auto"/>
        <w:bottom w:val="none" w:sz="0" w:space="0" w:color="auto"/>
        <w:right w:val="none" w:sz="0" w:space="0" w:color="auto"/>
      </w:divBdr>
    </w:div>
    <w:div w:id="1651253156">
      <w:bodyDiv w:val="1"/>
      <w:marLeft w:val="0"/>
      <w:marRight w:val="0"/>
      <w:marTop w:val="0"/>
      <w:marBottom w:val="0"/>
      <w:divBdr>
        <w:top w:val="none" w:sz="0" w:space="0" w:color="auto"/>
        <w:left w:val="none" w:sz="0" w:space="0" w:color="auto"/>
        <w:bottom w:val="none" w:sz="0" w:space="0" w:color="auto"/>
        <w:right w:val="none" w:sz="0" w:space="0" w:color="auto"/>
      </w:divBdr>
    </w:div>
    <w:div w:id="1688291502">
      <w:bodyDiv w:val="1"/>
      <w:marLeft w:val="30"/>
      <w:marRight w:val="30"/>
      <w:marTop w:val="0"/>
      <w:marBottom w:val="0"/>
      <w:divBdr>
        <w:top w:val="none" w:sz="0" w:space="0" w:color="auto"/>
        <w:left w:val="none" w:sz="0" w:space="0" w:color="auto"/>
        <w:bottom w:val="none" w:sz="0" w:space="0" w:color="auto"/>
        <w:right w:val="none" w:sz="0" w:space="0" w:color="auto"/>
      </w:divBdr>
      <w:divsChild>
        <w:div w:id="152649792">
          <w:marLeft w:val="0"/>
          <w:marRight w:val="0"/>
          <w:marTop w:val="0"/>
          <w:marBottom w:val="0"/>
          <w:divBdr>
            <w:top w:val="none" w:sz="0" w:space="0" w:color="auto"/>
            <w:left w:val="none" w:sz="0" w:space="0" w:color="auto"/>
            <w:bottom w:val="none" w:sz="0" w:space="0" w:color="auto"/>
            <w:right w:val="none" w:sz="0" w:space="0" w:color="auto"/>
          </w:divBdr>
          <w:divsChild>
            <w:div w:id="722407298">
              <w:marLeft w:val="0"/>
              <w:marRight w:val="0"/>
              <w:marTop w:val="0"/>
              <w:marBottom w:val="0"/>
              <w:divBdr>
                <w:top w:val="none" w:sz="0" w:space="0" w:color="auto"/>
                <w:left w:val="none" w:sz="0" w:space="0" w:color="auto"/>
                <w:bottom w:val="none" w:sz="0" w:space="0" w:color="auto"/>
                <w:right w:val="none" w:sz="0" w:space="0" w:color="auto"/>
              </w:divBdr>
              <w:divsChild>
                <w:div w:id="205990466">
                  <w:marLeft w:val="180"/>
                  <w:marRight w:val="0"/>
                  <w:marTop w:val="0"/>
                  <w:marBottom w:val="0"/>
                  <w:divBdr>
                    <w:top w:val="none" w:sz="0" w:space="0" w:color="auto"/>
                    <w:left w:val="none" w:sz="0" w:space="0" w:color="auto"/>
                    <w:bottom w:val="none" w:sz="0" w:space="0" w:color="auto"/>
                    <w:right w:val="none" w:sz="0" w:space="0" w:color="auto"/>
                  </w:divBdr>
                  <w:divsChild>
                    <w:div w:id="1288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24335">
      <w:bodyDiv w:val="1"/>
      <w:marLeft w:val="0"/>
      <w:marRight w:val="0"/>
      <w:marTop w:val="0"/>
      <w:marBottom w:val="0"/>
      <w:divBdr>
        <w:top w:val="none" w:sz="0" w:space="0" w:color="auto"/>
        <w:left w:val="none" w:sz="0" w:space="0" w:color="auto"/>
        <w:bottom w:val="none" w:sz="0" w:space="0" w:color="auto"/>
        <w:right w:val="none" w:sz="0" w:space="0" w:color="auto"/>
      </w:divBdr>
      <w:divsChild>
        <w:div w:id="1307665030">
          <w:marLeft w:val="0"/>
          <w:marRight w:val="0"/>
          <w:marTop w:val="0"/>
          <w:marBottom w:val="0"/>
          <w:divBdr>
            <w:top w:val="none" w:sz="0" w:space="0" w:color="auto"/>
            <w:left w:val="none" w:sz="0" w:space="0" w:color="auto"/>
            <w:bottom w:val="none" w:sz="0" w:space="0" w:color="auto"/>
            <w:right w:val="none" w:sz="0" w:space="0" w:color="auto"/>
          </w:divBdr>
          <w:divsChild>
            <w:div w:id="738018805">
              <w:marLeft w:val="0"/>
              <w:marRight w:val="0"/>
              <w:marTop w:val="0"/>
              <w:marBottom w:val="0"/>
              <w:divBdr>
                <w:top w:val="none" w:sz="0" w:space="0" w:color="auto"/>
                <w:left w:val="none" w:sz="0" w:space="0" w:color="auto"/>
                <w:bottom w:val="none" w:sz="0" w:space="0" w:color="auto"/>
                <w:right w:val="none" w:sz="0" w:space="0" w:color="auto"/>
              </w:divBdr>
            </w:div>
            <w:div w:id="14251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8845">
      <w:bodyDiv w:val="1"/>
      <w:marLeft w:val="0"/>
      <w:marRight w:val="0"/>
      <w:marTop w:val="0"/>
      <w:marBottom w:val="0"/>
      <w:divBdr>
        <w:top w:val="none" w:sz="0" w:space="0" w:color="auto"/>
        <w:left w:val="none" w:sz="0" w:space="0" w:color="auto"/>
        <w:bottom w:val="none" w:sz="0" w:space="0" w:color="auto"/>
        <w:right w:val="none" w:sz="0" w:space="0" w:color="auto"/>
      </w:divBdr>
    </w:div>
    <w:div w:id="1788574884">
      <w:bodyDiv w:val="1"/>
      <w:marLeft w:val="0"/>
      <w:marRight w:val="0"/>
      <w:marTop w:val="0"/>
      <w:marBottom w:val="0"/>
      <w:divBdr>
        <w:top w:val="none" w:sz="0" w:space="0" w:color="auto"/>
        <w:left w:val="none" w:sz="0" w:space="0" w:color="auto"/>
        <w:bottom w:val="none" w:sz="0" w:space="0" w:color="auto"/>
        <w:right w:val="none" w:sz="0" w:space="0" w:color="auto"/>
      </w:divBdr>
    </w:div>
    <w:div w:id="1831865139">
      <w:bodyDiv w:val="1"/>
      <w:marLeft w:val="0"/>
      <w:marRight w:val="0"/>
      <w:marTop w:val="0"/>
      <w:marBottom w:val="0"/>
      <w:divBdr>
        <w:top w:val="none" w:sz="0" w:space="0" w:color="auto"/>
        <w:left w:val="none" w:sz="0" w:space="0" w:color="auto"/>
        <w:bottom w:val="none" w:sz="0" w:space="0" w:color="auto"/>
        <w:right w:val="none" w:sz="0" w:space="0" w:color="auto"/>
      </w:divBdr>
    </w:div>
    <w:div w:id="192980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footer" Target="footer1.xm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QS%20Templat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A785D-02A4-4B26-8AC7-9E8D261DC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UQS Template.dot</Template>
  <TotalTime>1</TotalTime>
  <Pages>21</Pages>
  <Words>3201</Words>
  <Characters>18427</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Dossier d'architecture fonctionnelle</vt:lpstr>
    </vt:vector>
  </TitlesOfParts>
  <Company>ORANGE FT Group</Company>
  <LinksUpToDate>false</LinksUpToDate>
  <CharactersWithSpaces>21585</CharactersWithSpaces>
  <SharedDoc>false</SharedDoc>
  <HLinks>
    <vt:vector size="330" baseType="variant">
      <vt:variant>
        <vt:i4>2031668</vt:i4>
      </vt:variant>
      <vt:variant>
        <vt:i4>332</vt:i4>
      </vt:variant>
      <vt:variant>
        <vt:i4>0</vt:i4>
      </vt:variant>
      <vt:variant>
        <vt:i4>5</vt:i4>
      </vt:variant>
      <vt:variant>
        <vt:lpwstr/>
      </vt:variant>
      <vt:variant>
        <vt:lpwstr>_Toc348094682</vt:lpwstr>
      </vt:variant>
      <vt:variant>
        <vt:i4>2031668</vt:i4>
      </vt:variant>
      <vt:variant>
        <vt:i4>326</vt:i4>
      </vt:variant>
      <vt:variant>
        <vt:i4>0</vt:i4>
      </vt:variant>
      <vt:variant>
        <vt:i4>5</vt:i4>
      </vt:variant>
      <vt:variant>
        <vt:lpwstr/>
      </vt:variant>
      <vt:variant>
        <vt:lpwstr>_Toc348094681</vt:lpwstr>
      </vt:variant>
      <vt:variant>
        <vt:i4>2031668</vt:i4>
      </vt:variant>
      <vt:variant>
        <vt:i4>320</vt:i4>
      </vt:variant>
      <vt:variant>
        <vt:i4>0</vt:i4>
      </vt:variant>
      <vt:variant>
        <vt:i4>5</vt:i4>
      </vt:variant>
      <vt:variant>
        <vt:lpwstr/>
      </vt:variant>
      <vt:variant>
        <vt:lpwstr>_Toc348094680</vt:lpwstr>
      </vt:variant>
      <vt:variant>
        <vt:i4>1048628</vt:i4>
      </vt:variant>
      <vt:variant>
        <vt:i4>314</vt:i4>
      </vt:variant>
      <vt:variant>
        <vt:i4>0</vt:i4>
      </vt:variant>
      <vt:variant>
        <vt:i4>5</vt:i4>
      </vt:variant>
      <vt:variant>
        <vt:lpwstr/>
      </vt:variant>
      <vt:variant>
        <vt:lpwstr>_Toc348094679</vt:lpwstr>
      </vt:variant>
      <vt:variant>
        <vt:i4>1048628</vt:i4>
      </vt:variant>
      <vt:variant>
        <vt:i4>308</vt:i4>
      </vt:variant>
      <vt:variant>
        <vt:i4>0</vt:i4>
      </vt:variant>
      <vt:variant>
        <vt:i4>5</vt:i4>
      </vt:variant>
      <vt:variant>
        <vt:lpwstr/>
      </vt:variant>
      <vt:variant>
        <vt:lpwstr>_Toc348094678</vt:lpwstr>
      </vt:variant>
      <vt:variant>
        <vt:i4>1048628</vt:i4>
      </vt:variant>
      <vt:variant>
        <vt:i4>302</vt:i4>
      </vt:variant>
      <vt:variant>
        <vt:i4>0</vt:i4>
      </vt:variant>
      <vt:variant>
        <vt:i4>5</vt:i4>
      </vt:variant>
      <vt:variant>
        <vt:lpwstr/>
      </vt:variant>
      <vt:variant>
        <vt:lpwstr>_Toc348094677</vt:lpwstr>
      </vt:variant>
      <vt:variant>
        <vt:i4>1048628</vt:i4>
      </vt:variant>
      <vt:variant>
        <vt:i4>296</vt:i4>
      </vt:variant>
      <vt:variant>
        <vt:i4>0</vt:i4>
      </vt:variant>
      <vt:variant>
        <vt:i4>5</vt:i4>
      </vt:variant>
      <vt:variant>
        <vt:lpwstr/>
      </vt:variant>
      <vt:variant>
        <vt:lpwstr>_Toc348094676</vt:lpwstr>
      </vt:variant>
      <vt:variant>
        <vt:i4>1048628</vt:i4>
      </vt:variant>
      <vt:variant>
        <vt:i4>290</vt:i4>
      </vt:variant>
      <vt:variant>
        <vt:i4>0</vt:i4>
      </vt:variant>
      <vt:variant>
        <vt:i4>5</vt:i4>
      </vt:variant>
      <vt:variant>
        <vt:lpwstr/>
      </vt:variant>
      <vt:variant>
        <vt:lpwstr>_Toc348094675</vt:lpwstr>
      </vt:variant>
      <vt:variant>
        <vt:i4>1048628</vt:i4>
      </vt:variant>
      <vt:variant>
        <vt:i4>284</vt:i4>
      </vt:variant>
      <vt:variant>
        <vt:i4>0</vt:i4>
      </vt:variant>
      <vt:variant>
        <vt:i4>5</vt:i4>
      </vt:variant>
      <vt:variant>
        <vt:lpwstr/>
      </vt:variant>
      <vt:variant>
        <vt:lpwstr>_Toc348094674</vt:lpwstr>
      </vt:variant>
      <vt:variant>
        <vt:i4>1048628</vt:i4>
      </vt:variant>
      <vt:variant>
        <vt:i4>278</vt:i4>
      </vt:variant>
      <vt:variant>
        <vt:i4>0</vt:i4>
      </vt:variant>
      <vt:variant>
        <vt:i4>5</vt:i4>
      </vt:variant>
      <vt:variant>
        <vt:lpwstr/>
      </vt:variant>
      <vt:variant>
        <vt:lpwstr>_Toc348094673</vt:lpwstr>
      </vt:variant>
      <vt:variant>
        <vt:i4>1048628</vt:i4>
      </vt:variant>
      <vt:variant>
        <vt:i4>272</vt:i4>
      </vt:variant>
      <vt:variant>
        <vt:i4>0</vt:i4>
      </vt:variant>
      <vt:variant>
        <vt:i4>5</vt:i4>
      </vt:variant>
      <vt:variant>
        <vt:lpwstr/>
      </vt:variant>
      <vt:variant>
        <vt:lpwstr>_Toc348094672</vt:lpwstr>
      </vt:variant>
      <vt:variant>
        <vt:i4>1048628</vt:i4>
      </vt:variant>
      <vt:variant>
        <vt:i4>266</vt:i4>
      </vt:variant>
      <vt:variant>
        <vt:i4>0</vt:i4>
      </vt:variant>
      <vt:variant>
        <vt:i4>5</vt:i4>
      </vt:variant>
      <vt:variant>
        <vt:lpwstr/>
      </vt:variant>
      <vt:variant>
        <vt:lpwstr>_Toc348094671</vt:lpwstr>
      </vt:variant>
      <vt:variant>
        <vt:i4>1048628</vt:i4>
      </vt:variant>
      <vt:variant>
        <vt:i4>260</vt:i4>
      </vt:variant>
      <vt:variant>
        <vt:i4>0</vt:i4>
      </vt:variant>
      <vt:variant>
        <vt:i4>5</vt:i4>
      </vt:variant>
      <vt:variant>
        <vt:lpwstr/>
      </vt:variant>
      <vt:variant>
        <vt:lpwstr>_Toc348094670</vt:lpwstr>
      </vt:variant>
      <vt:variant>
        <vt:i4>1114164</vt:i4>
      </vt:variant>
      <vt:variant>
        <vt:i4>254</vt:i4>
      </vt:variant>
      <vt:variant>
        <vt:i4>0</vt:i4>
      </vt:variant>
      <vt:variant>
        <vt:i4>5</vt:i4>
      </vt:variant>
      <vt:variant>
        <vt:lpwstr/>
      </vt:variant>
      <vt:variant>
        <vt:lpwstr>_Toc348094669</vt:lpwstr>
      </vt:variant>
      <vt:variant>
        <vt:i4>1114164</vt:i4>
      </vt:variant>
      <vt:variant>
        <vt:i4>248</vt:i4>
      </vt:variant>
      <vt:variant>
        <vt:i4>0</vt:i4>
      </vt:variant>
      <vt:variant>
        <vt:i4>5</vt:i4>
      </vt:variant>
      <vt:variant>
        <vt:lpwstr/>
      </vt:variant>
      <vt:variant>
        <vt:lpwstr>_Toc348094668</vt:lpwstr>
      </vt:variant>
      <vt:variant>
        <vt:i4>1114164</vt:i4>
      </vt:variant>
      <vt:variant>
        <vt:i4>242</vt:i4>
      </vt:variant>
      <vt:variant>
        <vt:i4>0</vt:i4>
      </vt:variant>
      <vt:variant>
        <vt:i4>5</vt:i4>
      </vt:variant>
      <vt:variant>
        <vt:lpwstr/>
      </vt:variant>
      <vt:variant>
        <vt:lpwstr>_Toc348094667</vt:lpwstr>
      </vt:variant>
      <vt:variant>
        <vt:i4>1114164</vt:i4>
      </vt:variant>
      <vt:variant>
        <vt:i4>236</vt:i4>
      </vt:variant>
      <vt:variant>
        <vt:i4>0</vt:i4>
      </vt:variant>
      <vt:variant>
        <vt:i4>5</vt:i4>
      </vt:variant>
      <vt:variant>
        <vt:lpwstr/>
      </vt:variant>
      <vt:variant>
        <vt:lpwstr>_Toc348094666</vt:lpwstr>
      </vt:variant>
      <vt:variant>
        <vt:i4>1114164</vt:i4>
      </vt:variant>
      <vt:variant>
        <vt:i4>230</vt:i4>
      </vt:variant>
      <vt:variant>
        <vt:i4>0</vt:i4>
      </vt:variant>
      <vt:variant>
        <vt:i4>5</vt:i4>
      </vt:variant>
      <vt:variant>
        <vt:lpwstr/>
      </vt:variant>
      <vt:variant>
        <vt:lpwstr>_Toc348094665</vt:lpwstr>
      </vt:variant>
      <vt:variant>
        <vt:i4>1114164</vt:i4>
      </vt:variant>
      <vt:variant>
        <vt:i4>224</vt:i4>
      </vt:variant>
      <vt:variant>
        <vt:i4>0</vt:i4>
      </vt:variant>
      <vt:variant>
        <vt:i4>5</vt:i4>
      </vt:variant>
      <vt:variant>
        <vt:lpwstr/>
      </vt:variant>
      <vt:variant>
        <vt:lpwstr>_Toc348094664</vt:lpwstr>
      </vt:variant>
      <vt:variant>
        <vt:i4>1114164</vt:i4>
      </vt:variant>
      <vt:variant>
        <vt:i4>218</vt:i4>
      </vt:variant>
      <vt:variant>
        <vt:i4>0</vt:i4>
      </vt:variant>
      <vt:variant>
        <vt:i4>5</vt:i4>
      </vt:variant>
      <vt:variant>
        <vt:lpwstr/>
      </vt:variant>
      <vt:variant>
        <vt:lpwstr>_Toc348094663</vt:lpwstr>
      </vt:variant>
      <vt:variant>
        <vt:i4>1114164</vt:i4>
      </vt:variant>
      <vt:variant>
        <vt:i4>212</vt:i4>
      </vt:variant>
      <vt:variant>
        <vt:i4>0</vt:i4>
      </vt:variant>
      <vt:variant>
        <vt:i4>5</vt:i4>
      </vt:variant>
      <vt:variant>
        <vt:lpwstr/>
      </vt:variant>
      <vt:variant>
        <vt:lpwstr>_Toc348094662</vt:lpwstr>
      </vt:variant>
      <vt:variant>
        <vt:i4>1114164</vt:i4>
      </vt:variant>
      <vt:variant>
        <vt:i4>206</vt:i4>
      </vt:variant>
      <vt:variant>
        <vt:i4>0</vt:i4>
      </vt:variant>
      <vt:variant>
        <vt:i4>5</vt:i4>
      </vt:variant>
      <vt:variant>
        <vt:lpwstr/>
      </vt:variant>
      <vt:variant>
        <vt:lpwstr>_Toc348094661</vt:lpwstr>
      </vt:variant>
      <vt:variant>
        <vt:i4>1114164</vt:i4>
      </vt:variant>
      <vt:variant>
        <vt:i4>200</vt:i4>
      </vt:variant>
      <vt:variant>
        <vt:i4>0</vt:i4>
      </vt:variant>
      <vt:variant>
        <vt:i4>5</vt:i4>
      </vt:variant>
      <vt:variant>
        <vt:lpwstr/>
      </vt:variant>
      <vt:variant>
        <vt:lpwstr>_Toc348094660</vt:lpwstr>
      </vt:variant>
      <vt:variant>
        <vt:i4>1179700</vt:i4>
      </vt:variant>
      <vt:variant>
        <vt:i4>194</vt:i4>
      </vt:variant>
      <vt:variant>
        <vt:i4>0</vt:i4>
      </vt:variant>
      <vt:variant>
        <vt:i4>5</vt:i4>
      </vt:variant>
      <vt:variant>
        <vt:lpwstr/>
      </vt:variant>
      <vt:variant>
        <vt:lpwstr>_Toc348094659</vt:lpwstr>
      </vt:variant>
      <vt:variant>
        <vt:i4>1179700</vt:i4>
      </vt:variant>
      <vt:variant>
        <vt:i4>188</vt:i4>
      </vt:variant>
      <vt:variant>
        <vt:i4>0</vt:i4>
      </vt:variant>
      <vt:variant>
        <vt:i4>5</vt:i4>
      </vt:variant>
      <vt:variant>
        <vt:lpwstr/>
      </vt:variant>
      <vt:variant>
        <vt:lpwstr>_Toc348094658</vt:lpwstr>
      </vt:variant>
      <vt:variant>
        <vt:i4>1179700</vt:i4>
      </vt:variant>
      <vt:variant>
        <vt:i4>182</vt:i4>
      </vt:variant>
      <vt:variant>
        <vt:i4>0</vt:i4>
      </vt:variant>
      <vt:variant>
        <vt:i4>5</vt:i4>
      </vt:variant>
      <vt:variant>
        <vt:lpwstr/>
      </vt:variant>
      <vt:variant>
        <vt:lpwstr>_Toc348094657</vt:lpwstr>
      </vt:variant>
      <vt:variant>
        <vt:i4>1179700</vt:i4>
      </vt:variant>
      <vt:variant>
        <vt:i4>176</vt:i4>
      </vt:variant>
      <vt:variant>
        <vt:i4>0</vt:i4>
      </vt:variant>
      <vt:variant>
        <vt:i4>5</vt:i4>
      </vt:variant>
      <vt:variant>
        <vt:lpwstr/>
      </vt:variant>
      <vt:variant>
        <vt:lpwstr>_Toc348094656</vt:lpwstr>
      </vt:variant>
      <vt:variant>
        <vt:i4>1179700</vt:i4>
      </vt:variant>
      <vt:variant>
        <vt:i4>170</vt:i4>
      </vt:variant>
      <vt:variant>
        <vt:i4>0</vt:i4>
      </vt:variant>
      <vt:variant>
        <vt:i4>5</vt:i4>
      </vt:variant>
      <vt:variant>
        <vt:lpwstr/>
      </vt:variant>
      <vt:variant>
        <vt:lpwstr>_Toc348094655</vt:lpwstr>
      </vt:variant>
      <vt:variant>
        <vt:i4>1179700</vt:i4>
      </vt:variant>
      <vt:variant>
        <vt:i4>164</vt:i4>
      </vt:variant>
      <vt:variant>
        <vt:i4>0</vt:i4>
      </vt:variant>
      <vt:variant>
        <vt:i4>5</vt:i4>
      </vt:variant>
      <vt:variant>
        <vt:lpwstr/>
      </vt:variant>
      <vt:variant>
        <vt:lpwstr>_Toc348094654</vt:lpwstr>
      </vt:variant>
      <vt:variant>
        <vt:i4>1179700</vt:i4>
      </vt:variant>
      <vt:variant>
        <vt:i4>158</vt:i4>
      </vt:variant>
      <vt:variant>
        <vt:i4>0</vt:i4>
      </vt:variant>
      <vt:variant>
        <vt:i4>5</vt:i4>
      </vt:variant>
      <vt:variant>
        <vt:lpwstr/>
      </vt:variant>
      <vt:variant>
        <vt:lpwstr>_Toc348094653</vt:lpwstr>
      </vt:variant>
      <vt:variant>
        <vt:i4>1179700</vt:i4>
      </vt:variant>
      <vt:variant>
        <vt:i4>152</vt:i4>
      </vt:variant>
      <vt:variant>
        <vt:i4>0</vt:i4>
      </vt:variant>
      <vt:variant>
        <vt:i4>5</vt:i4>
      </vt:variant>
      <vt:variant>
        <vt:lpwstr/>
      </vt:variant>
      <vt:variant>
        <vt:lpwstr>_Toc348094652</vt:lpwstr>
      </vt:variant>
      <vt:variant>
        <vt:i4>1179700</vt:i4>
      </vt:variant>
      <vt:variant>
        <vt:i4>146</vt:i4>
      </vt:variant>
      <vt:variant>
        <vt:i4>0</vt:i4>
      </vt:variant>
      <vt:variant>
        <vt:i4>5</vt:i4>
      </vt:variant>
      <vt:variant>
        <vt:lpwstr/>
      </vt:variant>
      <vt:variant>
        <vt:lpwstr>_Toc348094651</vt:lpwstr>
      </vt:variant>
      <vt:variant>
        <vt:i4>1179700</vt:i4>
      </vt:variant>
      <vt:variant>
        <vt:i4>140</vt:i4>
      </vt:variant>
      <vt:variant>
        <vt:i4>0</vt:i4>
      </vt:variant>
      <vt:variant>
        <vt:i4>5</vt:i4>
      </vt:variant>
      <vt:variant>
        <vt:lpwstr/>
      </vt:variant>
      <vt:variant>
        <vt:lpwstr>_Toc348094650</vt:lpwstr>
      </vt:variant>
      <vt:variant>
        <vt:i4>1245236</vt:i4>
      </vt:variant>
      <vt:variant>
        <vt:i4>134</vt:i4>
      </vt:variant>
      <vt:variant>
        <vt:i4>0</vt:i4>
      </vt:variant>
      <vt:variant>
        <vt:i4>5</vt:i4>
      </vt:variant>
      <vt:variant>
        <vt:lpwstr/>
      </vt:variant>
      <vt:variant>
        <vt:lpwstr>_Toc348094649</vt:lpwstr>
      </vt:variant>
      <vt:variant>
        <vt:i4>1245236</vt:i4>
      </vt:variant>
      <vt:variant>
        <vt:i4>128</vt:i4>
      </vt:variant>
      <vt:variant>
        <vt:i4>0</vt:i4>
      </vt:variant>
      <vt:variant>
        <vt:i4>5</vt:i4>
      </vt:variant>
      <vt:variant>
        <vt:lpwstr/>
      </vt:variant>
      <vt:variant>
        <vt:lpwstr>_Toc348094648</vt:lpwstr>
      </vt:variant>
      <vt:variant>
        <vt:i4>1245236</vt:i4>
      </vt:variant>
      <vt:variant>
        <vt:i4>122</vt:i4>
      </vt:variant>
      <vt:variant>
        <vt:i4>0</vt:i4>
      </vt:variant>
      <vt:variant>
        <vt:i4>5</vt:i4>
      </vt:variant>
      <vt:variant>
        <vt:lpwstr/>
      </vt:variant>
      <vt:variant>
        <vt:lpwstr>_Toc348094647</vt:lpwstr>
      </vt:variant>
      <vt:variant>
        <vt:i4>1245236</vt:i4>
      </vt:variant>
      <vt:variant>
        <vt:i4>116</vt:i4>
      </vt:variant>
      <vt:variant>
        <vt:i4>0</vt:i4>
      </vt:variant>
      <vt:variant>
        <vt:i4>5</vt:i4>
      </vt:variant>
      <vt:variant>
        <vt:lpwstr/>
      </vt:variant>
      <vt:variant>
        <vt:lpwstr>_Toc348094646</vt:lpwstr>
      </vt:variant>
      <vt:variant>
        <vt:i4>1245236</vt:i4>
      </vt:variant>
      <vt:variant>
        <vt:i4>110</vt:i4>
      </vt:variant>
      <vt:variant>
        <vt:i4>0</vt:i4>
      </vt:variant>
      <vt:variant>
        <vt:i4>5</vt:i4>
      </vt:variant>
      <vt:variant>
        <vt:lpwstr/>
      </vt:variant>
      <vt:variant>
        <vt:lpwstr>_Toc348094645</vt:lpwstr>
      </vt:variant>
      <vt:variant>
        <vt:i4>1245236</vt:i4>
      </vt:variant>
      <vt:variant>
        <vt:i4>104</vt:i4>
      </vt:variant>
      <vt:variant>
        <vt:i4>0</vt:i4>
      </vt:variant>
      <vt:variant>
        <vt:i4>5</vt:i4>
      </vt:variant>
      <vt:variant>
        <vt:lpwstr/>
      </vt:variant>
      <vt:variant>
        <vt:lpwstr>_Toc348094644</vt:lpwstr>
      </vt:variant>
      <vt:variant>
        <vt:i4>1245236</vt:i4>
      </vt:variant>
      <vt:variant>
        <vt:i4>98</vt:i4>
      </vt:variant>
      <vt:variant>
        <vt:i4>0</vt:i4>
      </vt:variant>
      <vt:variant>
        <vt:i4>5</vt:i4>
      </vt:variant>
      <vt:variant>
        <vt:lpwstr/>
      </vt:variant>
      <vt:variant>
        <vt:lpwstr>_Toc348094643</vt:lpwstr>
      </vt:variant>
      <vt:variant>
        <vt:i4>1245236</vt:i4>
      </vt:variant>
      <vt:variant>
        <vt:i4>92</vt:i4>
      </vt:variant>
      <vt:variant>
        <vt:i4>0</vt:i4>
      </vt:variant>
      <vt:variant>
        <vt:i4>5</vt:i4>
      </vt:variant>
      <vt:variant>
        <vt:lpwstr/>
      </vt:variant>
      <vt:variant>
        <vt:lpwstr>_Toc348094642</vt:lpwstr>
      </vt:variant>
      <vt:variant>
        <vt:i4>1245236</vt:i4>
      </vt:variant>
      <vt:variant>
        <vt:i4>86</vt:i4>
      </vt:variant>
      <vt:variant>
        <vt:i4>0</vt:i4>
      </vt:variant>
      <vt:variant>
        <vt:i4>5</vt:i4>
      </vt:variant>
      <vt:variant>
        <vt:lpwstr/>
      </vt:variant>
      <vt:variant>
        <vt:lpwstr>_Toc348094641</vt:lpwstr>
      </vt:variant>
      <vt:variant>
        <vt:i4>1245236</vt:i4>
      </vt:variant>
      <vt:variant>
        <vt:i4>80</vt:i4>
      </vt:variant>
      <vt:variant>
        <vt:i4>0</vt:i4>
      </vt:variant>
      <vt:variant>
        <vt:i4>5</vt:i4>
      </vt:variant>
      <vt:variant>
        <vt:lpwstr/>
      </vt:variant>
      <vt:variant>
        <vt:lpwstr>_Toc348094640</vt:lpwstr>
      </vt:variant>
      <vt:variant>
        <vt:i4>1310772</vt:i4>
      </vt:variant>
      <vt:variant>
        <vt:i4>74</vt:i4>
      </vt:variant>
      <vt:variant>
        <vt:i4>0</vt:i4>
      </vt:variant>
      <vt:variant>
        <vt:i4>5</vt:i4>
      </vt:variant>
      <vt:variant>
        <vt:lpwstr/>
      </vt:variant>
      <vt:variant>
        <vt:lpwstr>_Toc348094639</vt:lpwstr>
      </vt:variant>
      <vt:variant>
        <vt:i4>1310772</vt:i4>
      </vt:variant>
      <vt:variant>
        <vt:i4>68</vt:i4>
      </vt:variant>
      <vt:variant>
        <vt:i4>0</vt:i4>
      </vt:variant>
      <vt:variant>
        <vt:i4>5</vt:i4>
      </vt:variant>
      <vt:variant>
        <vt:lpwstr/>
      </vt:variant>
      <vt:variant>
        <vt:lpwstr>_Toc348094638</vt:lpwstr>
      </vt:variant>
      <vt:variant>
        <vt:i4>1310772</vt:i4>
      </vt:variant>
      <vt:variant>
        <vt:i4>62</vt:i4>
      </vt:variant>
      <vt:variant>
        <vt:i4>0</vt:i4>
      </vt:variant>
      <vt:variant>
        <vt:i4>5</vt:i4>
      </vt:variant>
      <vt:variant>
        <vt:lpwstr/>
      </vt:variant>
      <vt:variant>
        <vt:lpwstr>_Toc348094637</vt:lpwstr>
      </vt:variant>
      <vt:variant>
        <vt:i4>1310772</vt:i4>
      </vt:variant>
      <vt:variant>
        <vt:i4>56</vt:i4>
      </vt:variant>
      <vt:variant>
        <vt:i4>0</vt:i4>
      </vt:variant>
      <vt:variant>
        <vt:i4>5</vt:i4>
      </vt:variant>
      <vt:variant>
        <vt:lpwstr/>
      </vt:variant>
      <vt:variant>
        <vt:lpwstr>_Toc348094636</vt:lpwstr>
      </vt:variant>
      <vt:variant>
        <vt:i4>1310772</vt:i4>
      </vt:variant>
      <vt:variant>
        <vt:i4>50</vt:i4>
      </vt:variant>
      <vt:variant>
        <vt:i4>0</vt:i4>
      </vt:variant>
      <vt:variant>
        <vt:i4>5</vt:i4>
      </vt:variant>
      <vt:variant>
        <vt:lpwstr/>
      </vt:variant>
      <vt:variant>
        <vt:lpwstr>_Toc348094635</vt:lpwstr>
      </vt:variant>
      <vt:variant>
        <vt:i4>1310772</vt:i4>
      </vt:variant>
      <vt:variant>
        <vt:i4>44</vt:i4>
      </vt:variant>
      <vt:variant>
        <vt:i4>0</vt:i4>
      </vt:variant>
      <vt:variant>
        <vt:i4>5</vt:i4>
      </vt:variant>
      <vt:variant>
        <vt:lpwstr/>
      </vt:variant>
      <vt:variant>
        <vt:lpwstr>_Toc348094634</vt:lpwstr>
      </vt:variant>
      <vt:variant>
        <vt:i4>1310772</vt:i4>
      </vt:variant>
      <vt:variant>
        <vt:i4>38</vt:i4>
      </vt:variant>
      <vt:variant>
        <vt:i4>0</vt:i4>
      </vt:variant>
      <vt:variant>
        <vt:i4>5</vt:i4>
      </vt:variant>
      <vt:variant>
        <vt:lpwstr/>
      </vt:variant>
      <vt:variant>
        <vt:lpwstr>_Toc348094633</vt:lpwstr>
      </vt:variant>
      <vt:variant>
        <vt:i4>1310772</vt:i4>
      </vt:variant>
      <vt:variant>
        <vt:i4>32</vt:i4>
      </vt:variant>
      <vt:variant>
        <vt:i4>0</vt:i4>
      </vt:variant>
      <vt:variant>
        <vt:i4>5</vt:i4>
      </vt:variant>
      <vt:variant>
        <vt:lpwstr/>
      </vt:variant>
      <vt:variant>
        <vt:lpwstr>_Toc348094632</vt:lpwstr>
      </vt:variant>
      <vt:variant>
        <vt:i4>1310772</vt:i4>
      </vt:variant>
      <vt:variant>
        <vt:i4>26</vt:i4>
      </vt:variant>
      <vt:variant>
        <vt:i4>0</vt:i4>
      </vt:variant>
      <vt:variant>
        <vt:i4>5</vt:i4>
      </vt:variant>
      <vt:variant>
        <vt:lpwstr/>
      </vt:variant>
      <vt:variant>
        <vt:lpwstr>_Toc348094631</vt:lpwstr>
      </vt:variant>
      <vt:variant>
        <vt:i4>1310772</vt:i4>
      </vt:variant>
      <vt:variant>
        <vt:i4>20</vt:i4>
      </vt:variant>
      <vt:variant>
        <vt:i4>0</vt:i4>
      </vt:variant>
      <vt:variant>
        <vt:i4>5</vt:i4>
      </vt:variant>
      <vt:variant>
        <vt:lpwstr/>
      </vt:variant>
      <vt:variant>
        <vt:lpwstr>_Toc348094630</vt:lpwstr>
      </vt:variant>
      <vt:variant>
        <vt:i4>1376308</vt:i4>
      </vt:variant>
      <vt:variant>
        <vt:i4>14</vt:i4>
      </vt:variant>
      <vt:variant>
        <vt:i4>0</vt:i4>
      </vt:variant>
      <vt:variant>
        <vt:i4>5</vt:i4>
      </vt:variant>
      <vt:variant>
        <vt:lpwstr/>
      </vt:variant>
      <vt:variant>
        <vt:lpwstr>_Toc348094629</vt:lpwstr>
      </vt:variant>
      <vt:variant>
        <vt:i4>1376308</vt:i4>
      </vt:variant>
      <vt:variant>
        <vt:i4>8</vt:i4>
      </vt:variant>
      <vt:variant>
        <vt:i4>0</vt:i4>
      </vt:variant>
      <vt:variant>
        <vt:i4>5</vt:i4>
      </vt:variant>
      <vt:variant>
        <vt:lpwstr/>
      </vt:variant>
      <vt:variant>
        <vt:lpwstr>_Toc348094628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d'architecture fonctionnelle</dc:title>
  <dc:subject>SQU Templates</dc:subject>
  <dc:creator>Processus Conception-Vérification-Concstruction</dc:creator>
  <cp:lastModifiedBy>Thibault GAUTHIER (thgauthi)</cp:lastModifiedBy>
  <cp:revision>2</cp:revision>
  <cp:lastPrinted>2013-07-03T11:42:00Z</cp:lastPrinted>
  <dcterms:created xsi:type="dcterms:W3CDTF">2015-08-19T15:07:00Z</dcterms:created>
  <dcterms:modified xsi:type="dcterms:W3CDTF">2015-08-19T15:07:00Z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OrangeDoc">
    <vt:bool>true</vt:bool>
  </property>
  <property fmtid="{D5CDD505-2E9C-101B-9397-08002B2CF9AE}" pid="3" name="IsMarked">
    <vt:bool>true</vt:bool>
  </property>
  <property fmtid="{D5CDD505-2E9C-101B-9397-08002B2CF9AE}" pid="4" name="UserHasSaved">
    <vt:bool>true</vt:bool>
  </property>
  <property fmtid="{D5CDD505-2E9C-101B-9397-08002B2CF9AE}" pid="5" name="DocSecTitle">
    <vt:lpwstr>Orange Restricted</vt:lpwstr>
  </property>
  <property fmtid="{D5CDD505-2E9C-101B-9397-08002B2CF9AE}" pid="6" name="CurSecOpt">
    <vt:lpwstr>2</vt:lpwstr>
  </property>
  <property fmtid="{D5CDD505-2E9C-101B-9397-08002B2CF9AE}" pid="7" name="Client">
    <vt:lpwstr>-</vt:lpwstr>
  </property>
  <property fmtid="{D5CDD505-2E9C-101B-9397-08002B2CF9AE}" pid="8" name="Version">
    <vt:lpwstr>1.0</vt:lpwstr>
  </property>
  <property fmtid="{D5CDD505-2E9C-101B-9397-08002B2CF9AE}" pid="9" name="Auteur">
    <vt:lpwstr>Olivier DADILLON</vt:lpwstr>
  </property>
  <property fmtid="{D5CDD505-2E9C-101B-9397-08002B2CF9AE}" pid="10" name="MotsCles">
    <vt:lpwstr>DAF HLD Architecture</vt:lpwstr>
  </property>
  <property fmtid="{D5CDD505-2E9C-101B-9397-08002B2CF9AE}" pid="11" name="ContentType">
    <vt:lpwstr>Bibliothèque FT</vt:lpwstr>
  </property>
  <property fmtid="{D5CDD505-2E9C-101B-9397-08002B2CF9AE}" pid="12" name="Statut">
    <vt:lpwstr>Finalisé</vt:lpwstr>
  </property>
  <property fmtid="{D5CDD505-2E9C-101B-9397-08002B2CF9AE}" pid="13" name="TypeDocument">
    <vt:lpwstr>Document interne</vt:lpwstr>
  </property>
  <property fmtid="{D5CDD505-2E9C-101B-9397-08002B2CF9AE}" pid="14" name="Langue">
    <vt:lpwstr>FR</vt:lpwstr>
  </property>
  <property fmtid="{D5CDD505-2E9C-101B-9397-08002B2CF9AE}" pid="15" name="NiveauConfidentialite">
    <vt:lpwstr>Interne Groupe FT</vt:lpwstr>
  </property>
  <property fmtid="{D5CDD505-2E9C-101B-9397-08002B2CF9AE}" pid="16" name="Origine">
    <vt:lpwstr>Interne</vt:lpwstr>
  </property>
  <property fmtid="{D5CDD505-2E9C-101B-9397-08002B2CF9AE}" pid="17" name="_AdHocReviewCycleID">
    <vt:i4>644494619</vt:i4>
  </property>
  <property fmtid="{D5CDD505-2E9C-101B-9397-08002B2CF9AE}" pid="18" name="_NewReviewCycle">
    <vt:lpwstr/>
  </property>
  <property fmtid="{D5CDD505-2E9C-101B-9397-08002B2CF9AE}" pid="19" name="_EmailSubject">
    <vt:lpwstr>[Geofibre G1R7] Mise à jour du CEP</vt:lpwstr>
  </property>
  <property fmtid="{D5CDD505-2E9C-101B-9397-08002B2CF9AE}" pid="20" name="_AuthorEmail">
    <vt:lpwstr>michel.tingaud@orange.com</vt:lpwstr>
  </property>
  <property fmtid="{D5CDD505-2E9C-101B-9397-08002B2CF9AE}" pid="21" name="_AuthorEmailDisplayName">
    <vt:lpwstr>TINGAUD Michel DTSI/DSI</vt:lpwstr>
  </property>
  <property fmtid="{D5CDD505-2E9C-101B-9397-08002B2CF9AE}" pid="22" name="_ReviewingToolsShownOnce">
    <vt:lpwstr/>
  </property>
</Properties>
</file>