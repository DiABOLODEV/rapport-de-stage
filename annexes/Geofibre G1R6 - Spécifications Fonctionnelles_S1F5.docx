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3E" w:rsidRPr="00EB383F" w:rsidRDefault="00B32F59" w:rsidP="00A149B9">
      <w:pPr>
        <w:rPr>
          <w:rFonts w:ascii="Helvetica 45 Light" w:hAnsi="Helvetica 45 Light"/>
        </w:rPr>
      </w:pPr>
      <w:r w:rsidRPr="00EB383F">
        <w:rPr>
          <w:rFonts w:ascii="Helvetica 45 Light" w:hAnsi="Helvetica 45 Light"/>
          <w:noProof/>
        </w:rPr>
        <w:drawing>
          <wp:inline distT="0" distB="0" distL="0" distR="0">
            <wp:extent cx="967105" cy="967105"/>
            <wp:effectExtent l="0" t="0" r="0" b="0"/>
            <wp:docPr id="232" name="Imag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D5E7B" w:rsidRPr="00EB383F" w:rsidRDefault="003D5E7B" w:rsidP="00A149B9">
      <w:pPr>
        <w:rPr>
          <w:rFonts w:ascii="Helvetica 45 Light" w:hAnsi="Helvetica 45 Light"/>
        </w:rPr>
      </w:pPr>
    </w:p>
    <w:p w:rsidR="003D5E7B" w:rsidRPr="00EB383F" w:rsidRDefault="003D5E7B" w:rsidP="00A149B9">
      <w:pPr>
        <w:rPr>
          <w:rFonts w:ascii="Helvetica 45 Light" w:hAnsi="Helvetica 45 Light"/>
        </w:rPr>
      </w:pPr>
    </w:p>
    <w:p w:rsidR="003D5E7B" w:rsidRPr="00EB383F" w:rsidRDefault="003D5E7B" w:rsidP="00A149B9">
      <w:pPr>
        <w:rPr>
          <w:rFonts w:ascii="Helvetica 45 Light" w:hAnsi="Helvetica 45 Light"/>
        </w:rPr>
      </w:pPr>
    </w:p>
    <w:p w:rsidR="001C7570" w:rsidRPr="00EB383F" w:rsidRDefault="00D537FA" w:rsidP="00B4114C">
      <w:pPr>
        <w:pStyle w:val="Titre"/>
        <w:rPr>
          <w:rFonts w:ascii="Helvetica 45 Light" w:hAnsi="Helvetica 45 Light"/>
          <w:sz w:val="44"/>
          <w:szCs w:val="44"/>
        </w:rPr>
      </w:pPr>
      <w:r w:rsidRPr="00EB383F">
        <w:rPr>
          <w:rFonts w:ascii="Helvetica 45 Light" w:hAnsi="Helvetica 45 Light"/>
          <w:sz w:val="44"/>
          <w:szCs w:val="44"/>
        </w:rPr>
        <w:t>Geofibre</w:t>
      </w:r>
      <w:r w:rsidR="00D17CDF" w:rsidRPr="00EB383F">
        <w:rPr>
          <w:rFonts w:ascii="Helvetica 45 Light" w:hAnsi="Helvetica 45 Light"/>
          <w:sz w:val="44"/>
          <w:szCs w:val="44"/>
        </w:rPr>
        <w:t xml:space="preserve"> </w:t>
      </w:r>
      <w:r w:rsidR="00D82930" w:rsidRPr="00EB383F">
        <w:rPr>
          <w:rFonts w:ascii="Helvetica 45 Light" w:hAnsi="Helvetica 45 Light"/>
          <w:sz w:val="44"/>
          <w:szCs w:val="44"/>
        </w:rPr>
        <w:t>G1R</w:t>
      </w:r>
      <w:r w:rsidR="00D82930">
        <w:rPr>
          <w:rFonts w:ascii="Helvetica 45 Light" w:hAnsi="Helvetica 45 Light"/>
          <w:sz w:val="44"/>
          <w:szCs w:val="44"/>
        </w:rPr>
        <w:t>6</w:t>
      </w:r>
    </w:p>
    <w:p w:rsidR="009337B2" w:rsidRPr="00EB383F" w:rsidRDefault="009B29E8" w:rsidP="00B4114C">
      <w:pPr>
        <w:pStyle w:val="Titre"/>
        <w:rPr>
          <w:rFonts w:ascii="Helvetica 45 Light" w:hAnsi="Helvetica 45 Light"/>
          <w:sz w:val="44"/>
          <w:szCs w:val="44"/>
        </w:rPr>
      </w:pPr>
      <w:fldSimple w:instr=" TITLE   \* MERGEFORMAT ">
        <w:r w:rsidR="00D17CDF" w:rsidRPr="00EB383F">
          <w:rPr>
            <w:rFonts w:ascii="Helvetica 45 Light" w:hAnsi="Helvetica 45 Light"/>
            <w:sz w:val="44"/>
            <w:szCs w:val="44"/>
          </w:rPr>
          <w:t>Spécifications</w:t>
        </w:r>
        <w:r w:rsidR="008E52BE" w:rsidRPr="00EB383F">
          <w:rPr>
            <w:rFonts w:ascii="Helvetica 45 Light" w:hAnsi="Helvetica 45 Light"/>
            <w:sz w:val="44"/>
            <w:szCs w:val="44"/>
          </w:rPr>
          <w:t xml:space="preserve"> fonctionnelle</w:t>
        </w:r>
      </w:fldSimple>
      <w:r w:rsidR="00D17CDF" w:rsidRPr="00EB383F">
        <w:rPr>
          <w:rFonts w:ascii="Helvetica 45 Light" w:hAnsi="Helvetica 45 Light"/>
          <w:sz w:val="44"/>
          <w:szCs w:val="44"/>
        </w:rPr>
        <w:t>s</w:t>
      </w:r>
    </w:p>
    <w:p w:rsidR="005775B0" w:rsidRPr="00EB383F" w:rsidRDefault="005775B0" w:rsidP="00A149B9">
      <w:pPr>
        <w:rPr>
          <w:rFonts w:ascii="Helvetica 45 Light" w:hAnsi="Helvetica 45 Light"/>
        </w:rPr>
      </w:pPr>
    </w:p>
    <w:p w:rsidR="00890A3E" w:rsidRPr="00EB383F" w:rsidRDefault="00890A3E" w:rsidP="00A149B9">
      <w:pPr>
        <w:rPr>
          <w:rFonts w:ascii="Helvetica 45 Light" w:hAnsi="Helvetica 45 Light"/>
        </w:rPr>
      </w:pPr>
    </w:p>
    <w:p w:rsidR="006C582A" w:rsidRPr="00EB383F" w:rsidRDefault="006C582A" w:rsidP="00A149B9">
      <w:pPr>
        <w:rPr>
          <w:rFonts w:ascii="Helvetica 45 Light" w:hAnsi="Helvetica 45 Light"/>
        </w:rPr>
      </w:pPr>
    </w:p>
    <w:p w:rsidR="006F0146" w:rsidRPr="00EB383F" w:rsidRDefault="006F0146" w:rsidP="00A149B9">
      <w:pPr>
        <w:rPr>
          <w:rFonts w:ascii="Helvetica 45 Light" w:hAnsi="Helvetica 45 Light"/>
        </w:rPr>
      </w:pPr>
    </w:p>
    <w:p w:rsidR="006F0146" w:rsidRPr="00EB383F" w:rsidRDefault="006F0146" w:rsidP="00A149B9">
      <w:pPr>
        <w:rPr>
          <w:rFonts w:ascii="Helvetica 45 Light" w:hAnsi="Helvetica 45 Light"/>
        </w:rPr>
      </w:pPr>
    </w:p>
    <w:p w:rsidR="00890A3E" w:rsidRPr="00EB383F" w:rsidRDefault="00890A3E" w:rsidP="00A149B9">
      <w:pPr>
        <w:rPr>
          <w:rFonts w:ascii="Helvetica 45 Light" w:hAnsi="Helvetica 45 Light"/>
        </w:rPr>
      </w:pPr>
    </w:p>
    <w:tbl>
      <w:tblPr>
        <w:tblpPr w:leftFromText="180" w:rightFromText="180" w:vertAnchor="text" w:horzAnchor="margin" w:tblpY="115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07"/>
        <w:gridCol w:w="2957"/>
        <w:gridCol w:w="928"/>
        <w:gridCol w:w="2708"/>
      </w:tblGrid>
      <w:tr w:rsidR="0046749D" w:rsidRPr="00EB383F">
        <w:tc>
          <w:tcPr>
            <w:tcW w:w="2846" w:type="dxa"/>
            <w:shd w:val="clear" w:color="auto" w:fill="FF9900"/>
          </w:tcPr>
          <w:p w:rsidR="0046749D" w:rsidRPr="00EB383F" w:rsidRDefault="00A32AD9" w:rsidP="00B745FA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 xml:space="preserve">Nom du </w:t>
            </w:r>
            <w:r w:rsidR="0046749D" w:rsidRPr="00EB383F">
              <w:rPr>
                <w:rFonts w:ascii="Helvetica 45 Light" w:hAnsi="Helvetica 45 Light"/>
              </w:rPr>
              <w:t>Document</w:t>
            </w:r>
          </w:p>
        </w:tc>
        <w:tc>
          <w:tcPr>
            <w:tcW w:w="6154" w:type="dxa"/>
            <w:gridSpan w:val="3"/>
          </w:tcPr>
          <w:p w:rsidR="0046749D" w:rsidRPr="00EB383F" w:rsidRDefault="00B50B86" w:rsidP="00D82930">
            <w:pPr>
              <w:pStyle w:val="TableText"/>
              <w:rPr>
                <w:rFonts w:ascii="Helvetica 45 Light" w:hAnsi="Helvetica 45 Light"/>
              </w:rPr>
            </w:pPr>
            <w:r>
              <w:t xml:space="preserve">Geofibre </w:t>
            </w:r>
            <w:r w:rsidR="00D82930">
              <w:t>G1R6</w:t>
            </w:r>
            <w:r>
              <w:t>– Spécifications Fonctionnelle</w:t>
            </w:r>
            <w:r w:rsidR="002D0620">
              <w:t>s</w:t>
            </w:r>
            <w:r>
              <w:t>.doc</w:t>
            </w:r>
          </w:p>
        </w:tc>
      </w:tr>
      <w:tr w:rsidR="00890A21" w:rsidRPr="00EB383F">
        <w:tc>
          <w:tcPr>
            <w:tcW w:w="2846" w:type="dxa"/>
            <w:shd w:val="clear" w:color="auto" w:fill="FF9900"/>
          </w:tcPr>
          <w:p w:rsidR="00890A21" w:rsidRPr="00EB383F" w:rsidRDefault="00890A21" w:rsidP="00B745FA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Version du Document</w:t>
            </w:r>
          </w:p>
        </w:tc>
        <w:tc>
          <w:tcPr>
            <w:tcW w:w="6154" w:type="dxa"/>
            <w:gridSpan w:val="3"/>
          </w:tcPr>
          <w:p w:rsidR="00890A21" w:rsidRPr="00EB383F" w:rsidRDefault="00E47761" w:rsidP="00E47761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</w:t>
            </w:r>
            <w:r w:rsidR="00A82F58">
              <w:rPr>
                <w:rFonts w:ascii="Helvetica 45 Light" w:hAnsi="Helvetica 45 Light"/>
              </w:rPr>
              <w:t>5</w:t>
            </w:r>
          </w:p>
        </w:tc>
      </w:tr>
      <w:tr w:rsidR="003D5E7B" w:rsidRPr="00EB383F">
        <w:tc>
          <w:tcPr>
            <w:tcW w:w="2846" w:type="dxa"/>
            <w:shd w:val="clear" w:color="auto" w:fill="FF9900"/>
          </w:tcPr>
          <w:p w:rsidR="003D5E7B" w:rsidRPr="00EB383F" w:rsidRDefault="003D5E7B" w:rsidP="003D5E7B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Nom d</w:t>
            </w:r>
            <w:r w:rsidR="006F0146" w:rsidRPr="00EB383F">
              <w:rPr>
                <w:rFonts w:ascii="Helvetica 45 Light" w:hAnsi="Helvetica 45 Light"/>
              </w:rPr>
              <w:t>e l’application</w:t>
            </w:r>
          </w:p>
        </w:tc>
        <w:tc>
          <w:tcPr>
            <w:tcW w:w="6154" w:type="dxa"/>
            <w:gridSpan w:val="3"/>
            <w:tcBorders>
              <w:right w:val="single" w:sz="2" w:space="0" w:color="auto"/>
            </w:tcBorders>
          </w:tcPr>
          <w:p w:rsidR="003D5E7B" w:rsidRPr="00EB383F" w:rsidRDefault="00D537FA" w:rsidP="00A149B9">
            <w:pPr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Geofibre</w:t>
            </w:r>
          </w:p>
        </w:tc>
      </w:tr>
      <w:tr w:rsidR="003D5E7B" w:rsidRPr="00CA0581">
        <w:tc>
          <w:tcPr>
            <w:tcW w:w="2846" w:type="dxa"/>
            <w:shd w:val="clear" w:color="auto" w:fill="FF9900"/>
          </w:tcPr>
          <w:p w:rsidR="003D5E7B" w:rsidRPr="00EB383F" w:rsidRDefault="003D5E7B" w:rsidP="00B32F59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 xml:space="preserve">Référence </w:t>
            </w:r>
            <w:r w:rsidR="00B32F59" w:rsidRPr="00EB383F">
              <w:rPr>
                <w:rFonts w:ascii="Helvetica 45 Light" w:hAnsi="Helvetica 45 Light"/>
              </w:rPr>
              <w:t>du document</w:t>
            </w:r>
          </w:p>
        </w:tc>
        <w:tc>
          <w:tcPr>
            <w:tcW w:w="6154" w:type="dxa"/>
            <w:gridSpan w:val="3"/>
            <w:tcBorders>
              <w:right w:val="single" w:sz="2" w:space="0" w:color="auto"/>
            </w:tcBorders>
          </w:tcPr>
          <w:p w:rsidR="003D5E7B" w:rsidRPr="00174571" w:rsidRDefault="00664515" w:rsidP="001E3296">
            <w:pPr>
              <w:rPr>
                <w:rFonts w:ascii="Helvetica 45 Light" w:hAnsi="Helvetica 45 Light"/>
              </w:rPr>
            </w:pPr>
            <w:r w:rsidRPr="00664515">
              <w:rPr>
                <w:rFonts w:ascii="Helvetica 45 Light" w:hAnsi="Helvetica 45 Light"/>
              </w:rPr>
              <w:t>DSI FRANCE/DSI R/DS ITD/DP SIGDIAG/2014-Geofibre-151/L/MTI</w:t>
            </w:r>
          </w:p>
        </w:tc>
      </w:tr>
      <w:tr w:rsidR="003D5E7B" w:rsidRPr="00EB383F">
        <w:tc>
          <w:tcPr>
            <w:tcW w:w="2846" w:type="dxa"/>
            <w:shd w:val="clear" w:color="auto" w:fill="FF9900"/>
          </w:tcPr>
          <w:p w:rsidR="003D5E7B" w:rsidRPr="00EB383F" w:rsidRDefault="003D5E7B" w:rsidP="003D5E7B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Préparé par</w:t>
            </w:r>
          </w:p>
        </w:tc>
        <w:tc>
          <w:tcPr>
            <w:tcW w:w="3752" w:type="dxa"/>
            <w:tcBorders>
              <w:right w:val="single" w:sz="2" w:space="0" w:color="auto"/>
            </w:tcBorders>
          </w:tcPr>
          <w:p w:rsidR="003D5E7B" w:rsidRDefault="00890A21" w:rsidP="00A149B9">
            <w:pPr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 xml:space="preserve">Michel </w:t>
            </w:r>
            <w:proofErr w:type="spellStart"/>
            <w:r w:rsidRPr="00EB383F">
              <w:rPr>
                <w:rFonts w:ascii="Helvetica 45 Light" w:hAnsi="Helvetica 45 Light"/>
              </w:rPr>
              <w:t>Tingaud</w:t>
            </w:r>
            <w:proofErr w:type="spellEnd"/>
          </w:p>
          <w:p w:rsidR="00935F98" w:rsidRPr="00EB383F" w:rsidRDefault="00935F98" w:rsidP="00A149B9">
            <w:pPr>
              <w:rPr>
                <w:rFonts w:ascii="Helvetica 45 Light" w:hAnsi="Helvetica 45 Light"/>
              </w:rPr>
            </w:pPr>
          </w:p>
        </w:tc>
        <w:tc>
          <w:tcPr>
            <w:tcW w:w="10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9900"/>
          </w:tcPr>
          <w:p w:rsidR="003D5E7B" w:rsidRPr="00EB383F" w:rsidRDefault="00890A21" w:rsidP="003D5E7B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Date</w:t>
            </w:r>
          </w:p>
        </w:tc>
        <w:tc>
          <w:tcPr>
            <w:tcW w:w="1342" w:type="dxa"/>
            <w:tcBorders>
              <w:left w:val="single" w:sz="2" w:space="0" w:color="auto"/>
            </w:tcBorders>
          </w:tcPr>
          <w:p w:rsidR="003D5E7B" w:rsidRPr="00EB383F" w:rsidRDefault="00E47761" w:rsidP="00EA0DB9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</w:t>
            </w:r>
            <w:r w:rsidR="00A82F58">
              <w:rPr>
                <w:rFonts w:ascii="Helvetica 45 Light" w:hAnsi="Helvetica 45 Light"/>
              </w:rPr>
              <w:t>9</w:t>
            </w:r>
            <w:r w:rsidR="00E456CC">
              <w:rPr>
                <w:rFonts w:ascii="Helvetica 45 Light" w:hAnsi="Helvetica 45 Light"/>
              </w:rPr>
              <w:t>/01/2015</w:t>
            </w:r>
          </w:p>
        </w:tc>
      </w:tr>
      <w:tr w:rsidR="00890A21" w:rsidRPr="00EB383F">
        <w:tc>
          <w:tcPr>
            <w:tcW w:w="2846" w:type="dxa"/>
            <w:shd w:val="clear" w:color="auto" w:fill="FF9900"/>
          </w:tcPr>
          <w:p w:rsidR="00890A21" w:rsidRPr="00EB383F" w:rsidRDefault="00890A21" w:rsidP="003D5E7B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Vérifié par</w:t>
            </w:r>
          </w:p>
        </w:tc>
        <w:tc>
          <w:tcPr>
            <w:tcW w:w="3752" w:type="dxa"/>
            <w:tcBorders>
              <w:right w:val="single" w:sz="2" w:space="0" w:color="auto"/>
            </w:tcBorders>
          </w:tcPr>
          <w:p w:rsidR="00890A21" w:rsidRPr="00EB383F" w:rsidRDefault="00890A21" w:rsidP="00A149B9">
            <w:pPr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Sophie Coste-Martinez</w:t>
            </w:r>
          </w:p>
        </w:tc>
        <w:tc>
          <w:tcPr>
            <w:tcW w:w="10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9900"/>
          </w:tcPr>
          <w:p w:rsidR="00890A21" w:rsidRPr="00EB383F" w:rsidRDefault="00890A21" w:rsidP="003D5E7B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Date</w:t>
            </w:r>
          </w:p>
        </w:tc>
        <w:tc>
          <w:tcPr>
            <w:tcW w:w="1342" w:type="dxa"/>
            <w:tcBorders>
              <w:left w:val="single" w:sz="2" w:space="0" w:color="auto"/>
            </w:tcBorders>
          </w:tcPr>
          <w:p w:rsidR="00890A21" w:rsidRPr="00EB383F" w:rsidRDefault="00D82930" w:rsidP="0068307D">
            <w:pPr>
              <w:pStyle w:val="TableText"/>
              <w:rPr>
                <w:rFonts w:ascii="Helvetica 45 Light" w:hAnsi="Helvetica 45 Light"/>
              </w:rPr>
            </w:pPr>
            <w:del w:id="0" w:author="TINGAUD Michel" w:date="2015-01-19T16:26:00Z">
              <w:r w:rsidDel="009968DD">
                <w:rPr>
                  <w:rFonts w:ascii="Helvetica 45 Light" w:hAnsi="Helvetica 45 Light"/>
                </w:rPr>
                <w:delText>Xx/xx/XXXX</w:delText>
              </w:r>
            </w:del>
            <w:ins w:id="1" w:author="TINGAUD Michel" w:date="2015-01-19T16:26:00Z">
              <w:r w:rsidR="009968DD">
                <w:rPr>
                  <w:rFonts w:ascii="Helvetica 45 Light" w:hAnsi="Helvetica 45 Light"/>
                </w:rPr>
                <w:t>19/01/2015</w:t>
              </w:r>
            </w:ins>
          </w:p>
        </w:tc>
      </w:tr>
      <w:tr w:rsidR="00890A21" w:rsidRPr="00EB383F">
        <w:tc>
          <w:tcPr>
            <w:tcW w:w="2846" w:type="dxa"/>
            <w:shd w:val="clear" w:color="auto" w:fill="FF9900"/>
          </w:tcPr>
          <w:p w:rsidR="00890A21" w:rsidRPr="00EB383F" w:rsidRDefault="00890A21" w:rsidP="003D5E7B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Approuvé par</w:t>
            </w:r>
          </w:p>
        </w:tc>
        <w:tc>
          <w:tcPr>
            <w:tcW w:w="3752" w:type="dxa"/>
            <w:tcBorders>
              <w:right w:val="single" w:sz="2" w:space="0" w:color="auto"/>
            </w:tcBorders>
          </w:tcPr>
          <w:p w:rsidR="00890A21" w:rsidRPr="00EB383F" w:rsidRDefault="00890A21" w:rsidP="00A149B9">
            <w:pPr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 xml:space="preserve">Patrick </w:t>
            </w:r>
            <w:proofErr w:type="spellStart"/>
            <w:r w:rsidRPr="00EB383F">
              <w:rPr>
                <w:rFonts w:ascii="Helvetica 45 Light" w:hAnsi="Helvetica 45 Light"/>
              </w:rPr>
              <w:t>Delbos</w:t>
            </w:r>
            <w:proofErr w:type="spellEnd"/>
          </w:p>
        </w:tc>
        <w:tc>
          <w:tcPr>
            <w:tcW w:w="10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9900"/>
          </w:tcPr>
          <w:p w:rsidR="00890A21" w:rsidRPr="00EB383F" w:rsidRDefault="00890A21" w:rsidP="003D5E7B">
            <w:pPr>
              <w:pStyle w:val="TableHeading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Date</w:t>
            </w:r>
          </w:p>
        </w:tc>
        <w:tc>
          <w:tcPr>
            <w:tcW w:w="1342" w:type="dxa"/>
            <w:tcBorders>
              <w:left w:val="single" w:sz="2" w:space="0" w:color="auto"/>
            </w:tcBorders>
          </w:tcPr>
          <w:p w:rsidR="00890A21" w:rsidRPr="00EB383F" w:rsidRDefault="00D82930" w:rsidP="0068307D">
            <w:pPr>
              <w:pStyle w:val="TableText"/>
              <w:rPr>
                <w:rFonts w:ascii="Helvetica 45 Light" w:hAnsi="Helvetica 45 Light"/>
              </w:rPr>
            </w:pPr>
            <w:del w:id="2" w:author="TINGAUD Michel" w:date="2015-01-19T16:26:00Z">
              <w:r w:rsidDel="009968DD">
                <w:rPr>
                  <w:rFonts w:ascii="Helvetica 45 Light" w:hAnsi="Helvetica 45 Light"/>
                </w:rPr>
                <w:delText>Xx/xx/XXXX</w:delText>
              </w:r>
            </w:del>
            <w:ins w:id="3" w:author="TINGAUD Michel" w:date="2015-01-19T16:26:00Z">
              <w:r w:rsidR="009968DD">
                <w:rPr>
                  <w:rFonts w:ascii="Helvetica 45 Light" w:hAnsi="Helvetica 45 Light"/>
                </w:rPr>
                <w:t>19/01/2015</w:t>
              </w:r>
            </w:ins>
            <w:bookmarkStart w:id="4" w:name="_GoBack"/>
            <w:bookmarkEnd w:id="4"/>
          </w:p>
        </w:tc>
      </w:tr>
    </w:tbl>
    <w:p w:rsidR="00407FE7" w:rsidRPr="00EB383F" w:rsidRDefault="00407FE7" w:rsidP="00A149B9">
      <w:pPr>
        <w:rPr>
          <w:rFonts w:ascii="Helvetica 45 Light" w:hAnsi="Helvetica 45 Light"/>
        </w:rPr>
      </w:pPr>
    </w:p>
    <w:p w:rsidR="00D17CDF" w:rsidRPr="00EB383F" w:rsidRDefault="00D17CDF" w:rsidP="005D287D">
      <w:pPr>
        <w:pStyle w:val="BodyHeader"/>
        <w:rPr>
          <w:rFonts w:ascii="Helvetica 45 Light" w:hAnsi="Helvetica 45 Light"/>
        </w:rPr>
      </w:pPr>
    </w:p>
    <w:p w:rsidR="00D17CDF" w:rsidRPr="00EB383F" w:rsidRDefault="00D17CDF" w:rsidP="005D287D">
      <w:pPr>
        <w:pStyle w:val="BodyHeader"/>
        <w:rPr>
          <w:rFonts w:ascii="Helvetica 45 Light" w:hAnsi="Helvetica 45 Light"/>
        </w:rPr>
      </w:pPr>
    </w:p>
    <w:p w:rsidR="00D17CDF" w:rsidRPr="00EB383F" w:rsidRDefault="00D17CDF" w:rsidP="005D287D">
      <w:pPr>
        <w:pStyle w:val="BodyHeader"/>
        <w:rPr>
          <w:rFonts w:ascii="Helvetica 45 Light" w:hAnsi="Helvetica 45 Light"/>
        </w:rPr>
      </w:pPr>
    </w:p>
    <w:p w:rsidR="0046749D" w:rsidRPr="00EB383F" w:rsidRDefault="00890A21" w:rsidP="005D287D">
      <w:pPr>
        <w:pStyle w:val="BodyHeader"/>
        <w:rPr>
          <w:rFonts w:ascii="Helvetica 45 Light" w:hAnsi="Helvetica 45 Light"/>
        </w:rPr>
      </w:pPr>
      <w:r w:rsidRPr="00EB383F">
        <w:rPr>
          <w:rFonts w:ascii="Helvetica 45 Light" w:hAnsi="Helvetica 45 Light"/>
        </w:rPr>
        <w:br w:type="page"/>
      </w:r>
      <w:r w:rsidR="0050424A" w:rsidRPr="00EB383F">
        <w:rPr>
          <w:rFonts w:ascii="Helvetica 45 Light" w:hAnsi="Helvetica 45 Light"/>
        </w:rPr>
        <w:lastRenderedPageBreak/>
        <w:t>Historique des Modifications</w:t>
      </w:r>
      <w:r w:rsidR="006A239D" w:rsidRPr="00EB383F">
        <w:rPr>
          <w:rFonts w:ascii="Helvetica 45 Light" w:hAnsi="Helvetica 45 Light"/>
        </w:rPr>
        <w:t xml:space="preserve"> du document</w:t>
      </w:r>
    </w:p>
    <w:tbl>
      <w:tblPr>
        <w:tblpPr w:leftFromText="180" w:rightFromText="180" w:vertAnchor="text" w:horzAnchor="margin" w:tblpY="115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1475"/>
        <w:gridCol w:w="1550"/>
        <w:gridCol w:w="5868"/>
      </w:tblGrid>
      <w:tr w:rsidR="00D17CDF" w:rsidRPr="00EB383F" w:rsidTr="009940F8">
        <w:tc>
          <w:tcPr>
            <w:tcW w:w="817" w:type="dxa"/>
            <w:shd w:val="clear" w:color="auto" w:fill="FF9900"/>
            <w:vAlign w:val="center"/>
          </w:tcPr>
          <w:p w:rsidR="00D17CDF" w:rsidRPr="00EB383F" w:rsidRDefault="00D17CDF" w:rsidP="00A7576C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 xml:space="preserve">Version </w:t>
            </w:r>
          </w:p>
        </w:tc>
        <w:tc>
          <w:tcPr>
            <w:tcW w:w="1418" w:type="dxa"/>
            <w:shd w:val="clear" w:color="auto" w:fill="FF9900"/>
            <w:vAlign w:val="center"/>
          </w:tcPr>
          <w:p w:rsidR="00D17CDF" w:rsidRPr="00EB383F" w:rsidRDefault="00D17CDF" w:rsidP="00A7576C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Date de la modification</w:t>
            </w:r>
          </w:p>
        </w:tc>
        <w:tc>
          <w:tcPr>
            <w:tcW w:w="1559" w:type="dxa"/>
            <w:shd w:val="clear" w:color="auto" w:fill="FF9900"/>
            <w:vAlign w:val="center"/>
          </w:tcPr>
          <w:p w:rsidR="00D17CDF" w:rsidRPr="00EB383F" w:rsidRDefault="00D17CDF" w:rsidP="00A7576C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Modifié par</w:t>
            </w:r>
          </w:p>
        </w:tc>
        <w:tc>
          <w:tcPr>
            <w:tcW w:w="5953" w:type="dxa"/>
            <w:shd w:val="clear" w:color="auto" w:fill="FF9900"/>
            <w:vAlign w:val="center"/>
          </w:tcPr>
          <w:p w:rsidR="00D17CDF" w:rsidRPr="00EB383F" w:rsidRDefault="00D17CDF" w:rsidP="00A7576C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Modifications apportées</w:t>
            </w:r>
          </w:p>
        </w:tc>
      </w:tr>
      <w:tr w:rsidR="00D17CDF" w:rsidRPr="00EB383F" w:rsidTr="009940F8">
        <w:tc>
          <w:tcPr>
            <w:tcW w:w="817" w:type="dxa"/>
          </w:tcPr>
          <w:p w:rsidR="00D17CDF" w:rsidRPr="00EB383F" w:rsidRDefault="00890A21" w:rsidP="00A149B9">
            <w:pPr>
              <w:pStyle w:val="TableText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S1F</w:t>
            </w:r>
            <w:r w:rsidR="00E738C3">
              <w:rPr>
                <w:rFonts w:ascii="Helvetica 45 Light" w:hAnsi="Helvetica 45 Light"/>
              </w:rPr>
              <w:t>0</w:t>
            </w:r>
          </w:p>
        </w:tc>
        <w:tc>
          <w:tcPr>
            <w:tcW w:w="1418" w:type="dxa"/>
          </w:tcPr>
          <w:p w:rsidR="00D17CDF" w:rsidRPr="00EB383F" w:rsidRDefault="00545756" w:rsidP="00545756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12</w:t>
            </w:r>
            <w:r w:rsidR="00B64607">
              <w:rPr>
                <w:rFonts w:ascii="Helvetica 45 Light" w:hAnsi="Helvetica 45 Light"/>
              </w:rPr>
              <w:t>/12/2014</w:t>
            </w:r>
          </w:p>
        </w:tc>
        <w:tc>
          <w:tcPr>
            <w:tcW w:w="1559" w:type="dxa"/>
          </w:tcPr>
          <w:p w:rsidR="00D82930" w:rsidRPr="00B828C4" w:rsidRDefault="00D17CDF" w:rsidP="00D82930">
            <w:pPr>
              <w:pStyle w:val="TableText"/>
              <w:rPr>
                <w:rFonts w:ascii="Helvetica 45 Light" w:hAnsi="Helvetica 45 Light"/>
                <w:lang w:val="de-AT"/>
              </w:rPr>
            </w:pPr>
            <w:r w:rsidRPr="00B828C4">
              <w:rPr>
                <w:rFonts w:ascii="Helvetica 45 Light" w:hAnsi="Helvetica 45 Light"/>
                <w:lang w:val="de-AT"/>
              </w:rPr>
              <w:t xml:space="preserve">Michel </w:t>
            </w:r>
            <w:proofErr w:type="spellStart"/>
            <w:r w:rsidRPr="00B828C4">
              <w:rPr>
                <w:rFonts w:ascii="Helvetica 45 Light" w:hAnsi="Helvetica 45 Light"/>
                <w:lang w:val="de-AT"/>
              </w:rPr>
              <w:t>Tingaud</w:t>
            </w:r>
            <w:proofErr w:type="spellEnd"/>
            <w:r w:rsidR="00B828C4" w:rsidRPr="00B828C4">
              <w:rPr>
                <w:rFonts w:ascii="Helvetica 45 Light" w:hAnsi="Helvetica 45 Light"/>
                <w:lang w:val="de-AT"/>
              </w:rPr>
              <w:t xml:space="preserve">, </w:t>
            </w:r>
          </w:p>
          <w:p w:rsidR="00B828C4" w:rsidRPr="00B828C4" w:rsidRDefault="00B828C4" w:rsidP="00A149B9">
            <w:pPr>
              <w:pStyle w:val="TableText"/>
              <w:rPr>
                <w:rFonts w:ascii="Helvetica 45 Light" w:hAnsi="Helvetica 45 Light"/>
                <w:lang w:val="de-AT"/>
              </w:rPr>
            </w:pPr>
          </w:p>
        </w:tc>
        <w:tc>
          <w:tcPr>
            <w:tcW w:w="5953" w:type="dxa"/>
          </w:tcPr>
          <w:p w:rsidR="00D17CDF" w:rsidRPr="00EB383F" w:rsidRDefault="00D17CDF" w:rsidP="00A149B9">
            <w:pPr>
              <w:pStyle w:val="TableText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Initialisation du document</w:t>
            </w:r>
          </w:p>
        </w:tc>
      </w:tr>
      <w:tr w:rsidR="00600BC3" w:rsidRPr="00EB383F" w:rsidTr="009940F8">
        <w:tc>
          <w:tcPr>
            <w:tcW w:w="817" w:type="dxa"/>
          </w:tcPr>
          <w:p w:rsidR="00600BC3" w:rsidRPr="00EB383F" w:rsidRDefault="00F32104" w:rsidP="00A149B9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S1F1</w:t>
            </w:r>
          </w:p>
        </w:tc>
        <w:tc>
          <w:tcPr>
            <w:tcW w:w="1418" w:type="dxa"/>
          </w:tcPr>
          <w:p w:rsidR="00600BC3" w:rsidRPr="00EB383F" w:rsidRDefault="00F32104" w:rsidP="00617AA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19/12/2014</w:t>
            </w:r>
          </w:p>
        </w:tc>
        <w:tc>
          <w:tcPr>
            <w:tcW w:w="1559" w:type="dxa"/>
          </w:tcPr>
          <w:p w:rsidR="00600BC3" w:rsidRPr="00EB383F" w:rsidRDefault="00F32104" w:rsidP="00A149B9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5953" w:type="dxa"/>
          </w:tcPr>
          <w:p w:rsidR="001135DC" w:rsidRPr="00EB383F" w:rsidRDefault="00F32104" w:rsidP="00DA0380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Compléments divers et prise en compte des premiers retours</w:t>
            </w:r>
          </w:p>
        </w:tc>
      </w:tr>
      <w:tr w:rsidR="00C6366E" w:rsidRPr="00EB383F" w:rsidTr="009940F8">
        <w:tc>
          <w:tcPr>
            <w:tcW w:w="817" w:type="dxa"/>
          </w:tcPr>
          <w:p w:rsidR="00C6366E" w:rsidRPr="00EB383F" w:rsidRDefault="00E456CC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S1F2</w:t>
            </w:r>
          </w:p>
        </w:tc>
        <w:tc>
          <w:tcPr>
            <w:tcW w:w="1418" w:type="dxa"/>
          </w:tcPr>
          <w:p w:rsidR="00C6366E" w:rsidRPr="00EB383F" w:rsidRDefault="00E456CC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08/01/2015</w:t>
            </w:r>
          </w:p>
        </w:tc>
        <w:tc>
          <w:tcPr>
            <w:tcW w:w="1559" w:type="dxa"/>
          </w:tcPr>
          <w:p w:rsidR="00C6366E" w:rsidRPr="00EB383F" w:rsidRDefault="00E456CC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5953" w:type="dxa"/>
          </w:tcPr>
          <w:p w:rsidR="00490839" w:rsidRPr="00EB383F" w:rsidRDefault="00E456CC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Compléments divers et mise à jour des fonctions hors contexte </w:t>
            </w:r>
            <w:proofErr w:type="spellStart"/>
            <w:r>
              <w:rPr>
                <w:rFonts w:ascii="Helvetica 45 Light" w:hAnsi="Helvetica 45 Light"/>
              </w:rPr>
              <w:t>DOMs</w:t>
            </w:r>
            <w:proofErr w:type="spellEnd"/>
          </w:p>
        </w:tc>
      </w:tr>
      <w:tr w:rsidR="002A1C46" w:rsidRPr="00EB383F" w:rsidTr="009940F8">
        <w:tc>
          <w:tcPr>
            <w:tcW w:w="817" w:type="dxa"/>
          </w:tcPr>
          <w:p w:rsidR="002A1C46" w:rsidRPr="00EB383F" w:rsidRDefault="00E4776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S1F3</w:t>
            </w:r>
          </w:p>
        </w:tc>
        <w:tc>
          <w:tcPr>
            <w:tcW w:w="1418" w:type="dxa"/>
          </w:tcPr>
          <w:p w:rsidR="002A1C46" w:rsidRPr="00EB383F" w:rsidRDefault="00EA0DB9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15</w:t>
            </w:r>
            <w:r w:rsidR="00E47761">
              <w:rPr>
                <w:rFonts w:ascii="Helvetica 45 Light" w:hAnsi="Helvetica 45 Light"/>
              </w:rPr>
              <w:t>/01/2015</w:t>
            </w:r>
          </w:p>
        </w:tc>
        <w:tc>
          <w:tcPr>
            <w:tcW w:w="1559" w:type="dxa"/>
          </w:tcPr>
          <w:p w:rsidR="002A1C46" w:rsidRPr="00EB383F" w:rsidRDefault="00E4776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5953" w:type="dxa"/>
          </w:tcPr>
          <w:p w:rsidR="002A1C46" w:rsidRDefault="00E4776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Retrait des éléments hors DOM.</w:t>
            </w:r>
          </w:p>
          <w:p w:rsidR="00E47761" w:rsidRPr="00EB383F" w:rsidRDefault="00E4776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Compléments divers</w:t>
            </w:r>
          </w:p>
        </w:tc>
      </w:tr>
      <w:tr w:rsidR="00C27EB2" w:rsidRPr="00EB383F" w:rsidTr="009940F8">
        <w:tc>
          <w:tcPr>
            <w:tcW w:w="817" w:type="dxa"/>
          </w:tcPr>
          <w:p w:rsidR="00C27EB2" w:rsidRPr="00EB383F" w:rsidRDefault="00F154F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S1F4</w:t>
            </w:r>
          </w:p>
        </w:tc>
        <w:tc>
          <w:tcPr>
            <w:tcW w:w="1418" w:type="dxa"/>
          </w:tcPr>
          <w:p w:rsidR="00C27EB2" w:rsidRPr="00EB383F" w:rsidRDefault="00F154F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15/01/2014</w:t>
            </w:r>
          </w:p>
        </w:tc>
        <w:tc>
          <w:tcPr>
            <w:tcW w:w="1559" w:type="dxa"/>
          </w:tcPr>
          <w:p w:rsidR="00C27EB2" w:rsidRPr="00EB383F" w:rsidRDefault="00F154F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5953" w:type="dxa"/>
          </w:tcPr>
          <w:p w:rsidR="00C27EB2" w:rsidRPr="00EB383F" w:rsidRDefault="00F154F1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Prise en compte des remarques de Sophie Coste Martinez</w:t>
            </w:r>
          </w:p>
        </w:tc>
      </w:tr>
      <w:tr w:rsidR="00564584" w:rsidRPr="00EB383F" w:rsidTr="009940F8">
        <w:tc>
          <w:tcPr>
            <w:tcW w:w="817" w:type="dxa"/>
          </w:tcPr>
          <w:p w:rsidR="00564584" w:rsidRPr="00EB383F" w:rsidRDefault="00A82F58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S1F5</w:t>
            </w:r>
          </w:p>
        </w:tc>
        <w:tc>
          <w:tcPr>
            <w:tcW w:w="1418" w:type="dxa"/>
          </w:tcPr>
          <w:p w:rsidR="00564584" w:rsidRPr="00EB383F" w:rsidRDefault="00A82F58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19/01/2015</w:t>
            </w:r>
          </w:p>
        </w:tc>
        <w:tc>
          <w:tcPr>
            <w:tcW w:w="1559" w:type="dxa"/>
          </w:tcPr>
          <w:p w:rsidR="00564584" w:rsidRPr="00EB383F" w:rsidRDefault="00A82F58" w:rsidP="00C6366E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5953" w:type="dxa"/>
          </w:tcPr>
          <w:p w:rsidR="00564584" w:rsidRPr="00EB383F" w:rsidRDefault="00A82F58" w:rsidP="009A2069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Relecture avec Cap</w:t>
            </w:r>
            <w:del w:id="5" w:author="TINGAUD Michel" w:date="2015-01-19T15:07:00Z">
              <w:r w:rsidDel="009A2069">
                <w:rPr>
                  <w:rFonts w:ascii="Helvetica 45 Light" w:hAnsi="Helvetica 45 Light"/>
                </w:rPr>
                <w:delText xml:space="preserve"> Gemini</w:delText>
              </w:r>
            </w:del>
            <w:ins w:id="6" w:author="TINGAUD Michel" w:date="2015-01-19T15:07:00Z">
              <w:r w:rsidR="009A2069">
                <w:rPr>
                  <w:rFonts w:ascii="Helvetica 45 Light" w:hAnsi="Helvetica 45 Light"/>
                </w:rPr>
                <w:t>gemini</w:t>
              </w:r>
            </w:ins>
          </w:p>
        </w:tc>
      </w:tr>
    </w:tbl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D17CDF" w:rsidRPr="00EB383F" w:rsidRDefault="00D17CDF" w:rsidP="00A7576C">
      <w:pPr>
        <w:pStyle w:val="Recommendationpleintexte"/>
        <w:rPr>
          <w:rFonts w:ascii="Helvetica 45 Light" w:hAnsi="Helvetica 45 Light"/>
        </w:rPr>
      </w:pPr>
    </w:p>
    <w:p w:rsidR="00806D40" w:rsidRPr="00EB383F" w:rsidRDefault="00806D40" w:rsidP="00A149B9">
      <w:pPr>
        <w:rPr>
          <w:rFonts w:ascii="Helvetica 45 Light" w:hAnsi="Helvetica 45 Light"/>
        </w:rPr>
      </w:pPr>
    </w:p>
    <w:p w:rsidR="00890A3E" w:rsidRPr="00EB383F" w:rsidRDefault="00890A3E" w:rsidP="001C38A5">
      <w:pPr>
        <w:pStyle w:val="HeadingC"/>
        <w:rPr>
          <w:rFonts w:ascii="Helvetica 45 Light" w:hAnsi="Helvetica 45 Light"/>
          <w:b w:val="0"/>
        </w:rPr>
      </w:pPr>
      <w:r w:rsidRPr="00EB383F">
        <w:rPr>
          <w:rFonts w:ascii="Helvetica 45 Light" w:hAnsi="Helvetica 45 Light"/>
          <w:b w:val="0"/>
        </w:rPr>
        <w:lastRenderedPageBreak/>
        <w:t xml:space="preserve">Table </w:t>
      </w:r>
      <w:r w:rsidR="000B6727" w:rsidRPr="00EB383F">
        <w:rPr>
          <w:rFonts w:ascii="Helvetica 45 Light" w:hAnsi="Helvetica 45 Light"/>
          <w:b w:val="0"/>
        </w:rPr>
        <w:t>des matières</w:t>
      </w:r>
    </w:p>
    <w:p w:rsidR="00232CA6" w:rsidRDefault="00232CA6">
      <w:pPr>
        <w:pStyle w:val="TM1"/>
        <w:rPr>
          <w:sz w:val="10"/>
        </w:rPr>
      </w:pPr>
    </w:p>
    <w:p w:rsidR="005A17B5" w:rsidRDefault="009B29E8">
      <w:pPr>
        <w:pStyle w:val="TM1"/>
        <w:rPr>
          <w:ins w:id="7" w:author="TINGAUD Michel" w:date="2015-01-19T15:5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B29E8">
        <w:rPr>
          <w:rFonts w:ascii="Helvetica 45 Light" w:hAnsi="Helvetica 45 Light"/>
          <w:sz w:val="10"/>
        </w:rPr>
        <w:fldChar w:fldCharType="begin"/>
      </w:r>
      <w:r w:rsidR="001E242E" w:rsidRPr="00EB383F">
        <w:rPr>
          <w:rFonts w:ascii="Helvetica 45 Light" w:hAnsi="Helvetica 45 Light"/>
          <w:sz w:val="10"/>
        </w:rPr>
        <w:instrText xml:space="preserve"> TOC \o "1-5" \h \z \u </w:instrText>
      </w:r>
      <w:r w:rsidRPr="009B29E8">
        <w:rPr>
          <w:rFonts w:ascii="Helvetica 45 Light" w:hAnsi="Helvetica 45 Light"/>
          <w:sz w:val="10"/>
        </w:rPr>
        <w:fldChar w:fldCharType="separate"/>
      </w:r>
      <w:ins w:id="8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"_Toc409446496"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1</w:t>
        </w:r>
        <w:r w:rsidR="005A17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INTRODUCTION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_Toc409446496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" w:author="TINGAUD Michel" w:date="2015-01-19T15:59:00Z">
        <w:r w:rsidR="005A17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0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1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"_Toc409446497"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1.1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le but de ce document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_Toc409446497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TINGAUD Michel" w:date="2015-01-19T15:59:00Z">
        <w:r w:rsidR="005A17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3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"_Toc409446498"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1.2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documents de référence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_Toc409446498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TINGAUD Michel" w:date="2015-01-19T15:59:00Z">
        <w:r w:rsidR="005A17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1"/>
        <w:rPr>
          <w:ins w:id="16" w:author="TINGAUD Michel" w:date="2015-01-19T15:5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7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"_Toc409446499"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noProof/>
          </w:rPr>
          <w:t>2</w:t>
        </w:r>
        <w:r w:rsidR="005A17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noProof/>
          </w:rPr>
          <w:t>Prise en Compte des DOMs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_Toc409446499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INGAUD Michel" w:date="2015-01-19T15:59:00Z">
        <w:r w:rsidR="005A1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9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0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"_Toc409446500"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Principe Général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TINGAUD Michel" w:date="2015-01-19T15:59:00Z">
        <w:r w:rsidR="005A1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22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3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"_Toc409446501"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2.2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Géosignets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25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6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"_Toc409446502"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2.3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Localisation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28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29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"_Toc409446503"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2.3.1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Localisation par adresse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31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32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"_Toc409446504"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2.3.2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Localisation par objet métier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34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5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"_Toc409446505"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2.4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Gestion des couches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37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38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2.4.1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Table des matières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40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41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"_Toc409446507"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2.4.2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Filtrage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43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44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"_Toc409446508"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2.4.3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Table attributaire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TINGAUD Michel" w:date="2015-01-19T15:59:00Z">
        <w:r w:rsidR="005A17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46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7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"_Toc409446509"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2.5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Identifier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TINGAUD Michel" w:date="2015-01-19T15:59:00Z">
        <w:r w:rsidR="005A17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49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0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"_Toc409446510"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2.6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Statistiques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TINGAUD Michel" w:date="2015-01-19T15:59:00Z">
        <w:r w:rsidR="005A17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52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3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"_Toc409446511"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2.7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Outils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TINGAUD Michel" w:date="2015-01-19T15:59:00Z">
        <w:r w:rsidR="005A17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55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6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"_Toc409446512"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2.7.1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Sélection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TINGAUD Michel" w:date="2015-01-19T15:59:00Z">
        <w:r w:rsidR="005A17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58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9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"_Toc409446513"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2.7.2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Outils de mesure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TINGAUD Michel" w:date="2015-01-19T15:59:00Z">
        <w:r w:rsidR="005A17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61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2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"_Toc409446514"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2.8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Visualisation de shapes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TINGAUD Michel" w:date="2015-01-19T15:59:00Z">
        <w:r w:rsidR="005A17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64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5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"_Toc409446515"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2.9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Gestion Infrastructure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67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68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2.9.1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Repositionnement immeubles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70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1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"_Toc409446517"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2.9.2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Sites supports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73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4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"_Toc409446518"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2.9.3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Itinéraire GC FTTH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76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7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"_Toc409446519"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2.9.4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Recalage sites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79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0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"_Toc409446520"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2.9.5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Zone de recalage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82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83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"_Toc409446521"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2.10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Gestion FTTH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85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6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"_Toc409446522"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2.10.1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Points fonctionnels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88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9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"_Toc409446523"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2.10.2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Zones de gestion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TINGAUD Michel" w:date="2015-01-19T15:59:00Z">
        <w:r w:rsidR="005A17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91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92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"_Toc409446524"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2.10.3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Projets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94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95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"_Toc409446525"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2.10.4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Parcours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97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98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2.10.5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Câbles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00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01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"_Toc409446527"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2.10.6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Règles d’ingénierie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03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04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"_Toc409446528"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Exports de données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06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07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"_Toc409446529"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Publication SD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09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0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"_Toc409446530"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Synoptiques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12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3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"_Toc409446531"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2.11.3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Plan de Câblage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15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6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"_Toc409446532"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2.11.4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Sites vers IPON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18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9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"_Toc409446533"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2.11.5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Transmission PF vers IPON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TINGAUD Michel" w:date="2015-01-19T15:59:00Z">
        <w:r w:rsidR="005A17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21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22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"_Toc409446534"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2.11.6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Dossier OPGC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TINGAUD Michel" w:date="2015-01-19T15:59:00Z">
        <w:r w:rsidR="005A17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4"/>
        <w:tabs>
          <w:tab w:val="left" w:pos="1400"/>
          <w:tab w:val="right" w:leader="dot" w:pos="9072"/>
        </w:tabs>
        <w:rPr>
          <w:ins w:id="124" w:author="TINGAUD Michel" w:date="2015-01-19T15:59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"_Toc409446535"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2.11.6.1</w:t>
        </w:r>
        <w:r w:rsidR="005A17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Cartographie commande d’accès/Fin de Travaux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TINGAUD Michel" w:date="2015-01-19T15:59:00Z">
        <w:r w:rsidR="005A17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4"/>
        <w:tabs>
          <w:tab w:val="left" w:pos="1400"/>
          <w:tab w:val="right" w:leader="dot" w:pos="9072"/>
        </w:tabs>
        <w:rPr>
          <w:ins w:id="127" w:author="TINGAUD Michel" w:date="2015-01-19T15:59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2.11.6.2</w:t>
        </w:r>
        <w:r w:rsidR="005A17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Annexe C3a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TINGAUD Michel" w:date="2015-01-19T15:59:00Z">
        <w:r w:rsidR="005A17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4"/>
        <w:tabs>
          <w:tab w:val="left" w:pos="1400"/>
          <w:tab w:val="right" w:leader="dot" w:pos="9072"/>
        </w:tabs>
        <w:rPr>
          <w:ins w:id="130" w:author="TINGAUD Michel" w:date="2015-01-19T15:59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"_Toc409446537"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2.11.6.3</w:t>
        </w:r>
        <w:r w:rsidR="005A17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Cartographie Base Arrière de PM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TINGAUD Michel" w:date="2015-01-19T15:59:00Z">
        <w:r w:rsidR="005A17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33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34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"_Toc409446538"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2.11.7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GC vers TIGRE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5" w:author="TINGAUD Michel" w:date="2015-01-19T15:59:00Z">
        <w:r w:rsidR="005A17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36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37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"_Toc409446539"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2.11.8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Zones Marketing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8" w:author="TINGAUD Michel" w:date="2015-01-19T15:59:00Z">
        <w:r w:rsidR="005A17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39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40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"_Toc409446540"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2.11.9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Téléchargement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1" w:author="TINGAUD Michel" w:date="2015-01-19T15:59:00Z">
        <w:r w:rsidR="005A17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42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3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"_Toc409446541"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2.12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Impressions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4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45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46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"_Toc409446542"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2.12.1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Impression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7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48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49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"_Toc409446543"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2.12.2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Téléchargement impressions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0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51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2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"_Toc409446544"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2.13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Corbeille Câbles IPON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54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5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"_Toc409446545"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Administration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6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57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58" w:author="TINGAUD Michel" w:date="2015-01-19T15:59:00Z">
        <w:r w:rsidRPr="001445E4">
          <w:rPr>
            <w:rStyle w:val="Lienhypertexte"/>
            <w:noProof/>
          </w:rPr>
          <w:lastRenderedPageBreak/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Gestion Immeubles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9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4"/>
        <w:tabs>
          <w:tab w:val="left" w:pos="1400"/>
          <w:tab w:val="right" w:leader="dot" w:pos="9072"/>
        </w:tabs>
        <w:rPr>
          <w:ins w:id="160" w:author="TINGAUD Michel" w:date="2015-01-19T15:59:00Z"/>
          <w:rFonts w:asciiTheme="minorHAnsi" w:eastAsiaTheme="minorEastAsia" w:hAnsiTheme="minorHAnsi" w:cstheme="minorBidi"/>
          <w:noProof/>
          <w:sz w:val="22"/>
          <w:szCs w:val="22"/>
        </w:rPr>
      </w:pPr>
      <w:ins w:id="161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"_Toc409446547"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2.14.1.1</w:t>
        </w:r>
        <w:r w:rsidR="005A17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Import immeubles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4"/>
        <w:tabs>
          <w:tab w:val="left" w:pos="1400"/>
          <w:tab w:val="right" w:leader="dot" w:pos="9072"/>
        </w:tabs>
        <w:rPr>
          <w:ins w:id="163" w:author="TINGAUD Michel" w:date="2015-01-19T15:59:00Z"/>
          <w:rFonts w:asciiTheme="minorHAnsi" w:eastAsiaTheme="minorEastAsia" w:hAnsiTheme="minorHAnsi" w:cstheme="minorBidi"/>
          <w:noProof/>
          <w:sz w:val="22"/>
          <w:szCs w:val="22"/>
        </w:rPr>
      </w:pPr>
      <w:ins w:id="164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"_Toc409446548"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2.14.1.2</w:t>
        </w:r>
        <w:r w:rsidR="005A17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Mise à jour immeubles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5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4"/>
        <w:tabs>
          <w:tab w:val="left" w:pos="1400"/>
          <w:tab w:val="right" w:leader="dot" w:pos="9072"/>
        </w:tabs>
        <w:rPr>
          <w:ins w:id="166" w:author="TINGAUD Michel" w:date="2015-01-19T15:59:00Z"/>
          <w:rFonts w:asciiTheme="minorHAnsi" w:eastAsiaTheme="minorEastAsia" w:hAnsiTheme="minorHAnsi" w:cstheme="minorBidi"/>
          <w:noProof/>
          <w:sz w:val="22"/>
          <w:szCs w:val="22"/>
        </w:rPr>
      </w:pPr>
      <w:ins w:id="167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"_Toc409446549"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2.14.1.3</w:t>
        </w:r>
        <w:r w:rsidR="005A17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Suppression immeubles en masse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8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69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70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"_Toc409446550"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Import PIT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1" w:author="TINGAUD Michel" w:date="2015-01-19T15:59:00Z">
        <w:r w:rsidR="005A17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72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73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"_Toc409446551"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2.14.3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Import Marketing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4" w:author="TINGAUD Michel" w:date="2015-01-19T15:59:00Z">
        <w:r w:rsidR="005A17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75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76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"_Toc409446552"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2.14.4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Import appuis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TINGAUD Michel" w:date="2015-01-19T15:59:00Z">
        <w:r w:rsidR="005A17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78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79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"_Toc409446553"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2.14.5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Import GC non Orange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0" w:author="TINGAUD Michel" w:date="2015-01-19T15:59:00Z">
        <w:r w:rsidR="005A17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200"/>
          <w:tab w:val="right" w:leader="dot" w:pos="9072"/>
        </w:tabs>
        <w:rPr>
          <w:ins w:id="181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82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"_Toc409446554"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2.14.6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Téléchargements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3" w:author="TINGAUD Michel" w:date="2015-01-19T15:59:00Z">
        <w:r w:rsidR="005A17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84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85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"_Toc409446555"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2.15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Gestion des droits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6" w:author="TINGAUD Michel" w:date="2015-01-19T15:59:00Z">
        <w:r w:rsidR="005A17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87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88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2.16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Traitements Différés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9" w:author="TINGAUD Michel" w:date="2015-01-19T15:59:00Z">
        <w:r w:rsidR="005A17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1"/>
        <w:rPr>
          <w:ins w:id="190" w:author="TINGAUD Michel" w:date="2015-01-19T15:5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91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"_Toc409446557"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noProof/>
          </w:rPr>
          <w:t>3</w:t>
        </w:r>
        <w:r w:rsidR="005A17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noProof/>
          </w:rPr>
          <w:t>Gestion des FLUX d’échanges avec OPTIMUM et IPON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TINGAUD Michel" w:date="2015-01-19T15:59:00Z">
        <w:r w:rsidR="005A17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193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94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"_Toc409446558"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3.1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IPON-Geofibre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5" w:author="TINGAUD Michel" w:date="2015-01-19T15:59:00Z">
        <w:r w:rsidR="005A17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196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97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"_Toc409446559"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3.1.1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Flux IPON vers Geofibre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8" w:author="TINGAUD Michel" w:date="2015-01-19T15:59:00Z">
        <w:r w:rsidR="005A17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199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200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"_Toc409446560"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3.1.2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Flux Geofibre vers IPON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1" w:author="TINGAUD Michel" w:date="2015-01-19T15:59:00Z">
        <w:r w:rsidR="005A17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202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03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"_Toc409446561"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3.2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OPTIMUM-Geofibre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4" w:author="TINGAUD Michel" w:date="2015-01-19T15:59:00Z">
        <w:r w:rsidR="005A17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205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206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"_Toc409446562"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3.2.1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Flux OPTIMUM vers Geofibre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TINGAUD Michel" w:date="2015-01-19T15:59:00Z">
        <w:r w:rsidR="005A17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3"/>
        <w:tabs>
          <w:tab w:val="left" w:pos="1000"/>
          <w:tab w:val="right" w:leader="dot" w:pos="9072"/>
        </w:tabs>
        <w:rPr>
          <w:ins w:id="208" w:author="TINGAUD Michel" w:date="2015-01-19T15:5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209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"_Toc409446563"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3.2.2</w:t>
        </w:r>
        <w:r w:rsidR="005A17B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Flux Geofibre vers OPTIMUM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0" w:author="TINGAUD Michel" w:date="2015-01-19T15:59:00Z">
        <w:r w:rsidR="005A17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1"/>
        <w:rPr>
          <w:ins w:id="211" w:author="TINGAUD Michel" w:date="2015-01-19T15:5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12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"_Toc409446564"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noProof/>
          </w:rPr>
          <w:t>4</w:t>
        </w:r>
        <w:r w:rsidR="005A17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noProof/>
          </w:rPr>
          <w:t>Impacts GASSI et Connexions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3" w:author="TINGAUD Michel" w:date="2015-01-19T15:59:00Z">
        <w:r w:rsidR="005A17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1"/>
        <w:rPr>
          <w:ins w:id="214" w:author="TINGAUD Michel" w:date="2015-01-19T15:5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15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"_Toc409446565"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noProof/>
          </w:rPr>
          <w:t>5</w:t>
        </w:r>
        <w:r w:rsidR="005A17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noProof/>
          </w:rPr>
          <w:t>Points Divers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6" w:author="TINGAUD Michel" w:date="2015-01-19T15:59:00Z">
        <w:r w:rsidR="005A17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5A17B5" w:rsidRDefault="009B29E8">
      <w:pPr>
        <w:pStyle w:val="TM2"/>
        <w:rPr>
          <w:ins w:id="217" w:author="TINGAUD Michel" w:date="2015-01-19T15:5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18" w:author="TINGAUD Michel" w:date="2015-01-19T15:59:00Z">
        <w:r w:rsidRPr="001445E4">
          <w:rPr>
            <w:rStyle w:val="Lienhypertexte"/>
            <w:noProof/>
          </w:rPr>
          <w:fldChar w:fldCharType="begin"/>
        </w:r>
        <w:r w:rsidR="005A17B5" w:rsidRPr="001445E4">
          <w:rPr>
            <w:rStyle w:val="Lienhypertexte"/>
            <w:noProof/>
          </w:rPr>
          <w:instrText xml:space="preserve"> </w:instrText>
        </w:r>
        <w:r w:rsidR="005A17B5">
          <w:rPr>
            <w:noProof/>
          </w:rPr>
          <w:instrText>HYPERLINK \l "_Toc409446566"</w:instrText>
        </w:r>
        <w:r w:rsidR="005A17B5" w:rsidRPr="001445E4">
          <w:rPr>
            <w:rStyle w:val="Lienhypertexte"/>
            <w:noProof/>
          </w:rPr>
          <w:instrText xml:space="preserve"> </w:instrText>
        </w:r>
        <w:r w:rsidRPr="001445E4">
          <w:rPr>
            <w:rStyle w:val="Lienhypertexte"/>
            <w:noProof/>
          </w:rPr>
          <w:fldChar w:fldCharType="separate"/>
        </w:r>
        <w:r w:rsidR="005A17B5" w:rsidRPr="001445E4">
          <w:rPr>
            <w:rStyle w:val="Lienhypertexte"/>
            <w:rFonts w:ascii="Helvetica 45 Light" w:hAnsi="Helvetica 45 Light"/>
            <w:noProof/>
          </w:rPr>
          <w:t>5.1</w:t>
        </w:r>
        <w:r w:rsidR="005A17B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17B5" w:rsidRPr="001445E4">
          <w:rPr>
            <w:rStyle w:val="Lienhypertexte"/>
            <w:rFonts w:ascii="Helvetica 45 Light" w:hAnsi="Helvetica 45 Light"/>
            <w:noProof/>
          </w:rPr>
          <w:t>Prise en compte des fonds de carte France Raster fournis par SIGEO</w:t>
        </w:r>
        <w:r w:rsidR="005A17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17B5">
          <w:rPr>
            <w:noProof/>
            <w:webHidden/>
          </w:rPr>
          <w:instrText xml:space="preserve"> PAGEREF _Toc409446566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9" w:author="TINGAUD Michel" w:date="2015-01-19T15:59:00Z">
        <w:r w:rsidR="005A17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1445E4">
          <w:rPr>
            <w:rStyle w:val="Lienhypertexte"/>
            <w:noProof/>
          </w:rPr>
          <w:fldChar w:fldCharType="end"/>
        </w:r>
      </w:ins>
    </w:p>
    <w:p w:rsidR="003D5E46" w:rsidRPr="00EB383F" w:rsidRDefault="009B29E8">
      <w:pPr>
        <w:rPr>
          <w:rFonts w:ascii="Helvetica 45 Light" w:hAnsi="Helvetica 45 Light"/>
          <w:sz w:val="18"/>
        </w:rPr>
      </w:pPr>
      <w:r w:rsidRPr="00EB383F">
        <w:rPr>
          <w:rFonts w:ascii="Helvetica 45 Light" w:hAnsi="Helvetica 45 Light"/>
          <w:sz w:val="10"/>
          <w:szCs w:val="24"/>
        </w:rPr>
        <w:fldChar w:fldCharType="end"/>
      </w:r>
    </w:p>
    <w:p w:rsidR="00890A3E" w:rsidRPr="00EB383F" w:rsidRDefault="00890A3E" w:rsidP="002A1A8C">
      <w:pPr>
        <w:pStyle w:val="Titre1"/>
        <w:rPr>
          <w:rFonts w:ascii="Helvetica 45 Light" w:hAnsi="Helvetica 45 Light"/>
        </w:rPr>
      </w:pPr>
      <w:bookmarkStart w:id="220" w:name="_Toc247420264"/>
      <w:bookmarkStart w:id="221" w:name="_Toc248142813"/>
      <w:bookmarkStart w:id="222" w:name="_Toc248576007"/>
      <w:bookmarkStart w:id="223" w:name="_Toc248576212"/>
      <w:bookmarkStart w:id="224" w:name="_Toc248648597"/>
      <w:bookmarkStart w:id="225" w:name="_Toc161201153"/>
      <w:bookmarkStart w:id="226" w:name="_Toc409446496"/>
      <w:bookmarkEnd w:id="220"/>
      <w:bookmarkEnd w:id="221"/>
      <w:bookmarkEnd w:id="222"/>
      <w:bookmarkEnd w:id="223"/>
      <w:bookmarkEnd w:id="224"/>
      <w:r w:rsidRPr="00EB383F">
        <w:rPr>
          <w:rFonts w:ascii="Helvetica 45 Light" w:hAnsi="Helvetica 45 Light"/>
        </w:rPr>
        <w:lastRenderedPageBreak/>
        <w:t>INTRODUCTION</w:t>
      </w:r>
      <w:bookmarkEnd w:id="225"/>
      <w:bookmarkEnd w:id="226"/>
    </w:p>
    <w:p w:rsidR="00890A3E" w:rsidRPr="00EB383F" w:rsidRDefault="00407FE7" w:rsidP="003050AB">
      <w:pPr>
        <w:pStyle w:val="Titre2"/>
        <w:rPr>
          <w:rFonts w:ascii="Helvetica 45 Light" w:hAnsi="Helvetica 45 Light"/>
        </w:rPr>
      </w:pPr>
      <w:bookmarkStart w:id="227" w:name="_Toc409446497"/>
      <w:r w:rsidRPr="00EB383F">
        <w:rPr>
          <w:rFonts w:ascii="Helvetica 45 Light" w:hAnsi="Helvetica 45 Light"/>
        </w:rPr>
        <w:t>le but de ce document</w:t>
      </w:r>
      <w:bookmarkEnd w:id="227"/>
    </w:p>
    <w:p w:rsidR="004B2D67" w:rsidRPr="00067B49" w:rsidRDefault="00D17CDF" w:rsidP="00CA0581">
      <w:pPr>
        <w:rPr>
          <w:rFonts w:ascii="Helvetica 45 Light" w:hAnsi="Helvetica 45 Light"/>
          <w:sz w:val="22"/>
          <w:szCs w:val="22"/>
        </w:rPr>
      </w:pPr>
      <w:r w:rsidRPr="00E738C3">
        <w:rPr>
          <w:rFonts w:ascii="Helvetica 45 Light" w:hAnsi="Helvetica 45 Light"/>
          <w:sz w:val="22"/>
          <w:szCs w:val="22"/>
        </w:rPr>
        <w:t xml:space="preserve">Ce document décrit le besoin fonctionnel de </w:t>
      </w:r>
      <w:r w:rsidR="00D537FA" w:rsidRPr="00E738C3">
        <w:rPr>
          <w:rFonts w:ascii="Helvetica 45 Light" w:hAnsi="Helvetica 45 Light"/>
          <w:sz w:val="22"/>
          <w:szCs w:val="22"/>
        </w:rPr>
        <w:t>Geofibre</w:t>
      </w:r>
      <w:r w:rsidRPr="00E738C3">
        <w:rPr>
          <w:rFonts w:ascii="Helvetica 45 Light" w:hAnsi="Helvetica 45 Light"/>
          <w:sz w:val="22"/>
          <w:szCs w:val="22"/>
        </w:rPr>
        <w:t xml:space="preserve"> G1</w:t>
      </w:r>
      <w:r w:rsidR="00E738C3">
        <w:rPr>
          <w:rFonts w:ascii="Helvetica 45 Light" w:hAnsi="Helvetica 45 Light"/>
          <w:sz w:val="22"/>
          <w:szCs w:val="22"/>
        </w:rPr>
        <w:t>R</w:t>
      </w:r>
      <w:r w:rsidR="00D82930">
        <w:rPr>
          <w:rFonts w:ascii="Helvetica 45 Light" w:hAnsi="Helvetica 45 Light"/>
          <w:sz w:val="22"/>
          <w:szCs w:val="22"/>
        </w:rPr>
        <w:t>6</w:t>
      </w:r>
      <w:r w:rsidR="00250CB0">
        <w:rPr>
          <w:rFonts w:ascii="Helvetica 45 Light" w:hAnsi="Helvetica 45 Light"/>
          <w:sz w:val="22"/>
          <w:szCs w:val="22"/>
        </w:rPr>
        <w:t xml:space="preserve"> exprimé dans le d</w:t>
      </w:r>
      <w:r w:rsidR="00D82930">
        <w:rPr>
          <w:rFonts w:ascii="Helvetica 45 Light" w:hAnsi="Helvetica 45 Light"/>
          <w:sz w:val="22"/>
          <w:szCs w:val="22"/>
        </w:rPr>
        <w:t>ocument [R1] en se basant sur les</w:t>
      </w:r>
      <w:r w:rsidR="00250CB0">
        <w:rPr>
          <w:rFonts w:ascii="Helvetica 45 Light" w:hAnsi="Helvetica 45 Light"/>
          <w:sz w:val="22"/>
          <w:szCs w:val="22"/>
        </w:rPr>
        <w:t xml:space="preserve"> proposition</w:t>
      </w:r>
      <w:r w:rsidR="00D82930">
        <w:rPr>
          <w:rFonts w:ascii="Helvetica 45 Light" w:hAnsi="Helvetica 45 Light"/>
          <w:sz w:val="22"/>
          <w:szCs w:val="22"/>
        </w:rPr>
        <w:t>s</w:t>
      </w:r>
      <w:r w:rsidR="00250CB0">
        <w:rPr>
          <w:rFonts w:ascii="Helvetica 45 Light" w:hAnsi="Helvetica 45 Light"/>
          <w:sz w:val="22"/>
          <w:szCs w:val="22"/>
        </w:rPr>
        <w:t xml:space="preserve"> de solution [R2]</w:t>
      </w:r>
      <w:r w:rsidR="00112F3B">
        <w:rPr>
          <w:rFonts w:ascii="Helvetica 45 Light" w:hAnsi="Helvetica 45 Light"/>
          <w:sz w:val="22"/>
          <w:szCs w:val="22"/>
        </w:rPr>
        <w:t xml:space="preserve"> et [R3]</w:t>
      </w:r>
      <w:r w:rsidR="00CA0581">
        <w:rPr>
          <w:rFonts w:ascii="Helvetica 45 Light" w:hAnsi="Helvetica 45 Light"/>
          <w:sz w:val="22"/>
          <w:szCs w:val="22"/>
        </w:rPr>
        <w:t>.</w:t>
      </w:r>
      <w:r w:rsidR="002470E9" w:rsidRPr="00E738C3">
        <w:rPr>
          <w:rFonts w:ascii="Helvetica 45 Light" w:hAnsi="Helvetica 45 Light"/>
          <w:sz w:val="22"/>
          <w:szCs w:val="22"/>
        </w:rPr>
        <w:t xml:space="preserve"> </w:t>
      </w:r>
    </w:p>
    <w:p w:rsidR="008A4184" w:rsidRPr="00EB383F" w:rsidRDefault="008A4184" w:rsidP="008A4184">
      <w:pPr>
        <w:rPr>
          <w:rFonts w:ascii="Helvetica 45 Light" w:hAnsi="Helvetica 45 Light"/>
        </w:rPr>
      </w:pPr>
    </w:p>
    <w:p w:rsidR="00DC2152" w:rsidRPr="00EB383F" w:rsidRDefault="00DC2152" w:rsidP="00DC2152">
      <w:pPr>
        <w:pStyle w:val="Titre2"/>
        <w:rPr>
          <w:rFonts w:ascii="Helvetica 45 Light" w:hAnsi="Helvetica 45 Light"/>
        </w:rPr>
      </w:pPr>
      <w:bookmarkStart w:id="228" w:name="_Toc276992843"/>
      <w:bookmarkStart w:id="229" w:name="_Toc409446498"/>
      <w:r w:rsidRPr="00EB383F">
        <w:rPr>
          <w:rFonts w:ascii="Helvetica 45 Light" w:hAnsi="Helvetica 45 Light"/>
        </w:rPr>
        <w:t>documents de référence</w:t>
      </w:r>
      <w:bookmarkEnd w:id="228"/>
      <w:bookmarkEnd w:id="229"/>
    </w:p>
    <w:p w:rsidR="00D17CDF" w:rsidRPr="00EB383F" w:rsidRDefault="00D17CDF" w:rsidP="00B96A08">
      <w:pPr>
        <w:pStyle w:val="Recommendationpleintexte"/>
        <w:rPr>
          <w:rFonts w:ascii="Helvetica 45 Light" w:hAnsi="Helvetica 45 Light"/>
          <w:i w:val="0"/>
        </w:rPr>
      </w:pPr>
    </w:p>
    <w:tbl>
      <w:tblPr>
        <w:tblpPr w:leftFromText="180" w:rightFromText="180" w:vertAnchor="text" w:horzAnchor="margin" w:tblpY="115"/>
        <w:tblW w:w="9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3261"/>
        <w:gridCol w:w="2198"/>
        <w:gridCol w:w="2597"/>
      </w:tblGrid>
      <w:tr w:rsidR="00D17CDF" w:rsidRPr="00EB383F" w:rsidTr="000D502F">
        <w:tc>
          <w:tcPr>
            <w:tcW w:w="1242" w:type="dxa"/>
            <w:shd w:val="clear" w:color="auto" w:fill="FF9900"/>
            <w:vAlign w:val="center"/>
          </w:tcPr>
          <w:p w:rsidR="00D17CDF" w:rsidRPr="00EB383F" w:rsidRDefault="00D17CDF" w:rsidP="003E11DA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 xml:space="preserve">Référence </w:t>
            </w:r>
          </w:p>
        </w:tc>
        <w:tc>
          <w:tcPr>
            <w:tcW w:w="3261" w:type="dxa"/>
            <w:shd w:val="clear" w:color="auto" w:fill="FF9900"/>
            <w:vAlign w:val="center"/>
          </w:tcPr>
          <w:p w:rsidR="00D17CDF" w:rsidRPr="00EB383F" w:rsidRDefault="00D17CDF" w:rsidP="003E11DA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Type document</w:t>
            </w:r>
          </w:p>
        </w:tc>
        <w:tc>
          <w:tcPr>
            <w:tcW w:w="2198" w:type="dxa"/>
            <w:shd w:val="clear" w:color="auto" w:fill="FF9900"/>
            <w:vAlign w:val="center"/>
          </w:tcPr>
          <w:p w:rsidR="00D17CDF" w:rsidRPr="00EB383F" w:rsidRDefault="00D17CDF" w:rsidP="003E11DA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Auteur</w:t>
            </w:r>
          </w:p>
        </w:tc>
        <w:tc>
          <w:tcPr>
            <w:tcW w:w="2597" w:type="dxa"/>
            <w:shd w:val="clear" w:color="auto" w:fill="FF9900"/>
          </w:tcPr>
          <w:p w:rsidR="00D17CDF" w:rsidRPr="00EB383F" w:rsidRDefault="00D17CDF" w:rsidP="003E11DA">
            <w:pPr>
              <w:pStyle w:val="TableHeadingCentre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version</w:t>
            </w:r>
          </w:p>
        </w:tc>
      </w:tr>
      <w:tr w:rsidR="00D17CDF" w:rsidRPr="00EB383F" w:rsidTr="000D502F">
        <w:tc>
          <w:tcPr>
            <w:tcW w:w="1242" w:type="dxa"/>
          </w:tcPr>
          <w:p w:rsidR="00D17CDF" w:rsidRPr="00EB383F" w:rsidRDefault="00D17CDF" w:rsidP="003E11DA">
            <w:pPr>
              <w:pStyle w:val="TableText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[R1]</w:t>
            </w:r>
          </w:p>
        </w:tc>
        <w:tc>
          <w:tcPr>
            <w:tcW w:w="3261" w:type="dxa"/>
          </w:tcPr>
          <w:p w:rsidR="00D17CDF" w:rsidRPr="00490839" w:rsidRDefault="00F31B93" w:rsidP="00490839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Expression de besoins</w:t>
            </w:r>
          </w:p>
        </w:tc>
        <w:tc>
          <w:tcPr>
            <w:tcW w:w="2198" w:type="dxa"/>
          </w:tcPr>
          <w:p w:rsidR="00D17CDF" w:rsidRPr="00EB383F" w:rsidRDefault="00F31B93" w:rsidP="002C4107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Patrick </w:t>
            </w:r>
            <w:proofErr w:type="spellStart"/>
            <w:r>
              <w:rPr>
                <w:rFonts w:ascii="Helvetica 45 Light" w:hAnsi="Helvetica 45 Light"/>
              </w:rPr>
              <w:t>Delbos</w:t>
            </w:r>
            <w:proofErr w:type="spellEnd"/>
          </w:p>
        </w:tc>
        <w:tc>
          <w:tcPr>
            <w:tcW w:w="2597" w:type="dxa"/>
          </w:tcPr>
          <w:p w:rsidR="00D17CDF" w:rsidRPr="00EB383F" w:rsidRDefault="00E74CC8" w:rsidP="004A21B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1.2</w:t>
            </w:r>
          </w:p>
        </w:tc>
      </w:tr>
      <w:tr w:rsidR="008D0B32" w:rsidRPr="00EB383F" w:rsidTr="000D502F">
        <w:tc>
          <w:tcPr>
            <w:tcW w:w="1242" w:type="dxa"/>
          </w:tcPr>
          <w:p w:rsidR="008D0B32" w:rsidRPr="00EB383F" w:rsidRDefault="008D0B32" w:rsidP="008D0B32">
            <w:pPr>
              <w:pStyle w:val="TableText"/>
              <w:rPr>
                <w:rFonts w:ascii="Helvetica 45 Light" w:hAnsi="Helvetica 45 Light"/>
              </w:rPr>
            </w:pPr>
            <w:r w:rsidRPr="00EB383F">
              <w:rPr>
                <w:rFonts w:ascii="Helvetica 45 Light" w:hAnsi="Helvetica 45 Light"/>
              </w:rPr>
              <w:t>[R2]</w:t>
            </w:r>
          </w:p>
        </w:tc>
        <w:tc>
          <w:tcPr>
            <w:tcW w:w="3261" w:type="dxa"/>
          </w:tcPr>
          <w:p w:rsidR="008D0B32" w:rsidRPr="00490839" w:rsidRDefault="00F31B93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PS transverse DOM</w:t>
            </w:r>
          </w:p>
        </w:tc>
        <w:tc>
          <w:tcPr>
            <w:tcW w:w="2198" w:type="dxa"/>
          </w:tcPr>
          <w:p w:rsidR="008D0B32" w:rsidRDefault="00F31B93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Jean-Claude Chabrier</w:t>
            </w:r>
          </w:p>
        </w:tc>
        <w:tc>
          <w:tcPr>
            <w:tcW w:w="2597" w:type="dxa"/>
          </w:tcPr>
          <w:p w:rsidR="008D0B32" w:rsidRPr="00EB383F" w:rsidRDefault="00545756" w:rsidP="004A21B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S0F1</w:t>
            </w:r>
          </w:p>
        </w:tc>
      </w:tr>
      <w:tr w:rsidR="008D0B32" w:rsidRPr="00EB383F" w:rsidTr="000D502F">
        <w:tc>
          <w:tcPr>
            <w:tcW w:w="1242" w:type="dxa"/>
          </w:tcPr>
          <w:p w:rsidR="008D0B32" w:rsidRPr="009940F8" w:rsidRDefault="008D0B32" w:rsidP="008D0B32">
            <w:pPr>
              <w:pStyle w:val="TableText"/>
              <w:rPr>
                <w:rFonts w:ascii="Helvetica 45 Light" w:hAnsi="Helvetica 45 Light"/>
              </w:rPr>
            </w:pPr>
            <w:r w:rsidRPr="009940F8">
              <w:rPr>
                <w:rFonts w:ascii="Helvetica 45 Light" w:hAnsi="Helvetica 45 Light"/>
              </w:rPr>
              <w:t>[R3]</w:t>
            </w:r>
          </w:p>
        </w:tc>
        <w:tc>
          <w:tcPr>
            <w:tcW w:w="3261" w:type="dxa"/>
          </w:tcPr>
          <w:p w:rsidR="008D0B32" w:rsidRPr="00490839" w:rsidRDefault="00F31B93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PS Geofibre</w:t>
            </w:r>
          </w:p>
        </w:tc>
        <w:tc>
          <w:tcPr>
            <w:tcW w:w="2198" w:type="dxa"/>
          </w:tcPr>
          <w:p w:rsidR="008D0B32" w:rsidRPr="009940F8" w:rsidRDefault="00F31B93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Franck </w:t>
            </w:r>
            <w:proofErr w:type="spellStart"/>
            <w:r>
              <w:rPr>
                <w:rFonts w:ascii="Helvetica 45 Light" w:hAnsi="Helvetica 45 Light"/>
              </w:rPr>
              <w:t>Lenoel</w:t>
            </w:r>
            <w:proofErr w:type="spellEnd"/>
          </w:p>
        </w:tc>
        <w:tc>
          <w:tcPr>
            <w:tcW w:w="2597" w:type="dxa"/>
          </w:tcPr>
          <w:p w:rsidR="008D0B32" w:rsidRPr="009940F8" w:rsidRDefault="00545756" w:rsidP="009940F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S1F4</w:t>
            </w:r>
          </w:p>
        </w:tc>
      </w:tr>
      <w:tr w:rsidR="008D0B32" w:rsidRPr="00EB383F" w:rsidTr="000D502F">
        <w:tc>
          <w:tcPr>
            <w:tcW w:w="1242" w:type="dxa"/>
            <w:shd w:val="clear" w:color="auto" w:fill="auto"/>
          </w:tcPr>
          <w:p w:rsidR="008D0B32" w:rsidRPr="009940F8" w:rsidRDefault="008D0B32" w:rsidP="008D0B32">
            <w:pPr>
              <w:pStyle w:val="TableText"/>
              <w:rPr>
                <w:rFonts w:ascii="Helvetica 45 Light" w:hAnsi="Helvetica 45 Light"/>
              </w:rPr>
            </w:pPr>
            <w:r w:rsidRPr="009940F8">
              <w:rPr>
                <w:rFonts w:ascii="Helvetica 45 Light" w:hAnsi="Helvetica 45 Light"/>
              </w:rPr>
              <w:t>[R4]</w:t>
            </w:r>
          </w:p>
        </w:tc>
        <w:tc>
          <w:tcPr>
            <w:tcW w:w="3261" w:type="dxa"/>
            <w:shd w:val="clear" w:color="auto" w:fill="auto"/>
          </w:tcPr>
          <w:p w:rsidR="008D0B32" w:rsidRPr="00490839" w:rsidRDefault="00112F3B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CI SIGEO-Geofibre</w:t>
            </w:r>
          </w:p>
        </w:tc>
        <w:tc>
          <w:tcPr>
            <w:tcW w:w="2198" w:type="dxa"/>
            <w:shd w:val="clear" w:color="auto" w:fill="auto"/>
          </w:tcPr>
          <w:p w:rsidR="008D0B32" w:rsidRPr="009940F8" w:rsidRDefault="00112F3B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2597" w:type="dxa"/>
            <w:shd w:val="clear" w:color="auto" w:fill="auto"/>
          </w:tcPr>
          <w:p w:rsidR="008D0B32" w:rsidRPr="009940F8" w:rsidRDefault="00C8356F" w:rsidP="00112F3B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S3F3</w:t>
            </w:r>
          </w:p>
        </w:tc>
      </w:tr>
      <w:tr w:rsidR="008D0B32" w:rsidRPr="00EB383F" w:rsidTr="000D502F">
        <w:tc>
          <w:tcPr>
            <w:tcW w:w="1242" w:type="dxa"/>
          </w:tcPr>
          <w:p w:rsidR="008D0B32" w:rsidRPr="005A794F" w:rsidRDefault="008D0B32" w:rsidP="008D0B32">
            <w:pPr>
              <w:pStyle w:val="TableText"/>
              <w:rPr>
                <w:rFonts w:ascii="Helvetica 45 Light" w:hAnsi="Helvetica 45 Light"/>
              </w:rPr>
            </w:pPr>
            <w:r w:rsidRPr="005A794F">
              <w:rPr>
                <w:rFonts w:ascii="Helvetica 45 Light" w:hAnsi="Helvetica 45 Light"/>
              </w:rPr>
              <w:t>[R5]</w:t>
            </w:r>
          </w:p>
        </w:tc>
        <w:tc>
          <w:tcPr>
            <w:tcW w:w="3261" w:type="dxa"/>
          </w:tcPr>
          <w:p w:rsidR="008D0B32" w:rsidRPr="005A794F" w:rsidRDefault="001D3DFE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DAT Geofibre G1R6</w:t>
            </w:r>
          </w:p>
        </w:tc>
        <w:tc>
          <w:tcPr>
            <w:tcW w:w="2198" w:type="dxa"/>
          </w:tcPr>
          <w:p w:rsidR="008D0B32" w:rsidRPr="005A794F" w:rsidRDefault="001D3DFE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Jean-Claude Bonnal</w:t>
            </w:r>
          </w:p>
        </w:tc>
        <w:tc>
          <w:tcPr>
            <w:tcW w:w="2597" w:type="dxa"/>
          </w:tcPr>
          <w:p w:rsidR="008D0B32" w:rsidRPr="005A794F" w:rsidRDefault="00250318" w:rsidP="009940F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</w:t>
            </w:r>
            <w:r w:rsidR="00EA0DB9">
              <w:rPr>
                <w:rFonts w:ascii="Helvetica 45 Light" w:hAnsi="Helvetica 45 Light"/>
              </w:rPr>
              <w:t>1</w:t>
            </w:r>
          </w:p>
        </w:tc>
      </w:tr>
      <w:tr w:rsidR="008D0B32" w:rsidRPr="00EB383F" w:rsidTr="000D502F">
        <w:tc>
          <w:tcPr>
            <w:tcW w:w="1242" w:type="dxa"/>
          </w:tcPr>
          <w:p w:rsidR="008D0B32" w:rsidRPr="006E0242" w:rsidRDefault="008D0B32" w:rsidP="008D0B32">
            <w:pPr>
              <w:pStyle w:val="TableText"/>
              <w:rPr>
                <w:rFonts w:ascii="Helvetica 45 Light" w:hAnsi="Helvetica 45 Light"/>
              </w:rPr>
            </w:pPr>
            <w:r w:rsidRPr="006E0242">
              <w:rPr>
                <w:rFonts w:ascii="Helvetica 45 Light" w:hAnsi="Helvetica 45 Light"/>
              </w:rPr>
              <w:t>[R6]</w:t>
            </w:r>
          </w:p>
        </w:tc>
        <w:tc>
          <w:tcPr>
            <w:tcW w:w="3261" w:type="dxa"/>
          </w:tcPr>
          <w:p w:rsidR="008D0B32" w:rsidRPr="006E0242" w:rsidRDefault="00561FF8" w:rsidP="00F94861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Contrat Interface IPON-Geofibre</w:t>
            </w:r>
          </w:p>
        </w:tc>
        <w:tc>
          <w:tcPr>
            <w:tcW w:w="2198" w:type="dxa"/>
          </w:tcPr>
          <w:p w:rsidR="008D0B32" w:rsidRPr="006E0242" w:rsidRDefault="00F32104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2597" w:type="dxa"/>
          </w:tcPr>
          <w:p w:rsidR="008D0B32" w:rsidRPr="006E0242" w:rsidRDefault="00F32104" w:rsidP="009940F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S4F1</w:t>
            </w:r>
          </w:p>
        </w:tc>
      </w:tr>
      <w:tr w:rsidR="008D0B32" w:rsidRPr="00EB383F" w:rsidTr="000D502F">
        <w:tc>
          <w:tcPr>
            <w:tcW w:w="1242" w:type="dxa"/>
          </w:tcPr>
          <w:p w:rsidR="008D0B32" w:rsidRDefault="000E4120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[R7]</w:t>
            </w:r>
          </w:p>
        </w:tc>
        <w:tc>
          <w:tcPr>
            <w:tcW w:w="3261" w:type="dxa"/>
          </w:tcPr>
          <w:p w:rsidR="008D0B32" w:rsidRDefault="00BA7243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Contrat Interface OPTIMUM-Geofibre</w:t>
            </w:r>
          </w:p>
        </w:tc>
        <w:tc>
          <w:tcPr>
            <w:tcW w:w="2198" w:type="dxa"/>
          </w:tcPr>
          <w:p w:rsidR="008D0B32" w:rsidRDefault="00545756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2597" w:type="dxa"/>
          </w:tcPr>
          <w:p w:rsidR="008D0B32" w:rsidRDefault="0083386E" w:rsidP="009940F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S3F</w:t>
            </w:r>
            <w:r w:rsidR="00F154F1">
              <w:rPr>
                <w:rFonts w:ascii="Helvetica 45 Light" w:hAnsi="Helvetica 45 Light"/>
              </w:rPr>
              <w:t>4</w:t>
            </w:r>
          </w:p>
        </w:tc>
      </w:tr>
      <w:tr w:rsidR="00BA7243" w:rsidRPr="00EB383F" w:rsidTr="000D502F">
        <w:tc>
          <w:tcPr>
            <w:tcW w:w="1242" w:type="dxa"/>
          </w:tcPr>
          <w:p w:rsidR="00BA7243" w:rsidRDefault="00BA7243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[R8]</w:t>
            </w:r>
          </w:p>
        </w:tc>
        <w:tc>
          <w:tcPr>
            <w:tcW w:w="3261" w:type="dxa"/>
          </w:tcPr>
          <w:p w:rsidR="00BA7243" w:rsidRDefault="00DF0EDB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Stratégie de migration des données FTTH (TIGRE vers Geofibre)</w:t>
            </w:r>
          </w:p>
        </w:tc>
        <w:tc>
          <w:tcPr>
            <w:tcW w:w="2198" w:type="dxa"/>
          </w:tcPr>
          <w:p w:rsidR="00BA7243" w:rsidRDefault="00DF0EDB" w:rsidP="009A2069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Cap</w:t>
            </w:r>
            <w:del w:id="230" w:author="TINGAUD Michel" w:date="2015-01-19T15:07:00Z">
              <w:r w:rsidDel="009A2069">
                <w:rPr>
                  <w:rFonts w:ascii="Helvetica 45 Light" w:hAnsi="Helvetica 45 Light"/>
                </w:rPr>
                <w:delText xml:space="preserve"> </w:delText>
              </w:r>
            </w:del>
            <w:ins w:id="231" w:author="TINGAUD Michel" w:date="2015-01-19T15:07:00Z">
              <w:r w:rsidR="009A2069">
                <w:rPr>
                  <w:rFonts w:ascii="Helvetica 45 Light" w:hAnsi="Helvetica 45 Light"/>
                </w:rPr>
                <w:t>g</w:t>
              </w:r>
            </w:ins>
            <w:del w:id="232" w:author="TINGAUD Michel" w:date="2015-01-19T15:07:00Z">
              <w:r w:rsidDel="009A2069">
                <w:rPr>
                  <w:rFonts w:ascii="Helvetica 45 Light" w:hAnsi="Helvetica 45 Light"/>
                </w:rPr>
                <w:delText>G</w:delText>
              </w:r>
            </w:del>
            <w:r>
              <w:rPr>
                <w:rFonts w:ascii="Helvetica 45 Light" w:hAnsi="Helvetica 45 Light"/>
              </w:rPr>
              <w:t>emini</w:t>
            </w:r>
          </w:p>
        </w:tc>
        <w:tc>
          <w:tcPr>
            <w:tcW w:w="2597" w:type="dxa"/>
          </w:tcPr>
          <w:p w:rsidR="00BA7243" w:rsidRDefault="00E47761" w:rsidP="009940F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1.</w:t>
            </w:r>
            <w:ins w:id="233" w:author="TINGAUD Michel" w:date="2015-01-19T15:07:00Z">
              <w:r w:rsidR="009A2069">
                <w:rPr>
                  <w:rFonts w:ascii="Helvetica 45 Light" w:hAnsi="Helvetica 45 Light"/>
                </w:rPr>
                <w:t>1</w:t>
              </w:r>
            </w:ins>
            <w:del w:id="234" w:author="TINGAUD Michel" w:date="2015-01-19T15:07:00Z">
              <w:r w:rsidDel="009A2069">
                <w:rPr>
                  <w:rFonts w:ascii="Helvetica 45 Light" w:hAnsi="Helvetica 45 Light"/>
                </w:rPr>
                <w:delText>0</w:delText>
              </w:r>
            </w:del>
          </w:p>
        </w:tc>
      </w:tr>
      <w:tr w:rsidR="00BA7243" w:rsidRPr="00EB383F" w:rsidTr="000D502F">
        <w:tc>
          <w:tcPr>
            <w:tcW w:w="1242" w:type="dxa"/>
          </w:tcPr>
          <w:p w:rsidR="00BA7243" w:rsidRDefault="00672A9D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[R9]</w:t>
            </w:r>
          </w:p>
        </w:tc>
        <w:tc>
          <w:tcPr>
            <w:tcW w:w="3261" w:type="dxa"/>
          </w:tcPr>
          <w:p w:rsidR="00BA7243" w:rsidRDefault="00672A9D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Liste des pôles</w:t>
            </w:r>
            <w:r w:rsidR="006F7F54">
              <w:rPr>
                <w:rFonts w:ascii="Helvetica 45 Light" w:hAnsi="Helvetica 45 Light"/>
              </w:rPr>
              <w:t xml:space="preserve"> FTTH</w:t>
            </w:r>
          </w:p>
        </w:tc>
        <w:tc>
          <w:tcPr>
            <w:tcW w:w="2198" w:type="dxa"/>
          </w:tcPr>
          <w:p w:rsidR="00BA7243" w:rsidRDefault="00672A9D" w:rsidP="008D0B32">
            <w:pPr>
              <w:pStyle w:val="TableText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 xml:space="preserve">Michel </w:t>
            </w:r>
            <w:proofErr w:type="spellStart"/>
            <w:r>
              <w:rPr>
                <w:rFonts w:ascii="Helvetica 45 Light" w:hAnsi="Helvetica 45 Light"/>
              </w:rPr>
              <w:t>Tingaud</w:t>
            </w:r>
            <w:proofErr w:type="spellEnd"/>
          </w:p>
        </w:tc>
        <w:tc>
          <w:tcPr>
            <w:tcW w:w="2597" w:type="dxa"/>
          </w:tcPr>
          <w:p w:rsidR="00BA7243" w:rsidRDefault="00423D75" w:rsidP="009940F8">
            <w:pPr>
              <w:pStyle w:val="TableText"/>
              <w:jc w:val="center"/>
              <w:rPr>
                <w:rFonts w:ascii="Helvetica 45 Light" w:hAnsi="Helvetica 45 Light"/>
              </w:rPr>
            </w:pPr>
            <w:r>
              <w:rPr>
                <w:rFonts w:ascii="Helvetica 45 Light" w:hAnsi="Helvetica 45 Light"/>
              </w:rPr>
              <w:t>S1F0</w:t>
            </w:r>
          </w:p>
        </w:tc>
      </w:tr>
    </w:tbl>
    <w:p w:rsidR="00D17CDF" w:rsidRPr="00EB383F" w:rsidRDefault="00D17CDF" w:rsidP="00B96A08">
      <w:pPr>
        <w:pStyle w:val="Recommendationpleintexte"/>
        <w:rPr>
          <w:rFonts w:ascii="Helvetica 45 Light" w:hAnsi="Helvetica 45 Light"/>
          <w:i w:val="0"/>
        </w:rPr>
      </w:pPr>
    </w:p>
    <w:p w:rsidR="00D17CDF" w:rsidRPr="00EB383F" w:rsidRDefault="00D17CDF" w:rsidP="00B96A08">
      <w:pPr>
        <w:pStyle w:val="Recommendationpleintexte"/>
        <w:rPr>
          <w:rFonts w:ascii="Helvetica 45 Light" w:hAnsi="Helvetica 45 Light"/>
          <w:i w:val="0"/>
        </w:rPr>
      </w:pPr>
    </w:p>
    <w:p w:rsidR="00D82930" w:rsidRPr="00EB383F" w:rsidRDefault="00D82930" w:rsidP="00D82930">
      <w:pPr>
        <w:pStyle w:val="Titre1"/>
      </w:pPr>
      <w:bookmarkStart w:id="235" w:name="_Toc409446499"/>
      <w:r>
        <w:lastRenderedPageBreak/>
        <w:t>Prise en Compte des DOMs</w:t>
      </w:r>
      <w:bookmarkEnd w:id="235"/>
    </w:p>
    <w:p w:rsidR="00D82930" w:rsidRDefault="00C87FB2" w:rsidP="00D8293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La version applicative G1R6 de Geofibre doit permettre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>. Pour cela des instances spécifiques sont mises en place  pour les différents départements (Réunion, Martinique, Guadeloupe et Guyane).</w:t>
      </w:r>
    </w:p>
    <w:p w:rsidR="005C71A0" w:rsidRDefault="005C71A0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837B48" w:rsidRDefault="00837B48" w:rsidP="00D8293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Les impacts sur le </w:t>
      </w:r>
      <w:proofErr w:type="spellStart"/>
      <w:r>
        <w:rPr>
          <w:rFonts w:ascii="Helvetica 45 Light" w:hAnsi="Helvetica 45 Light"/>
          <w:sz w:val="22"/>
          <w:szCs w:val="22"/>
        </w:rPr>
        <w:t>Gassi</w:t>
      </w:r>
      <w:proofErr w:type="spellEnd"/>
      <w:r>
        <w:rPr>
          <w:rFonts w:ascii="Helvetica 45 Light" w:hAnsi="Helvetica 45 Light"/>
          <w:sz w:val="22"/>
          <w:szCs w:val="22"/>
        </w:rPr>
        <w:t xml:space="preserve"> </w:t>
      </w:r>
      <w:r w:rsidR="001D3DFE">
        <w:rPr>
          <w:rFonts w:ascii="Helvetica 45 Light" w:hAnsi="Helvetica 45 Light"/>
          <w:sz w:val="22"/>
          <w:szCs w:val="22"/>
        </w:rPr>
        <w:t xml:space="preserve">et </w:t>
      </w:r>
      <w:r w:rsidR="00F154F1">
        <w:rPr>
          <w:rFonts w:ascii="Helvetica 45 Light" w:hAnsi="Helvetica 45 Light"/>
          <w:sz w:val="22"/>
          <w:szCs w:val="22"/>
        </w:rPr>
        <w:t>l</w:t>
      </w:r>
      <w:r w:rsidR="001D3DFE">
        <w:rPr>
          <w:rFonts w:ascii="Helvetica 45 Light" w:hAnsi="Helvetica 45 Light"/>
          <w:sz w:val="22"/>
          <w:szCs w:val="22"/>
        </w:rPr>
        <w:t xml:space="preserve">es connexions utilisateurs </w:t>
      </w:r>
      <w:r>
        <w:rPr>
          <w:rFonts w:ascii="Helvetica 45 Light" w:hAnsi="Helvetica 45 Light"/>
          <w:sz w:val="22"/>
          <w:szCs w:val="22"/>
        </w:rPr>
        <w:t>seront décrits dans un chapitre spécifique.</w:t>
      </w:r>
    </w:p>
    <w:p w:rsidR="005C71A0" w:rsidRDefault="005C71A0" w:rsidP="001D3DFE">
      <w:pPr>
        <w:jc w:val="both"/>
        <w:rPr>
          <w:rFonts w:ascii="Helvetica 45 Light" w:hAnsi="Helvetica 45 Light"/>
          <w:sz w:val="22"/>
          <w:szCs w:val="22"/>
        </w:rPr>
      </w:pPr>
    </w:p>
    <w:p w:rsidR="001D3DFE" w:rsidRDefault="001D3DFE" w:rsidP="001D3DFE">
      <w:pPr>
        <w:jc w:val="both"/>
        <w:rPr>
          <w:rFonts w:ascii="Helvetica 45 Light" w:hAnsi="Helvetica 45 Light"/>
          <w:sz w:val="22"/>
          <w:szCs w:val="22"/>
        </w:rPr>
      </w:pPr>
      <w:r w:rsidRPr="001208C2">
        <w:rPr>
          <w:rFonts w:ascii="Helvetica 45 Light" w:hAnsi="Helvetica 45 Light"/>
          <w:sz w:val="22"/>
          <w:szCs w:val="22"/>
        </w:rPr>
        <w:t xml:space="preserve">La mise à disposition de </w:t>
      </w:r>
      <w:proofErr w:type="spellStart"/>
      <w:r w:rsidRPr="001208C2">
        <w:rPr>
          <w:rFonts w:ascii="Helvetica 45 Light" w:hAnsi="Helvetica 45 Light"/>
          <w:sz w:val="22"/>
          <w:szCs w:val="22"/>
        </w:rPr>
        <w:t>Geofibre</w:t>
      </w:r>
      <w:proofErr w:type="spellEnd"/>
      <w:r w:rsidRPr="001208C2">
        <w:rPr>
          <w:rFonts w:ascii="Helvetica 45 Light" w:hAnsi="Helvetica 45 Light"/>
          <w:sz w:val="22"/>
          <w:szCs w:val="22"/>
        </w:rPr>
        <w:t xml:space="preserve"> dans les </w:t>
      </w:r>
      <w:proofErr w:type="spellStart"/>
      <w:r w:rsidRPr="001208C2">
        <w:rPr>
          <w:rFonts w:ascii="Helvetica 45 Light" w:hAnsi="Helvetica 45 Light"/>
          <w:sz w:val="22"/>
          <w:szCs w:val="22"/>
        </w:rPr>
        <w:t>DOMs</w:t>
      </w:r>
      <w:proofErr w:type="spellEnd"/>
      <w:r w:rsidRPr="001208C2">
        <w:rPr>
          <w:rFonts w:ascii="Helvetica 45 Light" w:hAnsi="Helvetica 45 Light"/>
          <w:sz w:val="22"/>
          <w:szCs w:val="22"/>
        </w:rPr>
        <w:t xml:space="preserve"> nécessite des adaptations techniques et fonctionnelles. Ce document regroupera les impacts fonctionnels.</w:t>
      </w:r>
    </w:p>
    <w:p w:rsidR="005C71A0" w:rsidRDefault="005C71A0" w:rsidP="001D3DFE">
      <w:pPr>
        <w:jc w:val="both"/>
        <w:rPr>
          <w:rFonts w:ascii="Helvetica 45 Light" w:hAnsi="Helvetica 45 Light"/>
          <w:sz w:val="22"/>
          <w:szCs w:val="22"/>
        </w:rPr>
      </w:pPr>
    </w:p>
    <w:p w:rsidR="00F154F1" w:rsidRDefault="001D3DFE" w:rsidP="001D3DFE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DAT [R5] précisera les impacts d’architecture.</w:t>
      </w:r>
    </w:p>
    <w:p w:rsidR="00F154F1" w:rsidRDefault="00F154F1" w:rsidP="001D3DFE">
      <w:pPr>
        <w:jc w:val="both"/>
        <w:rPr>
          <w:rFonts w:ascii="Helvetica 45 Light" w:hAnsi="Helvetica 45 Light"/>
          <w:sz w:val="22"/>
          <w:szCs w:val="22"/>
        </w:rPr>
      </w:pPr>
    </w:p>
    <w:p w:rsidR="001D3DFE" w:rsidRPr="000A472E" w:rsidRDefault="00F154F1" w:rsidP="001D3DFE">
      <w:pPr>
        <w:jc w:val="both"/>
      </w:pPr>
      <w:r w:rsidRPr="00F154F1">
        <w:rPr>
          <w:rFonts w:ascii="Helvetica 45 Light" w:hAnsi="Helvetica 45 Light"/>
          <w:sz w:val="22"/>
          <w:szCs w:val="22"/>
        </w:rPr>
        <w:t xml:space="preserve">Le document de Stratégie de Migration [R8] décrit les impacts liés à la migration des données FTTH </w:t>
      </w:r>
      <w:proofErr w:type="spellStart"/>
      <w:r w:rsidRPr="00F154F1">
        <w:rPr>
          <w:rFonts w:ascii="Helvetica 45 Light" w:hAnsi="Helvetica 45 Light"/>
          <w:sz w:val="22"/>
          <w:szCs w:val="22"/>
        </w:rPr>
        <w:t>DOMs</w:t>
      </w:r>
      <w:proofErr w:type="spellEnd"/>
      <w:r w:rsidRPr="00F154F1">
        <w:rPr>
          <w:rFonts w:ascii="Helvetica 45 Light" w:hAnsi="Helvetica 45 Light"/>
          <w:sz w:val="22"/>
          <w:szCs w:val="22"/>
        </w:rPr>
        <w:t xml:space="preserve"> de TIGRE.</w:t>
      </w:r>
      <w:r w:rsidR="001D3DFE">
        <w:rPr>
          <w:rFonts w:ascii="Helvetica 45 Light" w:hAnsi="Helvetica 45 Light"/>
          <w:sz w:val="22"/>
          <w:szCs w:val="22"/>
        </w:rPr>
        <w:t xml:space="preserve"> </w:t>
      </w:r>
    </w:p>
    <w:p w:rsidR="00D82930" w:rsidRPr="00EB383F" w:rsidRDefault="00D82930" w:rsidP="00D82930">
      <w:pPr>
        <w:jc w:val="both"/>
        <w:rPr>
          <w:rFonts w:ascii="Helvetica 45 Light" w:hAnsi="Helvetica 45 Light"/>
        </w:rPr>
      </w:pPr>
    </w:p>
    <w:p w:rsidR="00D82930" w:rsidRDefault="001D3DFE" w:rsidP="00D82930">
      <w:pPr>
        <w:pStyle w:val="Titre2"/>
        <w:rPr>
          <w:rFonts w:ascii="Helvetica 45 Light" w:hAnsi="Helvetica 45 Light"/>
        </w:rPr>
      </w:pPr>
      <w:bookmarkStart w:id="236" w:name="_Toc409446500"/>
      <w:r>
        <w:rPr>
          <w:rFonts w:ascii="Helvetica 45 Light" w:hAnsi="Helvetica 45 Light"/>
        </w:rPr>
        <w:t>Principe Général</w:t>
      </w:r>
      <w:bookmarkEnd w:id="236"/>
    </w:p>
    <w:p w:rsidR="00126080" w:rsidRDefault="001D3DFE" w:rsidP="00D8293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La mise à disposition de </w:t>
      </w:r>
      <w:proofErr w:type="spellStart"/>
      <w:r>
        <w:rPr>
          <w:rFonts w:ascii="Helvetica 45 Light" w:hAnsi="Helvetica 45 Light"/>
          <w:sz w:val="22"/>
          <w:szCs w:val="22"/>
        </w:rPr>
        <w:t>Geofibre</w:t>
      </w:r>
      <w:proofErr w:type="spellEnd"/>
      <w:r>
        <w:rPr>
          <w:rFonts w:ascii="Helvetica 45 Light" w:hAnsi="Helvetica 45 Light"/>
          <w:sz w:val="22"/>
          <w:szCs w:val="22"/>
        </w:rPr>
        <w:t xml:space="preserve"> dans les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 </w:t>
      </w:r>
      <w:r w:rsidR="00126080">
        <w:rPr>
          <w:rFonts w:ascii="Helvetica 45 Light" w:hAnsi="Helvetica 45 Light"/>
          <w:sz w:val="22"/>
          <w:szCs w:val="22"/>
        </w:rPr>
        <w:t>doit être équivalente vue de l’utilisateur à la version métropole.</w:t>
      </w:r>
    </w:p>
    <w:p w:rsidR="00126080" w:rsidRDefault="00126080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126080" w:rsidRDefault="00126080" w:rsidP="00D8293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Les données dans les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 seront gérées dans le système de projection local. Il n’y aura pas, comme en métropole (Lambert II étendu vers Lambert 93), de </w:t>
      </w:r>
      <w:proofErr w:type="spellStart"/>
      <w:r>
        <w:rPr>
          <w:rFonts w:ascii="Helvetica 45 Light" w:hAnsi="Helvetica 45 Light"/>
          <w:sz w:val="22"/>
          <w:szCs w:val="22"/>
        </w:rPr>
        <w:t>reprojection</w:t>
      </w:r>
      <w:proofErr w:type="spellEnd"/>
      <w:r w:rsidR="00294149">
        <w:rPr>
          <w:rFonts w:ascii="Helvetica 45 Light" w:hAnsi="Helvetica 45 Light"/>
          <w:sz w:val="22"/>
          <w:szCs w:val="22"/>
        </w:rPr>
        <w:t xml:space="preserve"> vers le système local</w:t>
      </w:r>
      <w:r>
        <w:rPr>
          <w:rFonts w:ascii="Helvetica 45 Light" w:hAnsi="Helvetica 45 Light"/>
          <w:sz w:val="22"/>
          <w:szCs w:val="22"/>
        </w:rPr>
        <w:t xml:space="preserve"> </w:t>
      </w:r>
      <w:r w:rsidR="00294149">
        <w:rPr>
          <w:rFonts w:ascii="Helvetica 45 Light" w:hAnsi="Helvetica 45 Light"/>
          <w:sz w:val="22"/>
          <w:szCs w:val="22"/>
        </w:rPr>
        <w:t xml:space="preserve">ou d’export de données </w:t>
      </w:r>
      <w:r>
        <w:rPr>
          <w:rFonts w:ascii="Helvetica 45 Light" w:hAnsi="Helvetica 45 Light"/>
          <w:sz w:val="22"/>
          <w:szCs w:val="22"/>
        </w:rPr>
        <w:t xml:space="preserve">vers </w:t>
      </w:r>
      <w:r w:rsidR="00294149">
        <w:rPr>
          <w:rFonts w:ascii="Helvetica 45 Light" w:hAnsi="Helvetica 45 Light"/>
          <w:sz w:val="22"/>
          <w:szCs w:val="22"/>
        </w:rPr>
        <w:t>un autre système</w:t>
      </w:r>
      <w:r>
        <w:rPr>
          <w:rFonts w:ascii="Helvetica 45 Light" w:hAnsi="Helvetica 45 Light"/>
          <w:sz w:val="22"/>
          <w:szCs w:val="22"/>
        </w:rPr>
        <w:t>.</w:t>
      </w:r>
    </w:p>
    <w:p w:rsidR="000D176C" w:rsidRDefault="000D176C" w:rsidP="00D82930">
      <w:pPr>
        <w:jc w:val="both"/>
        <w:rPr>
          <w:rFonts w:ascii="Helvetica 45 Light" w:hAnsi="Helvetica 45 Light"/>
          <w:sz w:val="22"/>
          <w:szCs w:val="22"/>
        </w:rPr>
      </w:pPr>
    </w:p>
    <w:tbl>
      <w:tblPr>
        <w:tblW w:w="7616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1985"/>
        <w:gridCol w:w="3930"/>
      </w:tblGrid>
      <w:tr w:rsidR="00E74CC8" w:rsidRPr="00F13B30" w:rsidTr="00E74CC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ZONE </w:t>
            </w:r>
          </w:p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SYSTEME GEODESIQUE 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PROJECTION </w:t>
            </w:r>
          </w:p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</w:tr>
      <w:tr w:rsidR="00E74CC8" w:rsidRPr="00F13B30" w:rsidTr="00E74CC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France métropolitaine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RGF93 </w:t>
            </w:r>
          </w:p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>Lambert 93. </w:t>
            </w:r>
          </w:p>
          <w:p w:rsidR="00E74CC8" w:rsidRPr="00F13B30" w:rsidRDefault="00E74CC8" w:rsidP="005111E3">
            <w:pPr>
              <w:widowControl w:val="0"/>
              <w:rPr>
                <w:szCs w:val="24"/>
              </w:rPr>
            </w:pPr>
          </w:p>
        </w:tc>
      </w:tr>
      <w:tr w:rsidR="00E74CC8" w:rsidRPr="00F13B30" w:rsidTr="00E74CC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E74CC8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Guadeloupe,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WGS84 </w:t>
            </w:r>
          </w:p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UTM Nord fuseau 20. </w:t>
            </w:r>
          </w:p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</w:tr>
      <w:tr w:rsidR="00E74CC8" w:rsidRPr="00F13B30" w:rsidTr="00E74CC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Martinique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WGS84 </w:t>
            </w:r>
          </w:p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UTM Nord fuseau 20. </w:t>
            </w:r>
          </w:p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</w:tr>
      <w:tr w:rsidR="00E74CC8" w:rsidRPr="00F13B30" w:rsidTr="00E74CC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Guyane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RGFG95 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UTM Nord fuseau 22. </w:t>
            </w:r>
          </w:p>
        </w:tc>
      </w:tr>
      <w:tr w:rsidR="00E74CC8" w:rsidRPr="00F13B30" w:rsidTr="00E74CC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Réunion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RGR92 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E74CC8" w:rsidRPr="00F13B30" w:rsidRDefault="00E74CC8" w:rsidP="005111E3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UTM Sud fuseau 40. </w:t>
            </w:r>
          </w:p>
        </w:tc>
      </w:tr>
    </w:tbl>
    <w:p w:rsidR="0090486E" w:rsidRDefault="0090486E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90486E" w:rsidRDefault="0090486E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FD6A5D" w:rsidRDefault="00FD6A5D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FD6A5D" w:rsidRDefault="00613C6C" w:rsidP="00D82930">
      <w:pPr>
        <w:jc w:val="both"/>
        <w:rPr>
          <w:rFonts w:ascii="Helvetica 45 Light" w:hAnsi="Helvetica 45 Light"/>
          <w:sz w:val="22"/>
          <w:szCs w:val="22"/>
        </w:rPr>
      </w:pPr>
      <w:r w:rsidRPr="00613C6C">
        <w:rPr>
          <w:rFonts w:ascii="Helvetica 45 Light" w:hAnsi="Helvetica 45 Light"/>
          <w:sz w:val="22"/>
          <w:szCs w:val="22"/>
        </w:rPr>
        <w:lastRenderedPageBreak/>
        <w:t xml:space="preserve">Malgré le fait que les serveurs soient hébergés en métropole, les horaires de création ou modification des objets stockés en base </w:t>
      </w:r>
      <w:proofErr w:type="spellStart"/>
      <w:r w:rsidRPr="00613C6C">
        <w:rPr>
          <w:rFonts w:ascii="Helvetica 45 Light" w:hAnsi="Helvetica 45 Light"/>
          <w:sz w:val="22"/>
          <w:szCs w:val="22"/>
        </w:rPr>
        <w:t>DOMs</w:t>
      </w:r>
      <w:proofErr w:type="spellEnd"/>
      <w:r w:rsidRPr="00613C6C">
        <w:rPr>
          <w:rFonts w:ascii="Helvetica 45 Light" w:hAnsi="Helvetica 45 Light"/>
          <w:sz w:val="22"/>
          <w:szCs w:val="22"/>
        </w:rPr>
        <w:t xml:space="preserve"> seront renseignés en </w:t>
      </w:r>
      <w:r w:rsidR="00FD6A5D" w:rsidRPr="00613C6C">
        <w:rPr>
          <w:rFonts w:ascii="Helvetica 45 Light" w:hAnsi="Helvetica 45 Light"/>
          <w:sz w:val="22"/>
          <w:szCs w:val="22"/>
        </w:rPr>
        <w:t>heure locale</w:t>
      </w:r>
      <w:r w:rsidRPr="00613C6C">
        <w:rPr>
          <w:rFonts w:ascii="Helvetica 45 Light" w:hAnsi="Helvetica 45 Light"/>
          <w:sz w:val="22"/>
          <w:szCs w:val="22"/>
        </w:rPr>
        <w:t>.</w:t>
      </w:r>
    </w:p>
    <w:p w:rsidR="00DF0EDB" w:rsidRDefault="00DF0EDB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E65CDB" w:rsidRDefault="00DF0EDB" w:rsidP="00D8293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Une phase de migration de données créées dans les différentes bases TIGRE associées aux </w:t>
      </w:r>
      <w:proofErr w:type="spellStart"/>
      <w:r w:rsidR="00F32104">
        <w:rPr>
          <w:rFonts w:ascii="Helvetica 45 Light" w:hAnsi="Helvetica 45 Light"/>
          <w:sz w:val="22"/>
          <w:szCs w:val="22"/>
        </w:rPr>
        <w:t>DOMs</w:t>
      </w:r>
      <w:proofErr w:type="spellEnd"/>
      <w:r w:rsidR="00F32104">
        <w:rPr>
          <w:rFonts w:ascii="Helvetica 45 Light" w:hAnsi="Helvetica 45 Light"/>
          <w:sz w:val="22"/>
          <w:szCs w:val="22"/>
        </w:rPr>
        <w:t xml:space="preserve"> </w:t>
      </w:r>
      <w:r>
        <w:rPr>
          <w:rFonts w:ascii="Helvetica 45 Light" w:hAnsi="Helvetica 45 Light"/>
          <w:sz w:val="22"/>
          <w:szCs w:val="22"/>
        </w:rPr>
        <w:t>sera effectuée suite à la MEP G1R6. Une stratégie de migration des données est décrite dans le document [R8].</w:t>
      </w:r>
      <w:r w:rsidR="00672A9D">
        <w:rPr>
          <w:rFonts w:ascii="Helvetica 45 Light" w:hAnsi="Helvetica 45 Light"/>
          <w:sz w:val="22"/>
          <w:szCs w:val="22"/>
        </w:rPr>
        <w:t xml:space="preserve"> </w:t>
      </w:r>
    </w:p>
    <w:p w:rsidR="00D54FCE" w:rsidRPr="009A2069" w:rsidRDefault="00E65CDB" w:rsidP="00E65CDB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Il</w:t>
      </w:r>
      <w:r w:rsidR="00D54FCE" w:rsidRPr="009A2069">
        <w:rPr>
          <w:rFonts w:ascii="Helvetica 45 Light" w:hAnsi="Helvetica 45 Light"/>
          <w:sz w:val="22"/>
          <w:szCs w:val="22"/>
        </w:rPr>
        <w:t xml:space="preserve"> faudra veiller à la mise à disposition des données (NRA/SR etc..) puis réaliser les imports (PIT, Appuis, GC non Orange) avant de réaliser la migration des données.</w:t>
      </w:r>
      <w:r>
        <w:rPr>
          <w:rFonts w:ascii="Helvetica 45 Light" w:hAnsi="Helvetica 45 Light"/>
          <w:sz w:val="22"/>
          <w:szCs w:val="22"/>
        </w:rPr>
        <w:t xml:space="preserve"> </w:t>
      </w:r>
      <w:r w:rsidRPr="00DB5FD0">
        <w:rPr>
          <w:rFonts w:ascii="Helvetica 45 Light" w:hAnsi="Helvetica 45 Light"/>
          <w:sz w:val="22"/>
          <w:szCs w:val="22"/>
        </w:rPr>
        <w:t xml:space="preserve">Il n’y a pas de zone IRIS pour les </w:t>
      </w:r>
      <w:proofErr w:type="spellStart"/>
      <w:r w:rsidRPr="00DB5FD0">
        <w:rPr>
          <w:rFonts w:ascii="Helvetica 45 Light" w:hAnsi="Helvetica 45 Light"/>
          <w:sz w:val="22"/>
          <w:szCs w:val="22"/>
        </w:rPr>
        <w:t>DOMs</w:t>
      </w:r>
      <w:proofErr w:type="spellEnd"/>
      <w:r w:rsidRPr="00E65CDB">
        <w:rPr>
          <w:rFonts w:ascii="Helvetica 45 Light" w:hAnsi="Helvetica 45 Light"/>
          <w:sz w:val="22"/>
          <w:szCs w:val="22"/>
        </w:rPr>
        <w:t>.</w:t>
      </w:r>
    </w:p>
    <w:p w:rsidR="007B262A" w:rsidRDefault="007B262A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7B262A" w:rsidRDefault="007B262A" w:rsidP="007B262A">
      <w:pPr>
        <w:pStyle w:val="Titre2"/>
        <w:rPr>
          <w:rFonts w:ascii="Helvetica 45 Light" w:hAnsi="Helvetica 45 Light"/>
        </w:rPr>
      </w:pPr>
      <w:bookmarkStart w:id="237" w:name="_Toc409446501"/>
      <w:r>
        <w:rPr>
          <w:rFonts w:ascii="Helvetica 45 Light" w:hAnsi="Helvetica 45 Light"/>
        </w:rPr>
        <w:t>Géosignets</w:t>
      </w:r>
      <w:bookmarkEnd w:id="237"/>
    </w:p>
    <w:p w:rsidR="007B262A" w:rsidRDefault="007B262A" w:rsidP="00D8293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5111E3" w:rsidRDefault="005111E3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7B262A" w:rsidRDefault="007B262A" w:rsidP="00D82930">
      <w:pPr>
        <w:jc w:val="both"/>
        <w:rPr>
          <w:rFonts w:ascii="Helvetica 45 Light" w:hAnsi="Helvetica 45 Light"/>
          <w:sz w:val="22"/>
          <w:szCs w:val="22"/>
        </w:rPr>
      </w:pPr>
      <w:r w:rsidRPr="007B262A">
        <w:rPr>
          <w:rFonts w:ascii="Helvetica 45 Light" w:hAnsi="Helvetica 45 Light"/>
          <w:sz w:val="22"/>
          <w:szCs w:val="22"/>
        </w:rPr>
        <w:t>Si un utilisateur utilise un fichier de géosignet d'une autre base, il est très fortement probable que le géosignet pointera sur une zone blanche (sans aucune données ni fond de carte)</w:t>
      </w:r>
      <w:r w:rsidR="00F32104">
        <w:rPr>
          <w:rFonts w:ascii="Helvetica 45 Light" w:hAnsi="Helvetica 45 Light"/>
          <w:sz w:val="22"/>
          <w:szCs w:val="22"/>
        </w:rPr>
        <w:t xml:space="preserve"> car seules les coordonnées en valeur absolue sont stockées dans le fichier</w:t>
      </w:r>
      <w:r>
        <w:rPr>
          <w:rFonts w:ascii="Helvetica 45 Light" w:hAnsi="Helvetica 45 Light"/>
          <w:sz w:val="22"/>
          <w:szCs w:val="22"/>
        </w:rPr>
        <w:t>.</w:t>
      </w:r>
    </w:p>
    <w:p w:rsidR="007B262A" w:rsidRDefault="007B262A" w:rsidP="00D82930">
      <w:pPr>
        <w:jc w:val="both"/>
        <w:rPr>
          <w:rFonts w:ascii="Helvetica 45 Light" w:hAnsi="Helvetica 45 Light"/>
          <w:sz w:val="22"/>
          <w:szCs w:val="22"/>
        </w:rPr>
      </w:pPr>
    </w:p>
    <w:p w:rsidR="00D82930" w:rsidRPr="007B262A" w:rsidRDefault="007B262A" w:rsidP="007B262A">
      <w:pPr>
        <w:pStyle w:val="Titre2"/>
        <w:rPr>
          <w:rFonts w:ascii="Helvetica 45 Light" w:hAnsi="Helvetica 45 Light"/>
        </w:rPr>
      </w:pPr>
      <w:bookmarkStart w:id="238" w:name="_Toc409446502"/>
      <w:r w:rsidRPr="007B262A">
        <w:rPr>
          <w:rFonts w:ascii="Helvetica 45 Light" w:hAnsi="Helvetica 45 Light"/>
        </w:rPr>
        <w:t>Localisation</w:t>
      </w:r>
      <w:bookmarkEnd w:id="238"/>
      <w:r w:rsidR="00126080" w:rsidRPr="007B262A">
        <w:rPr>
          <w:rFonts w:ascii="Helvetica 45 Light" w:hAnsi="Helvetica 45 Light"/>
        </w:rPr>
        <w:t xml:space="preserve"> </w:t>
      </w:r>
    </w:p>
    <w:p w:rsidR="00D82930" w:rsidRPr="00EB383F" w:rsidRDefault="007B262A" w:rsidP="00D82930">
      <w:pPr>
        <w:pStyle w:val="Titre3"/>
        <w:rPr>
          <w:rFonts w:ascii="Helvetica 45 Light" w:hAnsi="Helvetica 45 Light"/>
        </w:rPr>
      </w:pPr>
      <w:bookmarkStart w:id="239" w:name="_Toc409446503"/>
      <w:r>
        <w:rPr>
          <w:rFonts w:ascii="Helvetica 45 Light" w:hAnsi="Helvetica 45 Light"/>
        </w:rPr>
        <w:t>Localisation par adresse</w:t>
      </w:r>
      <w:bookmarkEnd w:id="239"/>
    </w:p>
    <w:p w:rsidR="005F3518" w:rsidRDefault="007E4BC2" w:rsidP="007E4BC2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5F3518" w:rsidRDefault="005F3518" w:rsidP="007E4BC2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géocodage ne doit se faire que sur l’emprise de la base concernée.</w:t>
      </w:r>
    </w:p>
    <w:p w:rsidR="007E4BC2" w:rsidRDefault="005F3518" w:rsidP="007E4BC2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Il est à noter que</w:t>
      </w:r>
      <w:r w:rsidR="00F32104">
        <w:rPr>
          <w:rFonts w:ascii="Helvetica 45 Light" w:hAnsi="Helvetica 45 Light"/>
          <w:sz w:val="22"/>
          <w:szCs w:val="22"/>
        </w:rPr>
        <w:t xml:space="preserve"> Bing </w:t>
      </w:r>
      <w:proofErr w:type="spellStart"/>
      <w:r w:rsidR="00F32104">
        <w:rPr>
          <w:rFonts w:ascii="Helvetica 45 Light" w:hAnsi="Helvetica 45 Light"/>
          <w:sz w:val="22"/>
          <w:szCs w:val="22"/>
        </w:rPr>
        <w:t>Maps</w:t>
      </w:r>
      <w:proofErr w:type="spellEnd"/>
      <w:r w:rsidR="00F32104">
        <w:rPr>
          <w:rFonts w:ascii="Helvetica 45 Light" w:hAnsi="Helvetica 45 Light"/>
          <w:sz w:val="22"/>
          <w:szCs w:val="22"/>
        </w:rPr>
        <w:t xml:space="preserve"> n’est pas précis dans les </w:t>
      </w:r>
      <w:proofErr w:type="spellStart"/>
      <w:r w:rsidR="00F32104">
        <w:rPr>
          <w:rFonts w:ascii="Helvetica 45 Light" w:hAnsi="Helvetica 45 Light"/>
          <w:sz w:val="22"/>
          <w:szCs w:val="22"/>
        </w:rPr>
        <w:t>DOMs</w:t>
      </w:r>
      <w:proofErr w:type="spellEnd"/>
      <w:r w:rsidR="00F32104">
        <w:rPr>
          <w:rFonts w:ascii="Helvetica 45 Light" w:hAnsi="Helvetica 45 Light"/>
          <w:sz w:val="22"/>
          <w:szCs w:val="22"/>
        </w:rPr>
        <w:t>.</w:t>
      </w:r>
    </w:p>
    <w:p w:rsidR="00D54FCE" w:rsidRDefault="00D54FCE" w:rsidP="007E4BC2">
      <w:pPr>
        <w:jc w:val="both"/>
        <w:rPr>
          <w:rFonts w:ascii="Helvetica 45 Light" w:hAnsi="Helvetica 45 Light"/>
          <w:sz w:val="22"/>
          <w:szCs w:val="22"/>
        </w:rPr>
      </w:pPr>
    </w:p>
    <w:p w:rsidR="00D54FCE" w:rsidRDefault="00D54FCE" w:rsidP="007E4BC2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En ce qui concerne la localisation par coordonnées, pour les bases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 seul le système de projection local sera proposé.</w:t>
      </w:r>
    </w:p>
    <w:p w:rsidR="007B262A" w:rsidRPr="00EB383F" w:rsidRDefault="007B262A" w:rsidP="007B262A">
      <w:pPr>
        <w:pStyle w:val="Titre3"/>
        <w:rPr>
          <w:rFonts w:ascii="Helvetica 45 Light" w:hAnsi="Helvetica 45 Light"/>
        </w:rPr>
      </w:pPr>
      <w:bookmarkStart w:id="240" w:name="_Toc409446504"/>
      <w:r>
        <w:rPr>
          <w:rFonts w:ascii="Helvetica 45 Light" w:hAnsi="Helvetica 45 Light"/>
        </w:rPr>
        <w:t>Localisation par objet métier</w:t>
      </w:r>
      <w:bookmarkEnd w:id="240"/>
    </w:p>
    <w:p w:rsidR="007B262A" w:rsidRDefault="007B262A" w:rsidP="007B262A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D82930" w:rsidRDefault="00D82930" w:rsidP="003E4081">
      <w:pPr>
        <w:rPr>
          <w:rFonts w:ascii="Helvetica 45 Light" w:hAnsi="Helvetica 45 Light"/>
          <w:sz w:val="22"/>
          <w:szCs w:val="22"/>
        </w:rPr>
      </w:pPr>
    </w:p>
    <w:p w:rsidR="00C85C04" w:rsidRPr="007B262A" w:rsidRDefault="00C85C04" w:rsidP="00C85C04">
      <w:pPr>
        <w:pStyle w:val="Titre2"/>
        <w:rPr>
          <w:rFonts w:ascii="Helvetica 45 Light" w:hAnsi="Helvetica 45 Light"/>
        </w:rPr>
      </w:pPr>
      <w:bookmarkStart w:id="241" w:name="_Toc409446505"/>
      <w:r>
        <w:rPr>
          <w:rFonts w:ascii="Helvetica 45 Light" w:hAnsi="Helvetica 45 Light"/>
        </w:rPr>
        <w:t>Gestion des couches</w:t>
      </w:r>
      <w:bookmarkEnd w:id="241"/>
    </w:p>
    <w:p w:rsidR="00C85C04" w:rsidRPr="00EB383F" w:rsidRDefault="00C85C04" w:rsidP="00C85C04">
      <w:pPr>
        <w:pStyle w:val="Titre3"/>
        <w:rPr>
          <w:rFonts w:ascii="Helvetica 45 Light" w:hAnsi="Helvetica 45 Light"/>
        </w:rPr>
      </w:pPr>
      <w:bookmarkStart w:id="242" w:name="_Toc409446506"/>
      <w:r>
        <w:rPr>
          <w:rFonts w:ascii="Helvetica 45 Light" w:hAnsi="Helvetica 45 Light"/>
        </w:rPr>
        <w:t>Table des matières</w:t>
      </w:r>
      <w:bookmarkEnd w:id="242"/>
    </w:p>
    <w:p w:rsidR="00C85C04" w:rsidRDefault="00C85C04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 w:rsidR="0069334F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="0069334F">
        <w:rPr>
          <w:rFonts w:ascii="Helvetica 45 Light" w:hAnsi="Helvetica 45 Light"/>
          <w:sz w:val="22"/>
          <w:szCs w:val="22"/>
        </w:rPr>
        <w:t xml:space="preserve"> de l’utilisateur</w:t>
      </w:r>
      <w:r>
        <w:rPr>
          <w:rFonts w:ascii="Helvetica 45 Light" w:hAnsi="Helvetica 45 Light"/>
          <w:sz w:val="22"/>
          <w:szCs w:val="22"/>
        </w:rPr>
        <w:t>.</w:t>
      </w:r>
      <w:r w:rsidR="0069334F">
        <w:rPr>
          <w:rFonts w:ascii="Helvetica 45 Light" w:hAnsi="Helvetica 45 Light"/>
          <w:sz w:val="22"/>
          <w:szCs w:val="22"/>
        </w:rPr>
        <w:t xml:space="preserve"> </w:t>
      </w:r>
    </w:p>
    <w:p w:rsidR="0069334F" w:rsidRDefault="0069334F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lastRenderedPageBreak/>
        <w:t xml:space="preserve">Les données affichées et les fonds de cartes devront correspondre à la </w:t>
      </w:r>
      <w:r w:rsidR="00D54FCE">
        <w:rPr>
          <w:rFonts w:ascii="Helvetica 45 Light" w:hAnsi="Helvetica 45 Light"/>
          <w:sz w:val="22"/>
          <w:szCs w:val="22"/>
        </w:rPr>
        <w:t>zone (</w:t>
      </w:r>
      <w:r>
        <w:rPr>
          <w:rFonts w:ascii="Helvetica 45 Light" w:hAnsi="Helvetica 45 Light"/>
          <w:sz w:val="22"/>
          <w:szCs w:val="22"/>
        </w:rPr>
        <w:t>base</w:t>
      </w:r>
      <w:r w:rsidR="00D54FCE">
        <w:rPr>
          <w:rFonts w:ascii="Helvetica 45 Light" w:hAnsi="Helvetica 45 Light"/>
          <w:sz w:val="22"/>
          <w:szCs w:val="22"/>
        </w:rPr>
        <w:t>)</w:t>
      </w:r>
      <w:r>
        <w:rPr>
          <w:rFonts w:ascii="Helvetica 45 Light" w:hAnsi="Helvetica 45 Light"/>
          <w:sz w:val="22"/>
          <w:szCs w:val="22"/>
        </w:rPr>
        <w:t xml:space="preserve"> sélectionnée.</w:t>
      </w:r>
    </w:p>
    <w:p w:rsidR="00C85C04" w:rsidRPr="00EB383F" w:rsidRDefault="00C85C04" w:rsidP="00C85C04">
      <w:pPr>
        <w:pStyle w:val="Titre3"/>
        <w:rPr>
          <w:rFonts w:ascii="Helvetica 45 Light" w:hAnsi="Helvetica 45 Light"/>
        </w:rPr>
      </w:pPr>
      <w:bookmarkStart w:id="243" w:name="_Toc409446507"/>
      <w:r>
        <w:rPr>
          <w:rFonts w:ascii="Helvetica 45 Light" w:hAnsi="Helvetica 45 Light"/>
        </w:rPr>
        <w:t>Filtrage</w:t>
      </w:r>
      <w:bookmarkEnd w:id="243"/>
    </w:p>
    <w:p w:rsidR="008E36ED" w:rsidRDefault="008E36ED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Les filtres standards ne sont pas impactés</w:t>
      </w:r>
      <w:r w:rsidR="00C85C04">
        <w:rPr>
          <w:rFonts w:ascii="Helvetica 45 Light" w:hAnsi="Helvetica 45 Light"/>
          <w:sz w:val="22"/>
          <w:szCs w:val="22"/>
        </w:rPr>
        <w:t xml:space="preserve"> par la prise en compte des </w:t>
      </w:r>
      <w:proofErr w:type="spellStart"/>
      <w:r w:rsidR="00C85C04">
        <w:rPr>
          <w:rFonts w:ascii="Helvetica 45 Light" w:hAnsi="Helvetica 45 Light"/>
          <w:sz w:val="22"/>
          <w:szCs w:val="22"/>
        </w:rPr>
        <w:t>DOMs</w:t>
      </w:r>
      <w:proofErr w:type="spellEnd"/>
      <w:r w:rsidR="00C85C04">
        <w:rPr>
          <w:rFonts w:ascii="Helvetica 45 Light" w:hAnsi="Helvetica 45 Light"/>
          <w:sz w:val="22"/>
          <w:szCs w:val="22"/>
        </w:rPr>
        <w:t>.</w:t>
      </w:r>
    </w:p>
    <w:p w:rsidR="005111E3" w:rsidRDefault="005111E3" w:rsidP="00C85C04">
      <w:pPr>
        <w:jc w:val="both"/>
        <w:rPr>
          <w:rFonts w:ascii="Helvetica 45 Light" w:hAnsi="Helvetica 45 Light"/>
          <w:sz w:val="22"/>
          <w:szCs w:val="22"/>
          <w:highlight w:val="yellow"/>
        </w:rPr>
      </w:pPr>
    </w:p>
    <w:p w:rsidR="009A2069" w:rsidRDefault="007E4BC2" w:rsidP="00C85C04">
      <w:pPr>
        <w:jc w:val="both"/>
        <w:rPr>
          <w:ins w:id="244" w:author="TINGAUD Michel" w:date="2015-01-19T15:16:00Z"/>
          <w:rFonts w:ascii="Helvetica 45 Light" w:hAnsi="Helvetica 45 Light"/>
          <w:sz w:val="22"/>
          <w:szCs w:val="22"/>
        </w:rPr>
      </w:pPr>
      <w:r w:rsidRPr="007E4BC2">
        <w:rPr>
          <w:rFonts w:ascii="Helvetica 45 Light" w:hAnsi="Helvetica 45 Light"/>
          <w:sz w:val="22"/>
          <w:szCs w:val="22"/>
        </w:rPr>
        <w:t xml:space="preserve">Pour les filtres </w:t>
      </w:r>
      <w:r w:rsidR="00373E16">
        <w:rPr>
          <w:rFonts w:ascii="Helvetica 45 Light" w:hAnsi="Helvetica 45 Light"/>
          <w:sz w:val="22"/>
          <w:szCs w:val="22"/>
        </w:rPr>
        <w:t>préprogrammés</w:t>
      </w:r>
      <w:r w:rsidRPr="007E4BC2">
        <w:rPr>
          <w:rFonts w:ascii="Helvetica 45 Light" w:hAnsi="Helvetica 45 Light"/>
          <w:sz w:val="22"/>
          <w:szCs w:val="22"/>
        </w:rPr>
        <w:t>, il sera nécessaire à</w:t>
      </w:r>
      <w:r w:rsidR="008E36ED" w:rsidRPr="007E4BC2">
        <w:rPr>
          <w:rFonts w:ascii="Helvetica 45 Light" w:hAnsi="Helvetica 45 Light"/>
          <w:sz w:val="22"/>
          <w:szCs w:val="22"/>
        </w:rPr>
        <w:t xml:space="preserve"> l’installation des bases de données </w:t>
      </w:r>
      <w:proofErr w:type="spellStart"/>
      <w:r w:rsidR="008E36ED" w:rsidRPr="007E4BC2">
        <w:rPr>
          <w:rFonts w:ascii="Helvetica 45 Light" w:hAnsi="Helvetica 45 Light"/>
          <w:sz w:val="22"/>
          <w:szCs w:val="22"/>
        </w:rPr>
        <w:t>DOMs</w:t>
      </w:r>
      <w:proofErr w:type="spellEnd"/>
      <w:r w:rsidR="008E36ED" w:rsidRPr="007E4BC2">
        <w:rPr>
          <w:rFonts w:ascii="Helvetica 45 Light" w:hAnsi="Helvetica 45 Light"/>
          <w:sz w:val="22"/>
          <w:szCs w:val="22"/>
        </w:rPr>
        <w:t xml:space="preserve">, </w:t>
      </w:r>
      <w:r w:rsidRPr="007E4BC2">
        <w:rPr>
          <w:rFonts w:ascii="Helvetica 45 Light" w:hAnsi="Helvetica 45 Light"/>
          <w:sz w:val="22"/>
          <w:szCs w:val="22"/>
        </w:rPr>
        <w:t xml:space="preserve">de récupérer les filtres de la base métropole pour les installer sur les bases </w:t>
      </w:r>
      <w:proofErr w:type="spellStart"/>
      <w:r w:rsidRPr="007E4BC2">
        <w:rPr>
          <w:rFonts w:ascii="Helvetica 45 Light" w:hAnsi="Helvetica 45 Light"/>
          <w:sz w:val="22"/>
          <w:szCs w:val="22"/>
        </w:rPr>
        <w:t>DOMs</w:t>
      </w:r>
      <w:proofErr w:type="spellEnd"/>
      <w:r w:rsidRPr="007E4BC2">
        <w:rPr>
          <w:rFonts w:ascii="Helvetica 45 Light" w:hAnsi="Helvetica 45 Light"/>
          <w:sz w:val="22"/>
          <w:szCs w:val="22"/>
        </w:rPr>
        <w:t>.</w:t>
      </w:r>
    </w:p>
    <w:p w:rsidR="009A2069" w:rsidRDefault="009A2069" w:rsidP="00C85C04">
      <w:pPr>
        <w:jc w:val="both"/>
        <w:rPr>
          <w:ins w:id="245" w:author="TINGAUD Michel" w:date="2015-01-19T15:16:00Z"/>
          <w:rFonts w:ascii="Helvetica 45 Light" w:hAnsi="Helvetica 45 Light"/>
          <w:sz w:val="22"/>
          <w:szCs w:val="22"/>
        </w:rPr>
      </w:pPr>
    </w:p>
    <w:p w:rsidR="008E36ED" w:rsidRDefault="009A2069" w:rsidP="00C85C04">
      <w:pPr>
        <w:jc w:val="both"/>
        <w:rPr>
          <w:rFonts w:ascii="Helvetica 45 Light" w:hAnsi="Helvetica 45 Light"/>
          <w:sz w:val="22"/>
          <w:szCs w:val="22"/>
        </w:rPr>
      </w:pPr>
      <w:ins w:id="246" w:author="TINGAUD Michel" w:date="2015-01-19T15:16:00Z">
        <w:r>
          <w:rPr>
            <w:rFonts w:ascii="Helvetica 45 Light" w:hAnsi="Helvetica 45 Light"/>
            <w:sz w:val="22"/>
            <w:szCs w:val="22"/>
          </w:rPr>
          <w:t>Il est à noter que la gestion de ces filtres préprogrammés n’est pas centralisée.</w:t>
        </w:r>
      </w:ins>
      <w:ins w:id="247" w:author="TINGAUD Michel" w:date="2015-01-19T15:17:00Z">
        <w:r w:rsidR="00665773">
          <w:rPr>
            <w:rFonts w:ascii="Helvetica 45 Light" w:hAnsi="Helvetica 45 Light"/>
            <w:sz w:val="22"/>
            <w:szCs w:val="22"/>
          </w:rPr>
          <w:t xml:space="preserve"> Cela signifie que si un filtre est ajouté</w:t>
        </w:r>
      </w:ins>
      <w:r w:rsidR="007E4BC2">
        <w:rPr>
          <w:rFonts w:ascii="Helvetica 45 Light" w:hAnsi="Helvetica 45 Light"/>
          <w:sz w:val="22"/>
          <w:szCs w:val="22"/>
        </w:rPr>
        <w:t xml:space="preserve"> </w:t>
      </w:r>
      <w:ins w:id="248" w:author="TINGAUD Michel" w:date="2015-01-19T15:17:00Z">
        <w:r w:rsidR="00665773">
          <w:rPr>
            <w:rFonts w:ascii="Helvetica 45 Light" w:hAnsi="Helvetica 45 Light"/>
            <w:sz w:val="22"/>
            <w:szCs w:val="22"/>
          </w:rPr>
          <w:t>sur la Réunion, il ne sera pas disponible dans les autres bases.</w:t>
        </w:r>
      </w:ins>
    </w:p>
    <w:p w:rsidR="00C85C04" w:rsidRDefault="00C85C04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 </w:t>
      </w:r>
    </w:p>
    <w:p w:rsidR="00C85C04" w:rsidRPr="00EB383F" w:rsidRDefault="00C85C04" w:rsidP="00C85C04">
      <w:pPr>
        <w:pStyle w:val="Titre3"/>
        <w:rPr>
          <w:rFonts w:ascii="Helvetica 45 Light" w:hAnsi="Helvetica 45 Light"/>
        </w:rPr>
      </w:pPr>
      <w:bookmarkStart w:id="249" w:name="_Toc409446508"/>
      <w:r>
        <w:rPr>
          <w:rFonts w:ascii="Helvetica 45 Light" w:hAnsi="Helvetica 45 Light"/>
        </w:rPr>
        <w:t xml:space="preserve">Table </w:t>
      </w:r>
      <w:r w:rsidR="00586ADB">
        <w:rPr>
          <w:rFonts w:ascii="Helvetica 45 Light" w:hAnsi="Helvetica 45 Light"/>
        </w:rPr>
        <w:t>attributaire</w:t>
      </w:r>
      <w:bookmarkEnd w:id="249"/>
    </w:p>
    <w:p w:rsidR="00A475E8" w:rsidRDefault="00586ADB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</w:t>
      </w:r>
      <w:r w:rsidR="00C85C04">
        <w:rPr>
          <w:rFonts w:ascii="Helvetica 45 Light" w:hAnsi="Helvetica 45 Light"/>
          <w:sz w:val="22"/>
          <w:szCs w:val="22"/>
        </w:rPr>
        <w:t xml:space="preserve">est impactée </w:t>
      </w:r>
      <w:r w:rsidR="00A475E8">
        <w:rPr>
          <w:rFonts w:ascii="Helvetica 45 Light" w:hAnsi="Helvetica 45 Light"/>
          <w:sz w:val="22"/>
          <w:szCs w:val="22"/>
        </w:rPr>
        <w:t xml:space="preserve">par la prise en compte des </w:t>
      </w:r>
      <w:proofErr w:type="spellStart"/>
      <w:r w:rsidR="00A475E8">
        <w:rPr>
          <w:rFonts w:ascii="Helvetica 45 Light" w:hAnsi="Helvetica 45 Light"/>
          <w:sz w:val="22"/>
          <w:szCs w:val="22"/>
        </w:rPr>
        <w:t>DOMs</w:t>
      </w:r>
      <w:proofErr w:type="spellEnd"/>
      <w:r w:rsidR="00A475E8">
        <w:rPr>
          <w:rFonts w:ascii="Helvetica 45 Light" w:hAnsi="Helvetica 45 Light"/>
          <w:sz w:val="22"/>
          <w:szCs w:val="22"/>
        </w:rPr>
        <w:t>.</w:t>
      </w:r>
    </w:p>
    <w:p w:rsidR="00A475E8" w:rsidRDefault="00A475E8" w:rsidP="00C85C04">
      <w:pPr>
        <w:jc w:val="both"/>
        <w:rPr>
          <w:rFonts w:ascii="Helvetica 45 Light" w:hAnsi="Helvetica 45 Light"/>
          <w:sz w:val="22"/>
          <w:szCs w:val="22"/>
        </w:rPr>
      </w:pPr>
    </w:p>
    <w:p w:rsidR="00A475E8" w:rsidRDefault="00A475E8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premier impact concerne le système de projection à configurer lors d’un export shape. Il n’y aura pas de choix : ce sera uniquement le système de projection de la base de données Geofibre concernée. C'est-à-dire le système de projection local.</w:t>
      </w:r>
      <w:ins w:id="250" w:author="TINGAUD Michel" w:date="2015-01-19T15:19:00Z">
        <w:r w:rsidR="00FB3802">
          <w:rPr>
            <w:rFonts w:ascii="Helvetica 45 Light" w:hAnsi="Helvetica 45 Light"/>
            <w:sz w:val="22"/>
            <w:szCs w:val="22"/>
          </w:rPr>
          <w:t xml:space="preserve"> Le comportement pour la métropole reste inchangé (Lambert 2 étendu et Lambert 93).</w:t>
        </w:r>
      </w:ins>
    </w:p>
    <w:p w:rsidR="00A475E8" w:rsidRDefault="00A475E8" w:rsidP="00C85C04">
      <w:pPr>
        <w:jc w:val="both"/>
        <w:rPr>
          <w:rFonts w:ascii="Helvetica 45 Light" w:hAnsi="Helvetica 45 Light"/>
          <w:sz w:val="22"/>
          <w:szCs w:val="22"/>
        </w:rPr>
      </w:pPr>
    </w:p>
    <w:p w:rsidR="00A475E8" w:rsidRDefault="00A475E8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second impact concernera le changement d’alias d’attribut de certains objets</w:t>
      </w:r>
      <w:r w:rsidRPr="009A2069">
        <w:rPr>
          <w:rFonts w:ascii="Helvetica 45 Light" w:hAnsi="Helvetica 45 Light"/>
          <w:sz w:val="22"/>
          <w:szCs w:val="22"/>
        </w:rPr>
        <w:t xml:space="preserve">. </w:t>
      </w:r>
      <w:r w:rsidR="00E65CDB">
        <w:rPr>
          <w:rFonts w:ascii="Helvetica 45 Light" w:hAnsi="Helvetica 45 Light"/>
          <w:sz w:val="22"/>
          <w:szCs w:val="22"/>
        </w:rPr>
        <w:t>Ex</w:t>
      </w:r>
      <w:r w:rsidR="009D2DA9">
        <w:rPr>
          <w:rFonts w:ascii="Helvetica 45 Light" w:hAnsi="Helvetica 45 Light"/>
          <w:sz w:val="22"/>
          <w:szCs w:val="22"/>
        </w:rPr>
        <w:t>emple</w:t>
      </w:r>
      <w:r w:rsidR="00E65CDB">
        <w:rPr>
          <w:rFonts w:ascii="Helvetica 45 Light" w:hAnsi="Helvetica 45 Light"/>
          <w:sz w:val="22"/>
          <w:szCs w:val="22"/>
        </w:rPr>
        <w:t> :</w:t>
      </w:r>
      <w:r w:rsidR="009D2DA9">
        <w:rPr>
          <w:rFonts w:ascii="Helvetica 45 Light" w:hAnsi="Helvetica 45 Light"/>
          <w:sz w:val="22"/>
          <w:szCs w:val="22"/>
        </w:rPr>
        <w:t xml:space="preserve"> </w:t>
      </w:r>
      <w:proofErr w:type="spellStart"/>
      <w:r w:rsidR="009D2DA9">
        <w:rPr>
          <w:rFonts w:ascii="Helvetica 45 Light" w:hAnsi="Helvetica 45 Light"/>
          <w:sz w:val="22"/>
          <w:szCs w:val="22"/>
        </w:rPr>
        <w:t>coord_X</w:t>
      </w:r>
      <w:proofErr w:type="spellEnd"/>
      <w:r w:rsidR="009D2DA9">
        <w:rPr>
          <w:rFonts w:ascii="Helvetica 45 Light" w:hAnsi="Helvetica 45 Light"/>
          <w:sz w:val="22"/>
          <w:szCs w:val="22"/>
        </w:rPr>
        <w:t xml:space="preserve"> (L</w:t>
      </w:r>
      <w:r w:rsidR="00E65CDB">
        <w:rPr>
          <w:rFonts w:ascii="Helvetica 45 Light" w:hAnsi="Helvetica 45 Light"/>
          <w:sz w:val="22"/>
          <w:szCs w:val="22"/>
        </w:rPr>
        <w:t>93</w:t>
      </w:r>
      <w:r w:rsidR="009D2DA9">
        <w:rPr>
          <w:rFonts w:ascii="Helvetica 45 Light" w:hAnsi="Helvetica 45 Light"/>
          <w:sz w:val="22"/>
          <w:szCs w:val="22"/>
        </w:rPr>
        <w:t>)</w:t>
      </w:r>
      <w:r w:rsidR="00E65CDB">
        <w:rPr>
          <w:rFonts w:ascii="Helvetica 45 Light" w:hAnsi="Helvetica 45 Light"/>
          <w:sz w:val="22"/>
          <w:szCs w:val="22"/>
        </w:rPr>
        <w:t xml:space="preserve"> en </w:t>
      </w:r>
      <w:proofErr w:type="spellStart"/>
      <w:r w:rsidR="00E65CDB">
        <w:rPr>
          <w:rFonts w:ascii="Helvetica 45 Light" w:hAnsi="Helvetica 45 Light"/>
          <w:sz w:val="22"/>
          <w:szCs w:val="22"/>
        </w:rPr>
        <w:t>coord_</w:t>
      </w:r>
      <w:r w:rsidR="009D2DA9">
        <w:rPr>
          <w:rFonts w:ascii="Helvetica 45 Light" w:hAnsi="Helvetica 45 Light"/>
          <w:sz w:val="22"/>
          <w:szCs w:val="22"/>
        </w:rPr>
        <w:t>X</w:t>
      </w:r>
      <w:proofErr w:type="spellEnd"/>
      <w:r w:rsidR="00E65CDB">
        <w:rPr>
          <w:rFonts w:ascii="Helvetica 45 Light" w:hAnsi="Helvetica 45 Light"/>
          <w:sz w:val="22"/>
          <w:szCs w:val="22"/>
        </w:rPr>
        <w:t>.</w:t>
      </w:r>
    </w:p>
    <w:p w:rsidR="009D2DA9" w:rsidRDefault="009D2DA9" w:rsidP="00C85C04">
      <w:pPr>
        <w:jc w:val="both"/>
        <w:rPr>
          <w:rFonts w:ascii="Helvetica 45 Light" w:hAnsi="Helvetica 45 Light"/>
          <w:sz w:val="22"/>
          <w:szCs w:val="22"/>
        </w:rPr>
      </w:pPr>
    </w:p>
    <w:p w:rsidR="009D2DA9" w:rsidRDefault="009D2DA9" w:rsidP="00C85C04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Pour les sites supports, les champs permettant de décrire les coordonnées en </w:t>
      </w:r>
      <w:proofErr w:type="spellStart"/>
      <w:r>
        <w:rPr>
          <w:rFonts w:ascii="Helvetica 45 Light" w:hAnsi="Helvetica 45 Light"/>
          <w:sz w:val="22"/>
          <w:szCs w:val="22"/>
        </w:rPr>
        <w:t>lambert</w:t>
      </w:r>
      <w:proofErr w:type="spellEnd"/>
      <w:r>
        <w:rPr>
          <w:rFonts w:ascii="Helvetica 45 Light" w:hAnsi="Helvetica 45 Light"/>
          <w:sz w:val="22"/>
          <w:szCs w:val="22"/>
        </w:rPr>
        <w:t xml:space="preserve"> 2 étendu en métropole seront utilisés dans les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 en recopiant les valeurs des coordonnées dans le système de projection local afin de permettre de garder les mêmes fonctionnalités lors d’extraction de données par exemple.</w:t>
      </w:r>
    </w:p>
    <w:p w:rsidR="00A475E8" w:rsidRDefault="00A475E8" w:rsidP="00C85C04">
      <w:pPr>
        <w:jc w:val="both"/>
        <w:rPr>
          <w:rFonts w:ascii="Helvetica 45 Light" w:hAnsi="Helvetica 45 Light"/>
          <w:sz w:val="22"/>
          <w:szCs w:val="22"/>
        </w:rPr>
      </w:pPr>
    </w:p>
    <w:p w:rsidR="00BD70E1" w:rsidRDefault="00C85C04" w:rsidP="00BD70E1">
      <w:pPr>
        <w:pStyle w:val="Titre2"/>
        <w:rPr>
          <w:rFonts w:ascii="Helvetica 45 Light" w:hAnsi="Helvetica 45 Light"/>
        </w:rPr>
      </w:pPr>
      <w:r>
        <w:rPr>
          <w:rFonts w:ascii="Helvetica 45 Light" w:hAnsi="Helvetica 45 Light"/>
          <w:sz w:val="22"/>
          <w:szCs w:val="22"/>
        </w:rPr>
        <w:t xml:space="preserve"> </w:t>
      </w:r>
      <w:bookmarkStart w:id="251" w:name="_Toc409446509"/>
      <w:r w:rsidR="00BD70E1">
        <w:rPr>
          <w:rFonts w:ascii="Helvetica 45 Light" w:hAnsi="Helvetica 45 Light"/>
        </w:rPr>
        <w:t>Identifier</w:t>
      </w:r>
      <w:bookmarkEnd w:id="251"/>
    </w:p>
    <w:p w:rsidR="00BD70E1" w:rsidRDefault="00BD70E1" w:rsidP="00BD70E1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>.</w:t>
      </w:r>
      <w:r w:rsidR="009D2DA9">
        <w:rPr>
          <w:rFonts w:ascii="Helvetica 45 Light" w:hAnsi="Helvetica 45 Light"/>
          <w:sz w:val="22"/>
          <w:szCs w:val="22"/>
        </w:rPr>
        <w:t xml:space="preserve"> Il faudra toutefois veiller à la cohérence des alias</w:t>
      </w:r>
      <w:r w:rsidR="00F154F1">
        <w:rPr>
          <w:rFonts w:ascii="Helvetica 45 Light" w:hAnsi="Helvetica 45 Light"/>
          <w:sz w:val="22"/>
          <w:szCs w:val="22"/>
        </w:rPr>
        <w:t xml:space="preserve"> entre la table attributaire et l’affichage dans la fenêtre identifier</w:t>
      </w:r>
      <w:r w:rsidR="009D2DA9">
        <w:rPr>
          <w:rFonts w:ascii="Helvetica 45 Light" w:hAnsi="Helvetica 45 Light"/>
          <w:sz w:val="22"/>
          <w:szCs w:val="22"/>
        </w:rPr>
        <w:t>.</w:t>
      </w:r>
      <w:r>
        <w:rPr>
          <w:rFonts w:ascii="Helvetica 45 Light" w:hAnsi="Helvetica 45 Light"/>
          <w:sz w:val="22"/>
          <w:szCs w:val="22"/>
        </w:rPr>
        <w:t xml:space="preserve"> </w:t>
      </w:r>
    </w:p>
    <w:p w:rsidR="00BD70E1" w:rsidRDefault="00BD70E1" w:rsidP="00BD70E1">
      <w:pPr>
        <w:pStyle w:val="Titre2"/>
        <w:rPr>
          <w:rFonts w:ascii="Helvetica 45 Light" w:hAnsi="Helvetica 45 Light"/>
        </w:rPr>
      </w:pPr>
      <w:bookmarkStart w:id="252" w:name="_Toc408932492"/>
      <w:bookmarkStart w:id="253" w:name="_Toc409446510"/>
      <w:bookmarkEnd w:id="252"/>
      <w:r>
        <w:rPr>
          <w:rFonts w:ascii="Helvetica 45 Light" w:hAnsi="Helvetica 45 Light"/>
        </w:rPr>
        <w:lastRenderedPageBreak/>
        <w:t>Statistiques</w:t>
      </w:r>
      <w:bookmarkEnd w:id="253"/>
    </w:p>
    <w:p w:rsidR="00BD70E1" w:rsidRDefault="00BD70E1" w:rsidP="00BD70E1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Ces fonctionnalités ne sont pas impactées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C85C04" w:rsidRDefault="00C85C04" w:rsidP="00C85C04">
      <w:pPr>
        <w:jc w:val="both"/>
        <w:rPr>
          <w:rFonts w:ascii="Helvetica 45 Light" w:hAnsi="Helvetica 45 Light"/>
          <w:sz w:val="22"/>
          <w:szCs w:val="22"/>
        </w:rPr>
      </w:pPr>
    </w:p>
    <w:p w:rsidR="00BD70E1" w:rsidRPr="007B262A" w:rsidRDefault="00BD70E1" w:rsidP="00BD70E1">
      <w:pPr>
        <w:pStyle w:val="Titre2"/>
        <w:rPr>
          <w:rFonts w:ascii="Helvetica 45 Light" w:hAnsi="Helvetica 45 Light"/>
        </w:rPr>
      </w:pPr>
      <w:bookmarkStart w:id="254" w:name="_Toc409446511"/>
      <w:r>
        <w:rPr>
          <w:rFonts w:ascii="Helvetica 45 Light" w:hAnsi="Helvetica 45 Light"/>
        </w:rPr>
        <w:t>Outils</w:t>
      </w:r>
      <w:bookmarkEnd w:id="254"/>
    </w:p>
    <w:p w:rsidR="00BD70E1" w:rsidRPr="00EB383F" w:rsidRDefault="00BD70E1" w:rsidP="00BD70E1">
      <w:pPr>
        <w:pStyle w:val="Titre3"/>
        <w:rPr>
          <w:rFonts w:ascii="Helvetica 45 Light" w:hAnsi="Helvetica 45 Light"/>
        </w:rPr>
      </w:pPr>
      <w:bookmarkStart w:id="255" w:name="_Toc409446512"/>
      <w:r>
        <w:rPr>
          <w:rFonts w:ascii="Helvetica 45 Light" w:hAnsi="Helvetica 45 Light"/>
        </w:rPr>
        <w:t>Sélection</w:t>
      </w:r>
      <w:bookmarkEnd w:id="255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BD70E1" w:rsidRPr="00EB383F" w:rsidRDefault="00BD70E1" w:rsidP="00BD70E1">
      <w:pPr>
        <w:pStyle w:val="Titre3"/>
        <w:rPr>
          <w:rFonts w:ascii="Helvetica 45 Light" w:hAnsi="Helvetica 45 Light"/>
        </w:rPr>
      </w:pPr>
      <w:bookmarkStart w:id="256" w:name="_Toc409446513"/>
      <w:r>
        <w:rPr>
          <w:rFonts w:ascii="Helvetica 45 Light" w:hAnsi="Helvetica 45 Light"/>
        </w:rPr>
        <w:t>Outils de mesure</w:t>
      </w:r>
      <w:bookmarkEnd w:id="256"/>
    </w:p>
    <w:p w:rsidR="00BD70E1" w:rsidRDefault="00BD70E1" w:rsidP="00BD70E1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>
        <w:rPr>
          <w:rFonts w:ascii="Helvetica 45 Light" w:hAnsi="Helvetica 45 Light"/>
          <w:sz w:val="22"/>
          <w:szCs w:val="22"/>
        </w:rPr>
        <w:t xml:space="preserve"> de l’utilisateur. </w:t>
      </w:r>
    </w:p>
    <w:p w:rsidR="00BD70E1" w:rsidRDefault="00BD70E1" w:rsidP="00BD70E1">
      <w:pPr>
        <w:jc w:val="both"/>
        <w:rPr>
          <w:rFonts w:ascii="Helvetica 45 Light" w:hAnsi="Helvetica 45 Light"/>
          <w:sz w:val="22"/>
          <w:szCs w:val="22"/>
        </w:rPr>
      </w:pPr>
    </w:p>
    <w:p w:rsidR="00BD70E1" w:rsidRDefault="00BD70E1" w:rsidP="00BD70E1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Les coordonnées affichées lors d’un clic sur la carte doivent être affichées uniquement dans le système de coordonnées local</w:t>
      </w:r>
      <w:r w:rsidR="00A315E1">
        <w:rPr>
          <w:rFonts w:ascii="Helvetica 45 Light" w:hAnsi="Helvetica 45 Light"/>
          <w:sz w:val="22"/>
          <w:szCs w:val="22"/>
        </w:rPr>
        <w:t xml:space="preserve"> sans précision de ce dernier</w:t>
      </w:r>
      <w:r w:rsidR="002A21F2">
        <w:rPr>
          <w:rFonts w:ascii="Helvetica 45 Light" w:hAnsi="Helvetica 45 Light"/>
          <w:sz w:val="22"/>
          <w:szCs w:val="22"/>
        </w:rPr>
        <w:t xml:space="preserve"> pour les </w:t>
      </w:r>
      <w:proofErr w:type="spellStart"/>
      <w:r w:rsidR="002A21F2">
        <w:rPr>
          <w:rFonts w:ascii="Helvetica 45 Light" w:hAnsi="Helvetica 45 Light"/>
          <w:sz w:val="22"/>
          <w:szCs w:val="22"/>
        </w:rPr>
        <w:t>DOMs</w:t>
      </w:r>
      <w:proofErr w:type="spellEnd"/>
      <w:r w:rsidR="00F154F1">
        <w:rPr>
          <w:rFonts w:ascii="Helvetica 45 Light" w:hAnsi="Helvetica 45 Light"/>
          <w:sz w:val="22"/>
          <w:szCs w:val="22"/>
        </w:rPr>
        <w:t xml:space="preserve"> contrairement à la métropole</w:t>
      </w:r>
      <w:r>
        <w:rPr>
          <w:rFonts w:ascii="Helvetica 45 Light" w:hAnsi="Helvetica 45 Light"/>
          <w:sz w:val="22"/>
          <w:szCs w:val="22"/>
        </w:rPr>
        <w:t>.</w:t>
      </w:r>
    </w:p>
    <w:p w:rsidR="00BD70E1" w:rsidRDefault="00BD70E1" w:rsidP="00BD70E1">
      <w:pPr>
        <w:jc w:val="both"/>
        <w:rPr>
          <w:rFonts w:ascii="Helvetica 45 Light" w:hAnsi="Helvetica 45 Light"/>
          <w:sz w:val="22"/>
          <w:szCs w:val="22"/>
        </w:rPr>
      </w:pPr>
    </w:p>
    <w:p w:rsidR="00A315E1" w:rsidRDefault="00A315E1" w:rsidP="00A315E1">
      <w:pPr>
        <w:pStyle w:val="Titre2"/>
        <w:rPr>
          <w:rFonts w:ascii="Helvetica 45 Light" w:hAnsi="Helvetica 45 Light"/>
        </w:rPr>
      </w:pPr>
      <w:bookmarkStart w:id="257" w:name="_Toc409446514"/>
      <w:r>
        <w:rPr>
          <w:rFonts w:ascii="Helvetica 45 Light" w:hAnsi="Helvetica 45 Light"/>
        </w:rPr>
        <w:t>Visualisation de shapes</w:t>
      </w:r>
      <w:bookmarkEnd w:id="257"/>
    </w:p>
    <w:p w:rsidR="002A21F2" w:rsidRDefault="00A315E1" w:rsidP="002A21F2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 vu de l’utilisateur.</w:t>
      </w:r>
    </w:p>
    <w:p w:rsidR="002A21F2" w:rsidRDefault="002A21F2" w:rsidP="002A21F2">
      <w:pPr>
        <w:jc w:val="both"/>
        <w:rPr>
          <w:rFonts w:ascii="Helvetica 45 Light" w:hAnsi="Helvetica 45 Light"/>
          <w:sz w:val="22"/>
          <w:szCs w:val="22"/>
        </w:rPr>
      </w:pPr>
    </w:p>
    <w:p w:rsidR="002A21F2" w:rsidRDefault="002A21F2" w:rsidP="002A21F2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Seuls les fichiers shape dans le système de projection local seront visualisables dans Geofibre pour un DOM.  </w:t>
      </w:r>
    </w:p>
    <w:p w:rsidR="009D2DA9" w:rsidRDefault="006B4523" w:rsidP="002A21F2">
      <w:pPr>
        <w:jc w:val="both"/>
        <w:rPr>
          <w:rFonts w:ascii="Helvetica 45 Light" w:hAnsi="Helvetica 45 Light"/>
          <w:sz w:val="22"/>
          <w:szCs w:val="22"/>
          <w:highlight w:val="yellow"/>
        </w:rPr>
      </w:pPr>
      <w:r>
        <w:rPr>
          <w:rFonts w:ascii="Helvetica 45 Light" w:hAnsi="Helvetica 45 Light"/>
          <w:sz w:val="22"/>
          <w:szCs w:val="22"/>
        </w:rPr>
        <w:t xml:space="preserve">Suivant le DOM, un message d’information du type : « Seules des données en </w:t>
      </w:r>
      <w:r w:rsidRPr="006B4523">
        <w:rPr>
          <w:rFonts w:ascii="Helvetica 45 Light" w:hAnsi="Helvetica 45 Light"/>
          <w:i/>
          <w:sz w:val="22"/>
          <w:szCs w:val="22"/>
        </w:rPr>
        <w:t>système de projection local</w:t>
      </w:r>
      <w:r>
        <w:rPr>
          <w:rFonts w:ascii="Helvetica 45 Light" w:hAnsi="Helvetica 45 Light"/>
          <w:sz w:val="22"/>
          <w:szCs w:val="22"/>
        </w:rPr>
        <w:t xml:space="preserve"> peuvent être visualisées » où </w:t>
      </w:r>
      <w:r w:rsidRPr="006B4523">
        <w:rPr>
          <w:rFonts w:ascii="Helvetica 45 Light" w:hAnsi="Helvetica 45 Light"/>
          <w:i/>
          <w:sz w:val="22"/>
          <w:szCs w:val="22"/>
        </w:rPr>
        <w:t>système de projection local</w:t>
      </w:r>
      <w:r>
        <w:rPr>
          <w:rFonts w:ascii="Helvetica 45 Light" w:hAnsi="Helvetica 45 Light"/>
          <w:sz w:val="22"/>
          <w:szCs w:val="22"/>
        </w:rPr>
        <w:t xml:space="preserve"> est l’intitulé du </w:t>
      </w:r>
      <w:r w:rsidRPr="009E5FB9">
        <w:rPr>
          <w:rFonts w:ascii="Helvetica 45 Light" w:hAnsi="Helvetica 45 Light"/>
          <w:sz w:val="22"/>
          <w:szCs w:val="22"/>
        </w:rPr>
        <w:t>système de projection</w:t>
      </w:r>
      <w:r w:rsidRPr="009A2069">
        <w:rPr>
          <w:rFonts w:ascii="Helvetica 45 Light" w:hAnsi="Helvetica 45 Light"/>
          <w:sz w:val="22"/>
          <w:szCs w:val="22"/>
        </w:rPr>
        <w:t>.</w:t>
      </w:r>
    </w:p>
    <w:p w:rsidR="009D2DA9" w:rsidRDefault="009D2DA9" w:rsidP="002A21F2">
      <w:pPr>
        <w:jc w:val="both"/>
        <w:rPr>
          <w:rFonts w:ascii="Helvetica 45 Light" w:hAnsi="Helvetica 45 Light"/>
          <w:sz w:val="22"/>
          <w:szCs w:val="22"/>
          <w:highlight w:val="yellow"/>
        </w:rPr>
      </w:pPr>
    </w:p>
    <w:tbl>
      <w:tblPr>
        <w:tblW w:w="7616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1985"/>
        <w:gridCol w:w="3930"/>
      </w:tblGrid>
      <w:tr w:rsidR="009D2DA9" w:rsidRPr="00F13B30" w:rsidTr="0025031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ZONE </w:t>
            </w:r>
          </w:p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SYSTEME GEODESIQUE 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>
              <w:rPr>
                <w:szCs w:val="24"/>
              </w:rPr>
              <w:t>Intitulé</w:t>
            </w:r>
          </w:p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</w:tr>
      <w:tr w:rsidR="009D2DA9" w:rsidRPr="00F13B30" w:rsidTr="0025031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Guadeloupe,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WGS84 </w:t>
            </w:r>
          </w:p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8D1F7A" w:rsidP="00250318">
            <w:pPr>
              <w:widowControl w:val="0"/>
              <w:rPr>
                <w:szCs w:val="24"/>
              </w:rPr>
            </w:pPr>
            <w:ins w:id="258" w:author="TINGAUD Michel" w:date="2015-01-19T15:25:00Z">
              <w:r w:rsidRPr="00F13B30">
                <w:rPr>
                  <w:szCs w:val="24"/>
                </w:rPr>
                <w:t>WGS84</w:t>
              </w:r>
              <w:r>
                <w:rPr>
                  <w:szCs w:val="24"/>
                </w:rPr>
                <w:t xml:space="preserve"> - </w:t>
              </w:r>
            </w:ins>
            <w:r w:rsidR="009D2DA9" w:rsidRPr="00F13B30">
              <w:rPr>
                <w:szCs w:val="24"/>
              </w:rPr>
              <w:t xml:space="preserve">UTM Nord fuseau 20. </w:t>
            </w:r>
          </w:p>
          <w:p w:rsidR="009D2DA9" w:rsidRPr="00F13B30" w:rsidRDefault="009D2DA9" w:rsidP="00250318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</w:tr>
      <w:tr w:rsidR="009D2DA9" w:rsidRPr="00F13B30" w:rsidTr="0025031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Martinique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WGS84 </w:t>
            </w:r>
          </w:p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8D1F7A" w:rsidP="00250318">
            <w:pPr>
              <w:widowControl w:val="0"/>
              <w:rPr>
                <w:szCs w:val="24"/>
              </w:rPr>
            </w:pPr>
            <w:ins w:id="259" w:author="TINGAUD Michel" w:date="2015-01-19T15:25:00Z">
              <w:r w:rsidRPr="00F13B30">
                <w:rPr>
                  <w:szCs w:val="24"/>
                </w:rPr>
                <w:t>WGS84</w:t>
              </w:r>
              <w:r>
                <w:rPr>
                  <w:szCs w:val="24"/>
                </w:rPr>
                <w:t xml:space="preserve"> - </w:t>
              </w:r>
            </w:ins>
            <w:r w:rsidR="009D2DA9" w:rsidRPr="00F13B30">
              <w:rPr>
                <w:szCs w:val="24"/>
              </w:rPr>
              <w:t xml:space="preserve">UTM Nord fuseau 20. </w:t>
            </w:r>
          </w:p>
          <w:p w:rsidR="009D2DA9" w:rsidRPr="00F13B30" w:rsidRDefault="009D2DA9" w:rsidP="00250318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> </w:t>
            </w:r>
          </w:p>
        </w:tc>
      </w:tr>
      <w:tr w:rsidR="009D2DA9" w:rsidRPr="00F13B30" w:rsidTr="0025031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Guyane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RGFG95 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8D1F7A" w:rsidP="00250318">
            <w:pPr>
              <w:widowControl w:val="0"/>
              <w:rPr>
                <w:szCs w:val="24"/>
              </w:rPr>
            </w:pPr>
            <w:ins w:id="260" w:author="TINGAUD Michel" w:date="2015-01-19T15:25:00Z">
              <w:r w:rsidRPr="00F13B30">
                <w:rPr>
                  <w:szCs w:val="24"/>
                </w:rPr>
                <w:t xml:space="preserve">RGFG95 </w:t>
              </w:r>
              <w:r>
                <w:rPr>
                  <w:szCs w:val="24"/>
                </w:rPr>
                <w:t xml:space="preserve">- </w:t>
              </w:r>
            </w:ins>
            <w:r w:rsidR="009D2DA9" w:rsidRPr="00F13B30">
              <w:rPr>
                <w:szCs w:val="24"/>
              </w:rPr>
              <w:t xml:space="preserve">UTM Nord fuseau 22. </w:t>
            </w:r>
          </w:p>
        </w:tc>
      </w:tr>
      <w:tr w:rsidR="009D2DA9" w:rsidRPr="00F13B30" w:rsidTr="00250318">
        <w:trPr>
          <w:trHeight w:val="3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rPr>
                <w:szCs w:val="24"/>
              </w:rPr>
            </w:pPr>
            <w:r w:rsidRPr="00F13B30">
              <w:rPr>
                <w:szCs w:val="24"/>
              </w:rPr>
              <w:t xml:space="preserve">Réunion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9D2DA9" w:rsidP="00250318">
            <w:pPr>
              <w:widowControl w:val="0"/>
              <w:jc w:val="center"/>
              <w:rPr>
                <w:szCs w:val="24"/>
              </w:rPr>
            </w:pPr>
            <w:r w:rsidRPr="00F13B30">
              <w:rPr>
                <w:szCs w:val="24"/>
              </w:rPr>
              <w:t xml:space="preserve">RGR92 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2" w:type="dxa"/>
              <w:left w:w="2" w:type="dxa"/>
              <w:bottom w:w="2" w:type="dxa"/>
              <w:right w:w="2" w:type="dxa"/>
            </w:tcMar>
          </w:tcPr>
          <w:p w:rsidR="009D2DA9" w:rsidRPr="00F13B30" w:rsidRDefault="008D1F7A" w:rsidP="00250318">
            <w:pPr>
              <w:widowControl w:val="0"/>
              <w:rPr>
                <w:szCs w:val="24"/>
              </w:rPr>
            </w:pPr>
            <w:ins w:id="261" w:author="TINGAUD Michel" w:date="2015-01-19T15:25:00Z">
              <w:r w:rsidRPr="00F13B30">
                <w:rPr>
                  <w:szCs w:val="24"/>
                </w:rPr>
                <w:t xml:space="preserve">RGR92 </w:t>
              </w:r>
              <w:r>
                <w:rPr>
                  <w:szCs w:val="24"/>
                </w:rPr>
                <w:t xml:space="preserve">- </w:t>
              </w:r>
            </w:ins>
            <w:r w:rsidR="009D2DA9" w:rsidRPr="00F13B30">
              <w:rPr>
                <w:szCs w:val="24"/>
              </w:rPr>
              <w:t xml:space="preserve">UTM Sud fuseau 40. </w:t>
            </w:r>
          </w:p>
        </w:tc>
      </w:tr>
    </w:tbl>
    <w:p w:rsidR="009D2DA9" w:rsidRDefault="009D2DA9" w:rsidP="002A21F2">
      <w:pPr>
        <w:jc w:val="both"/>
        <w:rPr>
          <w:rFonts w:ascii="Helvetica 45 Light" w:hAnsi="Helvetica 45 Light"/>
          <w:sz w:val="22"/>
          <w:szCs w:val="22"/>
          <w:highlight w:val="yellow"/>
        </w:rPr>
      </w:pPr>
    </w:p>
    <w:p w:rsidR="002A21F2" w:rsidRDefault="002A21F2" w:rsidP="002A21F2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reste inchangé sur la base métropole.</w:t>
      </w:r>
    </w:p>
    <w:p w:rsidR="00A315E1" w:rsidRDefault="00A315E1" w:rsidP="002A21F2">
      <w:pPr>
        <w:jc w:val="both"/>
        <w:rPr>
          <w:rFonts w:ascii="Helvetica 45 Light" w:hAnsi="Helvetica 45 Light"/>
        </w:rPr>
      </w:pPr>
      <w:r>
        <w:rPr>
          <w:rFonts w:ascii="Helvetica 45 Light" w:hAnsi="Helvetica 45 Light"/>
          <w:sz w:val="22"/>
          <w:szCs w:val="22"/>
        </w:rPr>
        <w:t xml:space="preserve"> </w:t>
      </w:r>
    </w:p>
    <w:p w:rsidR="00A315E1" w:rsidRPr="007B262A" w:rsidRDefault="00A315E1" w:rsidP="00A315E1">
      <w:pPr>
        <w:pStyle w:val="Titre2"/>
        <w:rPr>
          <w:rFonts w:ascii="Helvetica 45 Light" w:hAnsi="Helvetica 45 Light"/>
        </w:rPr>
      </w:pPr>
      <w:bookmarkStart w:id="262" w:name="_Toc409446515"/>
      <w:r>
        <w:rPr>
          <w:rFonts w:ascii="Helvetica 45 Light" w:hAnsi="Helvetica 45 Light"/>
        </w:rPr>
        <w:lastRenderedPageBreak/>
        <w:t>Gestion Infrastructure</w:t>
      </w:r>
      <w:bookmarkEnd w:id="262"/>
    </w:p>
    <w:p w:rsidR="00A315E1" w:rsidRPr="00EB383F" w:rsidRDefault="00E50F08" w:rsidP="00A315E1">
      <w:pPr>
        <w:pStyle w:val="Titre3"/>
        <w:rPr>
          <w:rFonts w:ascii="Helvetica 45 Light" w:hAnsi="Helvetica 45 Light"/>
        </w:rPr>
      </w:pPr>
      <w:bookmarkStart w:id="263" w:name="_Toc409446516"/>
      <w:r>
        <w:rPr>
          <w:rFonts w:ascii="Helvetica 45 Light" w:hAnsi="Helvetica 45 Light"/>
        </w:rPr>
        <w:t>Repositionnement immeubles</w:t>
      </w:r>
      <w:bookmarkEnd w:id="263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50F08" w:rsidRPr="00EB383F" w:rsidRDefault="00E50F08" w:rsidP="00E50F08">
      <w:pPr>
        <w:pStyle w:val="Titre3"/>
        <w:rPr>
          <w:rFonts w:ascii="Helvetica 45 Light" w:hAnsi="Helvetica 45 Light"/>
        </w:rPr>
      </w:pPr>
      <w:bookmarkStart w:id="264" w:name="_Toc409446517"/>
      <w:r>
        <w:rPr>
          <w:rFonts w:ascii="Helvetica 45 Light" w:hAnsi="Helvetica 45 Light"/>
        </w:rPr>
        <w:t>Sites supports</w:t>
      </w:r>
      <w:bookmarkEnd w:id="264"/>
    </w:p>
    <w:p w:rsidR="00B9524D" w:rsidRDefault="00B9524D" w:rsidP="00B9524D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</w:t>
      </w:r>
      <w:del w:id="265" w:author="TINGAUD Michel" w:date="2015-01-19T15:31:00Z">
        <w:r w:rsidDel="00E75FD9">
          <w:rPr>
            <w:rFonts w:ascii="Helvetica 45 Light" w:hAnsi="Helvetica 45 Light"/>
            <w:sz w:val="22"/>
            <w:szCs w:val="22"/>
          </w:rPr>
          <w:delText>n’est pas</w:delText>
        </w:r>
      </w:del>
      <w:ins w:id="266" w:author="TINGAUD Michel" w:date="2015-01-19T15:31:00Z">
        <w:r w:rsidR="00E75FD9">
          <w:rPr>
            <w:rFonts w:ascii="Helvetica 45 Light" w:hAnsi="Helvetica 45 Light"/>
            <w:sz w:val="22"/>
            <w:szCs w:val="22"/>
          </w:rPr>
          <w:t>est</w:t>
        </w:r>
      </w:ins>
      <w:r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1696A" w:rsidRDefault="00E1696A" w:rsidP="00546BE0">
      <w:pPr>
        <w:jc w:val="both"/>
        <w:rPr>
          <w:rFonts w:ascii="Helvetica 45 Light" w:hAnsi="Helvetica 45 Light"/>
          <w:sz w:val="22"/>
          <w:szCs w:val="22"/>
        </w:rPr>
      </w:pPr>
    </w:p>
    <w:p w:rsidR="00546BE0" w:rsidRDefault="00E1696A" w:rsidP="00546BE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Les coordonnées dans l’IHM sont affichées avec les noms X,Y quelle que soit la base (DOM ou métropole)</w:t>
      </w:r>
      <w:ins w:id="267" w:author="TINGAUD Michel" w:date="2015-01-19T15:31:00Z">
        <w:r w:rsidR="00E75FD9">
          <w:rPr>
            <w:rFonts w:ascii="Helvetica 45 Light" w:hAnsi="Helvetica 45 Light"/>
            <w:sz w:val="22"/>
            <w:szCs w:val="22"/>
          </w:rPr>
          <w:t xml:space="preserve"> et quel que soit le type de site support.</w:t>
        </w:r>
      </w:ins>
      <w:del w:id="268" w:author="TINGAUD Michel" w:date="2015-01-19T15:31:00Z">
        <w:r w:rsidDel="00E75FD9">
          <w:rPr>
            <w:rFonts w:ascii="Helvetica 45 Light" w:hAnsi="Helvetica 45 Light"/>
            <w:sz w:val="22"/>
            <w:szCs w:val="22"/>
          </w:rPr>
          <w:delText>.</w:delText>
        </w:r>
      </w:del>
    </w:p>
    <w:p w:rsidR="00E50F08" w:rsidRPr="00EB383F" w:rsidRDefault="00E50F08" w:rsidP="00E50F08">
      <w:pPr>
        <w:pStyle w:val="Titre3"/>
        <w:rPr>
          <w:rFonts w:ascii="Helvetica 45 Light" w:hAnsi="Helvetica 45 Light"/>
        </w:rPr>
      </w:pPr>
      <w:bookmarkStart w:id="269" w:name="_Toc409446518"/>
      <w:r>
        <w:rPr>
          <w:rFonts w:ascii="Helvetica 45 Light" w:hAnsi="Helvetica 45 Light"/>
        </w:rPr>
        <w:t>Itinéraire GC FTTH</w:t>
      </w:r>
      <w:bookmarkEnd w:id="269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50F08" w:rsidRPr="00EB383F" w:rsidRDefault="00E50F08" w:rsidP="00E50F08">
      <w:pPr>
        <w:pStyle w:val="Titre3"/>
        <w:rPr>
          <w:rFonts w:ascii="Helvetica 45 Light" w:hAnsi="Helvetica 45 Light"/>
        </w:rPr>
      </w:pPr>
      <w:bookmarkStart w:id="270" w:name="_Toc409446519"/>
      <w:r>
        <w:rPr>
          <w:rFonts w:ascii="Helvetica 45 Light" w:hAnsi="Helvetica 45 Light"/>
        </w:rPr>
        <w:t>Recalage sites</w:t>
      </w:r>
      <w:bookmarkEnd w:id="270"/>
    </w:p>
    <w:p w:rsidR="00E50F08" w:rsidRDefault="00E50F08" w:rsidP="00E50F08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>
        <w:rPr>
          <w:rFonts w:ascii="Helvetica 45 Light" w:hAnsi="Helvetica 45 Light"/>
          <w:sz w:val="22"/>
          <w:szCs w:val="22"/>
        </w:rPr>
        <w:t xml:space="preserve"> de l’utilisateur. </w:t>
      </w:r>
    </w:p>
    <w:p w:rsidR="00E1696A" w:rsidRPr="00283091" w:rsidRDefault="00E1696A" w:rsidP="00E50F08">
      <w:pPr>
        <w:rPr>
          <w:rFonts w:ascii="Helvetica 45 Light" w:hAnsi="Helvetica 45 Light"/>
          <w:sz w:val="22"/>
          <w:szCs w:val="22"/>
        </w:rPr>
      </w:pPr>
    </w:p>
    <w:p w:rsidR="00283091" w:rsidRPr="00283091" w:rsidRDefault="00E1696A" w:rsidP="00E50F08">
      <w:pPr>
        <w:rPr>
          <w:rFonts w:ascii="Helvetica 45 Light" w:hAnsi="Helvetica 45 Light"/>
          <w:sz w:val="22"/>
          <w:szCs w:val="22"/>
        </w:rPr>
      </w:pPr>
      <w:r w:rsidRPr="00283091">
        <w:rPr>
          <w:rFonts w:ascii="Helvetica 45 Light" w:hAnsi="Helvetica 45 Light"/>
          <w:sz w:val="22"/>
          <w:szCs w:val="22"/>
        </w:rPr>
        <w:t>Dans l’IHM, lors d’un recalage vers une position sélectionnée par l’utilisateur, Il faut afficher dans l’IHM « Position » et non « Position (L93) »</w:t>
      </w:r>
      <w:r w:rsidR="00283091" w:rsidRPr="00283091">
        <w:rPr>
          <w:rFonts w:ascii="Helvetica 45 Light" w:hAnsi="Helvetica 45 Light"/>
          <w:sz w:val="22"/>
          <w:szCs w:val="22"/>
        </w:rPr>
        <w:t>.</w:t>
      </w:r>
    </w:p>
    <w:p w:rsidR="009D2DA9" w:rsidRPr="009A2069" w:rsidRDefault="00E470A4" w:rsidP="009A2069">
      <w:pPr>
        <w:jc w:val="center"/>
        <w:rPr>
          <w:rFonts w:ascii="Helvetica 45 Light" w:hAnsi="Helvetica 45 Light"/>
          <w:sz w:val="22"/>
          <w:szCs w:val="22"/>
        </w:rPr>
      </w:pPr>
      <w:r w:rsidRPr="009A2069">
        <w:rPr>
          <w:rFonts w:ascii="Helvetica 45 Light" w:hAnsi="Helvetica 45 Light"/>
          <w:noProof/>
          <w:sz w:val="22"/>
          <w:szCs w:val="22"/>
        </w:rPr>
        <w:drawing>
          <wp:inline distT="0" distB="0" distL="0" distR="0">
            <wp:extent cx="3474720" cy="250489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652" cy="25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08" w:rsidRPr="00EB383F" w:rsidRDefault="00E50F08" w:rsidP="00E50F08">
      <w:pPr>
        <w:pStyle w:val="Titre3"/>
        <w:rPr>
          <w:rFonts w:ascii="Helvetica 45 Light" w:hAnsi="Helvetica 45 Light"/>
        </w:rPr>
      </w:pPr>
      <w:bookmarkStart w:id="271" w:name="_Toc409446520"/>
      <w:r>
        <w:rPr>
          <w:rFonts w:ascii="Helvetica 45 Light" w:hAnsi="Helvetica 45 Light"/>
        </w:rPr>
        <w:t>Zone de recalage</w:t>
      </w:r>
      <w:bookmarkEnd w:id="271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D31C6" w:rsidRDefault="00ED31C6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</w:p>
    <w:p w:rsidR="00ED31C6" w:rsidRDefault="00ED31C6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</w:p>
    <w:p w:rsidR="00ED31C6" w:rsidRPr="007B262A" w:rsidRDefault="00ED31C6" w:rsidP="00ED31C6">
      <w:pPr>
        <w:pStyle w:val="Titre2"/>
        <w:rPr>
          <w:rFonts w:ascii="Helvetica 45 Light" w:hAnsi="Helvetica 45 Light"/>
        </w:rPr>
      </w:pPr>
      <w:bookmarkStart w:id="272" w:name="_Toc409446521"/>
      <w:r>
        <w:rPr>
          <w:rFonts w:ascii="Helvetica 45 Light" w:hAnsi="Helvetica 45 Light"/>
        </w:rPr>
        <w:lastRenderedPageBreak/>
        <w:t>Gestion FTTH</w:t>
      </w:r>
      <w:bookmarkEnd w:id="272"/>
    </w:p>
    <w:p w:rsidR="00ED31C6" w:rsidRPr="00EB383F" w:rsidRDefault="00ED31C6" w:rsidP="00ED31C6">
      <w:pPr>
        <w:pStyle w:val="Titre3"/>
        <w:rPr>
          <w:rFonts w:ascii="Helvetica 45 Light" w:hAnsi="Helvetica 45 Light"/>
        </w:rPr>
      </w:pPr>
      <w:bookmarkStart w:id="273" w:name="_Toc409446522"/>
      <w:r>
        <w:rPr>
          <w:rFonts w:ascii="Helvetica 45 Light" w:hAnsi="Helvetica 45 Light"/>
        </w:rPr>
        <w:t>Points fonctionnels</w:t>
      </w:r>
      <w:bookmarkEnd w:id="273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D31C6" w:rsidRPr="00EB383F" w:rsidRDefault="00ED31C6" w:rsidP="00ED31C6">
      <w:pPr>
        <w:pStyle w:val="Titre3"/>
        <w:rPr>
          <w:rFonts w:ascii="Helvetica 45 Light" w:hAnsi="Helvetica 45 Light"/>
        </w:rPr>
      </w:pPr>
      <w:bookmarkStart w:id="274" w:name="_Toc409446523"/>
      <w:r>
        <w:rPr>
          <w:rFonts w:ascii="Helvetica 45 Light" w:hAnsi="Helvetica 45 Light"/>
        </w:rPr>
        <w:t>Zones de gestion</w:t>
      </w:r>
      <w:bookmarkEnd w:id="274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D31C6" w:rsidRPr="00EB383F" w:rsidRDefault="00ED31C6" w:rsidP="00ED31C6">
      <w:pPr>
        <w:pStyle w:val="Titre3"/>
        <w:rPr>
          <w:rFonts w:ascii="Helvetica 45 Light" w:hAnsi="Helvetica 45 Light"/>
        </w:rPr>
      </w:pPr>
      <w:bookmarkStart w:id="275" w:name="_Toc409446524"/>
      <w:r>
        <w:rPr>
          <w:rFonts w:ascii="Helvetica 45 Light" w:hAnsi="Helvetica 45 Light"/>
        </w:rPr>
        <w:t>Projets</w:t>
      </w:r>
      <w:bookmarkEnd w:id="275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D31C6" w:rsidRPr="00EB383F" w:rsidRDefault="00ED31C6" w:rsidP="00ED31C6">
      <w:pPr>
        <w:pStyle w:val="Titre3"/>
        <w:rPr>
          <w:rFonts w:ascii="Helvetica 45 Light" w:hAnsi="Helvetica 45 Light"/>
        </w:rPr>
      </w:pPr>
      <w:bookmarkStart w:id="276" w:name="_Toc409446525"/>
      <w:r>
        <w:rPr>
          <w:rFonts w:ascii="Helvetica 45 Light" w:hAnsi="Helvetica 45 Light"/>
        </w:rPr>
        <w:t>Parcours</w:t>
      </w:r>
      <w:bookmarkEnd w:id="276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D31C6" w:rsidRPr="00EB383F" w:rsidRDefault="00ED31C6" w:rsidP="00ED31C6">
      <w:pPr>
        <w:pStyle w:val="Titre3"/>
        <w:rPr>
          <w:rFonts w:ascii="Helvetica 45 Light" w:hAnsi="Helvetica 45 Light"/>
        </w:rPr>
      </w:pPr>
      <w:bookmarkStart w:id="277" w:name="_Toc409446526"/>
      <w:r>
        <w:rPr>
          <w:rFonts w:ascii="Helvetica 45 Light" w:hAnsi="Helvetica 45 Light"/>
        </w:rPr>
        <w:t>Câbles</w:t>
      </w:r>
      <w:bookmarkEnd w:id="277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ED31C6" w:rsidRPr="00EB383F" w:rsidRDefault="00ED31C6" w:rsidP="00ED31C6">
      <w:pPr>
        <w:pStyle w:val="Titre3"/>
        <w:rPr>
          <w:rFonts w:ascii="Helvetica 45 Light" w:hAnsi="Helvetica 45 Light"/>
        </w:rPr>
      </w:pPr>
      <w:bookmarkStart w:id="278" w:name="_Toc409446527"/>
      <w:r>
        <w:rPr>
          <w:rFonts w:ascii="Helvetica 45 Light" w:hAnsi="Helvetica 45 Light"/>
        </w:rPr>
        <w:t>Règles d’ingénierie</w:t>
      </w:r>
      <w:bookmarkEnd w:id="278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107BDD" w:rsidRDefault="00107BDD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</w:p>
    <w:p w:rsidR="00107BDD" w:rsidRDefault="00107BDD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</w:p>
    <w:p w:rsidR="00107BDD" w:rsidRPr="007B262A" w:rsidRDefault="00107BDD" w:rsidP="00107BDD">
      <w:pPr>
        <w:pStyle w:val="Titre2"/>
        <w:rPr>
          <w:rFonts w:ascii="Helvetica 45 Light" w:hAnsi="Helvetica 45 Light"/>
        </w:rPr>
      </w:pPr>
      <w:bookmarkStart w:id="279" w:name="_Toc409446528"/>
      <w:r>
        <w:rPr>
          <w:rFonts w:ascii="Helvetica 45 Light" w:hAnsi="Helvetica 45 Light"/>
        </w:rPr>
        <w:t>Exports de données</w:t>
      </w:r>
      <w:bookmarkEnd w:id="279"/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80" w:name="_Toc409446529"/>
      <w:r>
        <w:rPr>
          <w:rFonts w:ascii="Helvetica 45 Light" w:hAnsi="Helvetica 45 Light"/>
        </w:rPr>
        <w:t>Publication SD</w:t>
      </w:r>
      <w:bookmarkEnd w:id="280"/>
    </w:p>
    <w:p w:rsidR="00F31B93" w:rsidRDefault="00107BDD" w:rsidP="00107BDD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F31B93" w:rsidRDefault="00F31B93" w:rsidP="00107BDD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les projections proposées sont Lambert II étendu (par défaut) et Lambert 93</w:t>
      </w:r>
      <w:r w:rsidR="00561FF8">
        <w:rPr>
          <w:rFonts w:ascii="Helvetica 45 Light" w:hAnsi="Helvetica 45 Light"/>
          <w:sz w:val="22"/>
          <w:szCs w:val="22"/>
        </w:rPr>
        <w:t>.</w:t>
      </w:r>
    </w:p>
    <w:p w:rsidR="00F31B93" w:rsidRDefault="00F31B93" w:rsidP="00107BDD">
      <w:pPr>
        <w:jc w:val="both"/>
        <w:rPr>
          <w:rFonts w:ascii="Helvetica 45 Light" w:hAnsi="Helvetica 45 Light"/>
          <w:sz w:val="22"/>
          <w:szCs w:val="22"/>
        </w:rPr>
      </w:pPr>
    </w:p>
    <w:p w:rsidR="00F31B93" w:rsidRDefault="00F31B93" w:rsidP="00107BDD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seule la projection du système local sera proposée.</w:t>
      </w:r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81" w:name="_Toc409446530"/>
      <w:r>
        <w:rPr>
          <w:rFonts w:ascii="Helvetica 45 Light" w:hAnsi="Helvetica 45 Light"/>
        </w:rPr>
        <w:t>Synoptiques</w:t>
      </w:r>
      <w:bookmarkEnd w:id="281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82" w:name="_Toc409446531"/>
      <w:r>
        <w:rPr>
          <w:rFonts w:ascii="Helvetica 45 Light" w:hAnsi="Helvetica 45 Light"/>
        </w:rPr>
        <w:t>Plan de Câblage</w:t>
      </w:r>
      <w:bookmarkEnd w:id="282"/>
    </w:p>
    <w:p w:rsidR="000B1C55" w:rsidRDefault="000B1C55" w:rsidP="000B1C55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0B1C55" w:rsidRDefault="000B1C55" w:rsidP="000B1C55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lastRenderedPageBreak/>
        <w:t>Le comportement pour la Métropole ne doit pas être modifié. Cela signifie que les projections proposées sont Lambert II étendu (par défaut) et Lambert 93</w:t>
      </w:r>
      <w:r w:rsidR="00561FF8">
        <w:rPr>
          <w:rFonts w:ascii="Helvetica 45 Light" w:hAnsi="Helvetica 45 Light"/>
          <w:sz w:val="22"/>
          <w:szCs w:val="22"/>
        </w:rPr>
        <w:t>.</w:t>
      </w:r>
    </w:p>
    <w:p w:rsidR="000B1C55" w:rsidRDefault="000B1C55" w:rsidP="000B1C55">
      <w:pPr>
        <w:jc w:val="both"/>
        <w:rPr>
          <w:rFonts w:ascii="Helvetica 45 Light" w:hAnsi="Helvetica 45 Light"/>
          <w:sz w:val="22"/>
          <w:szCs w:val="22"/>
        </w:rPr>
      </w:pPr>
    </w:p>
    <w:p w:rsidR="000B1C55" w:rsidRDefault="000B1C55" w:rsidP="000B1C55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seule la projection du système local sera proposée.</w:t>
      </w:r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83" w:name="_Toc409446532"/>
      <w:r>
        <w:rPr>
          <w:rFonts w:ascii="Helvetica 45 Light" w:hAnsi="Helvetica 45 Light"/>
        </w:rPr>
        <w:t>Sites vers IPON</w:t>
      </w:r>
      <w:bookmarkEnd w:id="283"/>
    </w:p>
    <w:p w:rsidR="00561FF8" w:rsidRDefault="008A09B0" w:rsidP="008A09B0">
      <w:pPr>
        <w:jc w:val="both"/>
        <w:rPr>
          <w:rFonts w:ascii="Helvetica 45 Light" w:hAnsi="Helvetica 45 Light"/>
          <w:sz w:val="22"/>
          <w:szCs w:val="22"/>
        </w:rPr>
      </w:pPr>
      <w:r w:rsidRPr="00561FF8"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 w:rsidRPr="00561FF8">
        <w:rPr>
          <w:rFonts w:ascii="Helvetica 45 Light" w:hAnsi="Helvetica 45 Light"/>
          <w:sz w:val="22"/>
          <w:szCs w:val="22"/>
        </w:rPr>
        <w:t>DOMs</w:t>
      </w:r>
      <w:proofErr w:type="spellEnd"/>
      <w:r w:rsidRPr="00561FF8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561FF8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561FF8" w:rsidRDefault="00561FF8" w:rsidP="00561FF8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les coordonnées X,Y renseignées dans le fichier sont exprimées en Lambert II étendu.</w:t>
      </w:r>
    </w:p>
    <w:p w:rsidR="00561FF8" w:rsidRDefault="00561FF8" w:rsidP="00561FF8">
      <w:pPr>
        <w:jc w:val="both"/>
        <w:rPr>
          <w:rFonts w:ascii="Helvetica 45 Light" w:hAnsi="Helvetica 45 Light"/>
          <w:sz w:val="22"/>
          <w:szCs w:val="22"/>
        </w:rPr>
      </w:pPr>
    </w:p>
    <w:p w:rsidR="00561FF8" w:rsidRDefault="00561FF8" w:rsidP="00561FF8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les coordonnées X,Y sont exprimées dans le système local et le système de projection sera renseigné à l’identique du flux sites vers IPON décrit dans le contrat d’interface IPON-Geofibre [</w:t>
      </w:r>
      <w:r w:rsidR="00533FD8">
        <w:rPr>
          <w:rFonts w:ascii="Helvetica 45 Light" w:hAnsi="Helvetica 45 Light"/>
          <w:sz w:val="22"/>
          <w:szCs w:val="22"/>
        </w:rPr>
        <w:t>R6</w:t>
      </w:r>
      <w:r>
        <w:rPr>
          <w:rFonts w:ascii="Helvetica 45 Light" w:hAnsi="Helvetica 45 Light"/>
          <w:sz w:val="22"/>
          <w:szCs w:val="22"/>
        </w:rPr>
        <w:t>].</w:t>
      </w:r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84" w:name="_Toc409446533"/>
      <w:r>
        <w:rPr>
          <w:rFonts w:ascii="Helvetica 45 Light" w:hAnsi="Helvetica 45 Light"/>
        </w:rPr>
        <w:t>Transmission PF vers IPON</w:t>
      </w:r>
      <w:bookmarkEnd w:id="284"/>
    </w:p>
    <w:p w:rsidR="00533FD8" w:rsidRDefault="00107BDD" w:rsidP="00107BDD">
      <w:pPr>
        <w:jc w:val="both"/>
        <w:rPr>
          <w:rFonts w:ascii="Helvetica 45 Light" w:hAnsi="Helvetica 45 Light"/>
          <w:sz w:val="22"/>
          <w:szCs w:val="22"/>
        </w:rPr>
      </w:pPr>
      <w:r w:rsidRPr="00533FD8"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 w:rsidRPr="00533FD8">
        <w:rPr>
          <w:rFonts w:ascii="Helvetica 45 Light" w:hAnsi="Helvetica 45 Light"/>
          <w:sz w:val="22"/>
          <w:szCs w:val="22"/>
        </w:rPr>
        <w:t>DOMs</w:t>
      </w:r>
      <w:proofErr w:type="spellEnd"/>
      <w:r w:rsidRPr="00533FD8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533FD8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CA70E7" w:rsidRDefault="00CA70E7" w:rsidP="00107BDD">
      <w:pPr>
        <w:jc w:val="both"/>
        <w:rPr>
          <w:rFonts w:ascii="Helvetica 45 Light" w:hAnsi="Helvetica 45 Light"/>
          <w:sz w:val="22"/>
          <w:szCs w:val="22"/>
        </w:rPr>
      </w:pPr>
    </w:p>
    <w:p w:rsidR="00D5165E" w:rsidRDefault="00D5165E" w:rsidP="00107BDD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Les flux sont décrits dans le chapitre « Gestion des flux d’échange avec OPTIMUM et IPON».</w:t>
      </w:r>
    </w:p>
    <w:p w:rsidR="00D5165E" w:rsidRDefault="00D5165E" w:rsidP="00107BDD">
      <w:pPr>
        <w:jc w:val="both"/>
        <w:rPr>
          <w:rFonts w:ascii="Helvetica 45 Light" w:hAnsi="Helvetica 45 Light"/>
          <w:sz w:val="22"/>
          <w:szCs w:val="22"/>
        </w:rPr>
      </w:pPr>
    </w:p>
    <w:p w:rsidR="00107BDD" w:rsidRDefault="00107BDD" w:rsidP="00107BDD">
      <w:pPr>
        <w:pStyle w:val="Titre3"/>
        <w:rPr>
          <w:rFonts w:ascii="Helvetica 45 Light" w:hAnsi="Helvetica 45 Light"/>
        </w:rPr>
      </w:pPr>
      <w:bookmarkStart w:id="285" w:name="_Toc409446534"/>
      <w:r>
        <w:rPr>
          <w:rFonts w:ascii="Helvetica 45 Light" w:hAnsi="Helvetica 45 Light"/>
        </w:rPr>
        <w:t>Dossier OPGC</w:t>
      </w:r>
      <w:bookmarkEnd w:id="285"/>
    </w:p>
    <w:p w:rsidR="00227A18" w:rsidRPr="00536790" w:rsidRDefault="00227A18" w:rsidP="00227A18">
      <w:pPr>
        <w:pStyle w:val="Titre4"/>
        <w:rPr>
          <w:rFonts w:ascii="Helvetica 45 Light" w:hAnsi="Helvetica 45 Light"/>
        </w:rPr>
      </w:pPr>
      <w:bookmarkStart w:id="286" w:name="_Toc409446535"/>
      <w:r w:rsidRPr="00536790">
        <w:rPr>
          <w:rFonts w:ascii="Helvetica 45 Light" w:hAnsi="Helvetica 45 Light"/>
        </w:rPr>
        <w:t>Cartographie commande d’accès/Fin de Travaux</w:t>
      </w:r>
      <w:bookmarkEnd w:id="286"/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les projections proposées sont Lambert II étendu (par défaut) et Lambert 93.</w:t>
      </w:r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seule la projection du système local sera proposée.</w:t>
      </w:r>
    </w:p>
    <w:p w:rsidR="00227A18" w:rsidRDefault="00227A18" w:rsidP="008A09B0">
      <w:pPr>
        <w:jc w:val="both"/>
        <w:rPr>
          <w:rFonts w:ascii="Helvetica 45 Light" w:hAnsi="Helvetica 45 Light"/>
          <w:sz w:val="22"/>
          <w:szCs w:val="22"/>
        </w:rPr>
      </w:pPr>
    </w:p>
    <w:p w:rsidR="00227A18" w:rsidRPr="00536790" w:rsidRDefault="00227A18" w:rsidP="00227A18">
      <w:pPr>
        <w:pStyle w:val="Titre4"/>
        <w:rPr>
          <w:rFonts w:ascii="Helvetica 45 Light" w:hAnsi="Helvetica 45 Light"/>
        </w:rPr>
      </w:pPr>
      <w:bookmarkStart w:id="287" w:name="_Toc409446536"/>
      <w:r w:rsidRPr="00536790">
        <w:rPr>
          <w:rFonts w:ascii="Helvetica 45 Light" w:hAnsi="Helvetica 45 Light"/>
        </w:rPr>
        <w:t>Annexe C3a</w:t>
      </w:r>
      <w:bookmarkEnd w:id="287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227A18" w:rsidRDefault="00227A18" w:rsidP="008A09B0">
      <w:pPr>
        <w:jc w:val="both"/>
        <w:rPr>
          <w:rFonts w:ascii="Helvetica 45 Light" w:hAnsi="Helvetica 45 Light"/>
          <w:sz w:val="22"/>
          <w:szCs w:val="22"/>
        </w:rPr>
      </w:pPr>
    </w:p>
    <w:p w:rsidR="00227A18" w:rsidRPr="00536790" w:rsidRDefault="00227A18" w:rsidP="00227A18">
      <w:pPr>
        <w:pStyle w:val="Titre4"/>
        <w:rPr>
          <w:rFonts w:ascii="Helvetica 45 Light" w:hAnsi="Helvetica 45 Light"/>
        </w:rPr>
      </w:pPr>
      <w:bookmarkStart w:id="288" w:name="_Toc409446537"/>
      <w:r w:rsidRPr="00536790">
        <w:rPr>
          <w:rFonts w:ascii="Helvetica 45 Light" w:hAnsi="Helvetica 45 Light"/>
        </w:rPr>
        <w:lastRenderedPageBreak/>
        <w:t>Cartographie Base Arrière de PM</w:t>
      </w:r>
      <w:bookmarkEnd w:id="288"/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les projections proposées sont Lambert II étendu (par défaut) et Lambert 93.</w:t>
      </w:r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</w:p>
    <w:p w:rsidR="00227A18" w:rsidRDefault="00227A18" w:rsidP="00227A18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seule la projection du système local sera proposée.</w:t>
      </w:r>
    </w:p>
    <w:p w:rsidR="00227A18" w:rsidRDefault="00227A18" w:rsidP="008A09B0">
      <w:pPr>
        <w:jc w:val="both"/>
        <w:rPr>
          <w:rFonts w:ascii="Helvetica 45 Light" w:hAnsi="Helvetica 45 Light"/>
          <w:sz w:val="22"/>
          <w:szCs w:val="22"/>
        </w:rPr>
      </w:pPr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89" w:name="_Toc409446538"/>
      <w:r>
        <w:rPr>
          <w:rFonts w:ascii="Helvetica 45 Light" w:hAnsi="Helvetica 45 Light"/>
        </w:rPr>
        <w:t>GC vers TIGRE</w:t>
      </w:r>
      <w:bookmarkEnd w:id="289"/>
    </w:p>
    <w:p w:rsidR="0090486E" w:rsidRDefault="0090486E" w:rsidP="0090486E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90486E" w:rsidRDefault="0090486E" w:rsidP="0090486E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les projections proposées sont Lambert II étendu (par défaut) et Lambert 93.</w:t>
      </w:r>
    </w:p>
    <w:p w:rsidR="0090486E" w:rsidRDefault="0090486E" w:rsidP="0090486E">
      <w:pPr>
        <w:jc w:val="both"/>
        <w:rPr>
          <w:rFonts w:ascii="Helvetica 45 Light" w:hAnsi="Helvetica 45 Light"/>
          <w:sz w:val="22"/>
          <w:szCs w:val="22"/>
        </w:rPr>
      </w:pPr>
    </w:p>
    <w:p w:rsidR="0090486E" w:rsidRDefault="0090486E" w:rsidP="0090486E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seule la projection du système local sera proposée.</w:t>
      </w:r>
    </w:p>
    <w:p w:rsidR="0090486E" w:rsidRDefault="0090486E" w:rsidP="0090486E">
      <w:pPr>
        <w:jc w:val="both"/>
        <w:rPr>
          <w:rFonts w:ascii="Helvetica 45 Light" w:hAnsi="Helvetica 45 Light"/>
          <w:sz w:val="22"/>
          <w:szCs w:val="22"/>
        </w:rPr>
      </w:pPr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90" w:name="_Toc409446539"/>
      <w:r>
        <w:rPr>
          <w:rFonts w:ascii="Helvetica 45 Light" w:hAnsi="Helvetica 45 Light"/>
        </w:rPr>
        <w:t>Zones Marketing</w:t>
      </w:r>
      <w:bookmarkEnd w:id="290"/>
    </w:p>
    <w:p w:rsidR="006351C9" w:rsidRDefault="006351C9" w:rsidP="006351C9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est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 w:rsidR="00CF1FB6"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6351C9" w:rsidRDefault="006351C9" w:rsidP="006351C9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les projections proposées sont Lambert II étendu (par défaut) et Lambert 93.</w:t>
      </w:r>
    </w:p>
    <w:p w:rsidR="006351C9" w:rsidRDefault="006351C9" w:rsidP="006351C9">
      <w:pPr>
        <w:jc w:val="both"/>
        <w:rPr>
          <w:rFonts w:ascii="Helvetica 45 Light" w:hAnsi="Helvetica 45 Light"/>
          <w:sz w:val="22"/>
          <w:szCs w:val="22"/>
        </w:rPr>
      </w:pPr>
    </w:p>
    <w:p w:rsidR="006351C9" w:rsidRDefault="006351C9" w:rsidP="006351C9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seule la projection du système local sera proposée.</w:t>
      </w:r>
    </w:p>
    <w:p w:rsidR="008A09B0" w:rsidRDefault="008A09B0" w:rsidP="008A09B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 </w:t>
      </w:r>
    </w:p>
    <w:p w:rsidR="00107BDD" w:rsidRPr="00EB383F" w:rsidRDefault="00107BDD" w:rsidP="00107BDD">
      <w:pPr>
        <w:pStyle w:val="Titre3"/>
        <w:rPr>
          <w:rFonts w:ascii="Helvetica 45 Light" w:hAnsi="Helvetica 45 Light"/>
        </w:rPr>
      </w:pPr>
      <w:bookmarkStart w:id="291" w:name="_Toc409446540"/>
      <w:r>
        <w:rPr>
          <w:rFonts w:ascii="Helvetica 45 Light" w:hAnsi="Helvetica 45 Light"/>
        </w:rPr>
        <w:t>Téléchargement</w:t>
      </w:r>
      <w:bookmarkEnd w:id="291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 w:rsidR="001A075D">
        <w:rPr>
          <w:rFonts w:ascii="Helvetica 45 Light" w:hAnsi="Helvetica 45 Light"/>
          <w:sz w:val="22"/>
          <w:szCs w:val="22"/>
        </w:rPr>
        <w:t>n’</w:t>
      </w:r>
      <w:r w:rsidRPr="00F31B93">
        <w:rPr>
          <w:rFonts w:ascii="Helvetica 45 Light" w:hAnsi="Helvetica 45 Light"/>
          <w:sz w:val="22"/>
          <w:szCs w:val="22"/>
        </w:rPr>
        <w:t>est</w:t>
      </w:r>
      <w:r w:rsidR="001A075D">
        <w:rPr>
          <w:rFonts w:ascii="Helvetica 45 Light" w:hAnsi="Helvetica 45 Light"/>
          <w:sz w:val="22"/>
          <w:szCs w:val="22"/>
        </w:rPr>
        <w:t xml:space="preserve"> pas</w:t>
      </w:r>
      <w:r w:rsidRPr="00F31B93"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6351C9" w:rsidRDefault="006351C9" w:rsidP="008A09B0">
      <w:pPr>
        <w:jc w:val="both"/>
        <w:rPr>
          <w:rFonts w:ascii="Helvetica 45 Light" w:hAnsi="Helvetica 45 Light"/>
          <w:sz w:val="22"/>
          <w:szCs w:val="22"/>
        </w:rPr>
      </w:pPr>
    </w:p>
    <w:p w:rsidR="008A09B0" w:rsidRDefault="001A075D" w:rsidP="008A09B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Il est à noter qu’un utilisateur qui aurait accès à plusieurs </w:t>
      </w:r>
      <w:r w:rsidR="004905B0">
        <w:rPr>
          <w:rFonts w:ascii="Helvetica 45 Light" w:hAnsi="Helvetica 45 Light"/>
          <w:sz w:val="22"/>
          <w:szCs w:val="22"/>
        </w:rPr>
        <w:t xml:space="preserve">Geofibre </w:t>
      </w:r>
      <w:r>
        <w:rPr>
          <w:rFonts w:ascii="Helvetica 45 Light" w:hAnsi="Helvetica 45 Light"/>
          <w:sz w:val="22"/>
          <w:szCs w:val="22"/>
        </w:rPr>
        <w:t>ne peut télécharger que ses documents de la base</w:t>
      </w:r>
      <w:r w:rsidR="004905B0">
        <w:rPr>
          <w:rFonts w:ascii="Helvetica 45 Light" w:hAnsi="Helvetica 45 Light"/>
          <w:sz w:val="22"/>
          <w:szCs w:val="22"/>
        </w:rPr>
        <w:t xml:space="preserve"> (Métropole, Guadeloupe, Martinique, Guyane, Réunion)</w:t>
      </w:r>
      <w:r>
        <w:rPr>
          <w:rFonts w:ascii="Helvetica 45 Light" w:hAnsi="Helvetica 45 Light"/>
          <w:sz w:val="22"/>
          <w:szCs w:val="22"/>
        </w:rPr>
        <w:t xml:space="preserve"> sur laquelle il est connecté.</w:t>
      </w:r>
    </w:p>
    <w:p w:rsidR="00CB41B9" w:rsidRDefault="00CB41B9" w:rsidP="008A09B0">
      <w:pPr>
        <w:jc w:val="both"/>
        <w:rPr>
          <w:rFonts w:ascii="Helvetica 45 Light" w:hAnsi="Helvetica 45 Light"/>
          <w:sz w:val="22"/>
          <w:szCs w:val="22"/>
        </w:rPr>
      </w:pPr>
    </w:p>
    <w:p w:rsidR="00CB41B9" w:rsidRDefault="00CB41B9" w:rsidP="008A09B0">
      <w:pPr>
        <w:jc w:val="both"/>
        <w:rPr>
          <w:rFonts w:ascii="Helvetica 45 Light" w:hAnsi="Helvetica 45 Light"/>
          <w:sz w:val="22"/>
          <w:szCs w:val="22"/>
        </w:rPr>
      </w:pPr>
    </w:p>
    <w:p w:rsidR="00023753" w:rsidRPr="007B262A" w:rsidRDefault="00023753" w:rsidP="00023753">
      <w:pPr>
        <w:pStyle w:val="Titre2"/>
        <w:rPr>
          <w:rFonts w:ascii="Helvetica 45 Light" w:hAnsi="Helvetica 45 Light"/>
        </w:rPr>
      </w:pPr>
      <w:bookmarkStart w:id="292" w:name="_Toc409446541"/>
      <w:r>
        <w:rPr>
          <w:rFonts w:ascii="Helvetica 45 Light" w:hAnsi="Helvetica 45 Light"/>
        </w:rPr>
        <w:lastRenderedPageBreak/>
        <w:t>Impressions</w:t>
      </w:r>
      <w:bookmarkEnd w:id="292"/>
    </w:p>
    <w:p w:rsidR="00023753" w:rsidRPr="00EB383F" w:rsidRDefault="00023753" w:rsidP="00023753">
      <w:pPr>
        <w:pStyle w:val="Titre3"/>
        <w:rPr>
          <w:rFonts w:ascii="Helvetica 45 Light" w:hAnsi="Helvetica 45 Light"/>
        </w:rPr>
      </w:pPr>
      <w:bookmarkStart w:id="293" w:name="_Toc409446542"/>
      <w:r>
        <w:rPr>
          <w:rFonts w:ascii="Helvetica 45 Light" w:hAnsi="Helvetica 45 Light"/>
        </w:rPr>
        <w:t>Impression</w:t>
      </w:r>
      <w:bookmarkEnd w:id="293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 w:rsidRPr="006351C9"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 w:rsidRPr="006351C9">
        <w:rPr>
          <w:rFonts w:ascii="Helvetica 45 Light" w:hAnsi="Helvetica 45 Light"/>
          <w:sz w:val="22"/>
          <w:szCs w:val="22"/>
        </w:rPr>
        <w:t>DOMs</w:t>
      </w:r>
      <w:proofErr w:type="spellEnd"/>
      <w:r w:rsidRPr="006351C9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6351C9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6351C9" w:rsidRDefault="006351C9" w:rsidP="00023753">
      <w:pPr>
        <w:jc w:val="both"/>
        <w:rPr>
          <w:rFonts w:ascii="Helvetica 45 Light" w:hAnsi="Helvetica 45 Light"/>
          <w:sz w:val="22"/>
          <w:szCs w:val="22"/>
        </w:rPr>
      </w:pPr>
    </w:p>
    <w:p w:rsidR="00023753" w:rsidRDefault="002F7F6A" w:rsidP="00023753">
      <w:pPr>
        <w:jc w:val="both"/>
        <w:rPr>
          <w:rFonts w:ascii="Helvetica 45 Light" w:hAnsi="Helvetica 45 Light"/>
          <w:sz w:val="22"/>
          <w:szCs w:val="22"/>
        </w:rPr>
      </w:pPr>
      <w:r w:rsidRPr="002F7F6A">
        <w:rPr>
          <w:rFonts w:ascii="Helvetica 45 Light" w:hAnsi="Helvetica 45 Light"/>
          <w:sz w:val="22"/>
          <w:szCs w:val="22"/>
        </w:rPr>
        <w:t>Toutefois, il est nécessaire que les MXD soient configurés pour permettre les impressions des données métier avec les fonds de carte associés (si demandé</w:t>
      </w:r>
      <w:r w:rsidR="00B9524D">
        <w:rPr>
          <w:rFonts w:ascii="Helvetica 45 Light" w:hAnsi="Helvetica 45 Light"/>
          <w:sz w:val="22"/>
          <w:szCs w:val="22"/>
        </w:rPr>
        <w:t xml:space="preserve"> au moment de l’impression</w:t>
      </w:r>
      <w:r w:rsidRPr="002F7F6A">
        <w:rPr>
          <w:rFonts w:ascii="Helvetica 45 Light" w:hAnsi="Helvetica 45 Light"/>
          <w:sz w:val="22"/>
          <w:szCs w:val="22"/>
        </w:rPr>
        <w:t>).</w:t>
      </w:r>
      <w:r w:rsidR="00023753">
        <w:rPr>
          <w:rFonts w:ascii="Helvetica 45 Light" w:hAnsi="Helvetica 45 Light"/>
          <w:sz w:val="22"/>
          <w:szCs w:val="22"/>
        </w:rPr>
        <w:t xml:space="preserve"> </w:t>
      </w:r>
    </w:p>
    <w:p w:rsidR="00023753" w:rsidRPr="00EB383F" w:rsidRDefault="00023753" w:rsidP="00023753">
      <w:pPr>
        <w:pStyle w:val="Titre3"/>
        <w:rPr>
          <w:rFonts w:ascii="Helvetica 45 Light" w:hAnsi="Helvetica 45 Light"/>
        </w:rPr>
      </w:pPr>
      <w:bookmarkStart w:id="294" w:name="_Toc409446543"/>
      <w:r>
        <w:rPr>
          <w:rFonts w:ascii="Helvetica 45 Light" w:hAnsi="Helvetica 45 Light"/>
        </w:rPr>
        <w:t>Téléchargement impressions</w:t>
      </w:r>
      <w:bookmarkEnd w:id="294"/>
    </w:p>
    <w:p w:rsidR="001A075D" w:rsidRDefault="001A075D" w:rsidP="001A075D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</w:t>
      </w:r>
      <w:r w:rsidRPr="00F31B93">
        <w:rPr>
          <w:rFonts w:ascii="Helvetica 45 Light" w:hAnsi="Helvetica 45 Light"/>
          <w:sz w:val="22"/>
          <w:szCs w:val="22"/>
        </w:rPr>
        <w:t>est</w:t>
      </w:r>
      <w:r>
        <w:rPr>
          <w:rFonts w:ascii="Helvetica 45 Light" w:hAnsi="Helvetica 45 Light"/>
          <w:sz w:val="22"/>
          <w:szCs w:val="22"/>
        </w:rPr>
        <w:t xml:space="preserve"> pas</w:t>
      </w:r>
      <w:r w:rsidRPr="00F31B93"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1A075D" w:rsidRDefault="001A075D" w:rsidP="001A075D">
      <w:pPr>
        <w:jc w:val="both"/>
        <w:rPr>
          <w:rFonts w:ascii="Helvetica 45 Light" w:hAnsi="Helvetica 45 Light"/>
          <w:sz w:val="22"/>
          <w:szCs w:val="22"/>
        </w:rPr>
      </w:pPr>
    </w:p>
    <w:p w:rsidR="001A075D" w:rsidRDefault="001A075D" w:rsidP="001A075D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Il est à noter qu’un utilisateur qui aurait accès à plusieurs bases ne peut télécharger que ses impressions de la base sur laquelle il est connecté.</w:t>
      </w:r>
    </w:p>
    <w:p w:rsidR="00023753" w:rsidRDefault="00023753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</w:p>
    <w:p w:rsidR="00023753" w:rsidRPr="007B262A" w:rsidRDefault="00023753" w:rsidP="00023753">
      <w:pPr>
        <w:pStyle w:val="Titre2"/>
        <w:rPr>
          <w:rFonts w:ascii="Helvetica 45 Light" w:hAnsi="Helvetica 45 Light"/>
        </w:rPr>
      </w:pPr>
      <w:bookmarkStart w:id="295" w:name="_Toc409446544"/>
      <w:r>
        <w:rPr>
          <w:rFonts w:ascii="Helvetica 45 Light" w:hAnsi="Helvetica 45 Light"/>
        </w:rPr>
        <w:t>Corbeille Câbles IPON</w:t>
      </w:r>
      <w:bookmarkEnd w:id="295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Cette fonctionnalité n’est pas impactée par la prise en compte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 xml:space="preserve">. </w:t>
      </w:r>
    </w:p>
    <w:p w:rsidR="00023753" w:rsidRDefault="00025F52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base Geofibre, seuls les câbles de la zone concernée seront visibles.</w:t>
      </w:r>
      <w:r w:rsidR="007A73FF">
        <w:rPr>
          <w:rFonts w:ascii="Helvetica 45 Light" w:hAnsi="Helvetica 45 Light"/>
          <w:sz w:val="22"/>
          <w:szCs w:val="22"/>
        </w:rPr>
        <w:t xml:space="preserve"> En cas de code INSEE incohérent (Ex 3B212), le câble serait présent dans la corbeille de la base Geofibre Métropole</w:t>
      </w:r>
      <w:r w:rsidR="00911EAC">
        <w:rPr>
          <w:rFonts w:ascii="Helvetica 45 Light" w:hAnsi="Helvetica 45 Light"/>
          <w:sz w:val="22"/>
          <w:szCs w:val="22"/>
        </w:rPr>
        <w:t xml:space="preserve"> mais non visible à l’IHM car il y a un contrôle sur la validité du code INSEE avec l’</w:t>
      </w:r>
      <w:proofErr w:type="spellStart"/>
      <w:r w:rsidR="00911EAC">
        <w:rPr>
          <w:rFonts w:ascii="Helvetica 45 Light" w:hAnsi="Helvetica 45 Light"/>
          <w:sz w:val="22"/>
          <w:szCs w:val="22"/>
        </w:rPr>
        <w:t>autocomplete</w:t>
      </w:r>
      <w:proofErr w:type="spellEnd"/>
      <w:r w:rsidR="00911EAC">
        <w:rPr>
          <w:rFonts w:ascii="Helvetica 45 Light" w:hAnsi="Helvetica 45 Light"/>
          <w:sz w:val="22"/>
          <w:szCs w:val="22"/>
        </w:rPr>
        <w:t>.</w:t>
      </w:r>
    </w:p>
    <w:p w:rsidR="00023753" w:rsidRPr="007B262A" w:rsidRDefault="00023753" w:rsidP="00023753">
      <w:pPr>
        <w:pStyle w:val="Titre2"/>
        <w:rPr>
          <w:rFonts w:ascii="Helvetica 45 Light" w:hAnsi="Helvetica 45 Light"/>
        </w:rPr>
      </w:pPr>
      <w:bookmarkStart w:id="296" w:name="_Toc409446545"/>
      <w:r>
        <w:rPr>
          <w:rFonts w:ascii="Helvetica 45 Light" w:hAnsi="Helvetica 45 Light"/>
        </w:rPr>
        <w:t>Administration</w:t>
      </w:r>
      <w:bookmarkEnd w:id="296"/>
    </w:p>
    <w:p w:rsidR="00023753" w:rsidRDefault="00023753" w:rsidP="00023753">
      <w:pPr>
        <w:pStyle w:val="Titre3"/>
        <w:rPr>
          <w:rFonts w:ascii="Helvetica 45 Light" w:hAnsi="Helvetica 45 Light"/>
        </w:rPr>
      </w:pPr>
      <w:bookmarkStart w:id="297" w:name="_Toc409446546"/>
      <w:r>
        <w:rPr>
          <w:rFonts w:ascii="Helvetica 45 Light" w:hAnsi="Helvetica 45 Light"/>
        </w:rPr>
        <w:t>Gestion Immeubles</w:t>
      </w:r>
      <w:bookmarkEnd w:id="297"/>
    </w:p>
    <w:p w:rsidR="00CF1FB6" w:rsidRPr="00536790" w:rsidRDefault="00CF1FB6" w:rsidP="00CF1FB6">
      <w:pPr>
        <w:pStyle w:val="Titre4"/>
        <w:rPr>
          <w:rFonts w:ascii="Helvetica 45 Light" w:hAnsi="Helvetica 45 Light"/>
        </w:rPr>
      </w:pPr>
      <w:bookmarkStart w:id="298" w:name="_Toc409446547"/>
      <w:r w:rsidRPr="00536790">
        <w:rPr>
          <w:rFonts w:ascii="Helvetica 45 Light" w:hAnsi="Helvetica 45 Light"/>
        </w:rPr>
        <w:t>Import immeubles</w:t>
      </w:r>
      <w:bookmarkEnd w:id="298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n’est pas</w:t>
      </w:r>
      <w:r w:rsidRPr="00F31B93"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est modifié car le format du fichier à importer est complété avec l’information du système de projection. Il en est de même pour chaque DOM.</w:t>
      </w:r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format du fichier est décrit dans le contrat d’interface [R7].</w:t>
      </w:r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</w:p>
    <w:p w:rsidR="00CF1FB6" w:rsidRPr="00536790" w:rsidRDefault="00CF1FB6" w:rsidP="00CF1FB6">
      <w:pPr>
        <w:pStyle w:val="Titre4"/>
        <w:rPr>
          <w:rFonts w:ascii="Helvetica 45 Light" w:hAnsi="Helvetica 45 Light"/>
        </w:rPr>
      </w:pPr>
      <w:bookmarkStart w:id="299" w:name="_Toc409446548"/>
      <w:r w:rsidRPr="00536790">
        <w:rPr>
          <w:rFonts w:ascii="Helvetica 45 Light" w:hAnsi="Helvetica 45 Light"/>
        </w:rPr>
        <w:lastRenderedPageBreak/>
        <w:t>Mise à jour immeubles</w:t>
      </w:r>
      <w:bookmarkEnd w:id="299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n’est pas</w:t>
      </w:r>
      <w:r w:rsidRPr="00F31B93"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</w:p>
    <w:p w:rsidR="003A3E87" w:rsidRDefault="003A3E87" w:rsidP="003A3E87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Seuls les champs </w:t>
      </w:r>
      <w:proofErr w:type="spellStart"/>
      <w:r w:rsidRPr="00F538AE">
        <w:rPr>
          <w:rFonts w:ascii="Helvetica 45 Light" w:hAnsi="Helvetica 45 Light"/>
          <w:sz w:val="22"/>
          <w:szCs w:val="22"/>
        </w:rPr>
        <w:t>Num_dossier_site</w:t>
      </w:r>
      <w:proofErr w:type="spellEnd"/>
      <w:r w:rsidRPr="00F538AE">
        <w:rPr>
          <w:rFonts w:ascii="Helvetica 45 Light" w:hAnsi="Helvetica 45 Light"/>
          <w:sz w:val="22"/>
          <w:szCs w:val="22"/>
        </w:rPr>
        <w:t xml:space="preserve"> et Nombre de logement</w:t>
      </w:r>
      <w:r>
        <w:rPr>
          <w:rFonts w:ascii="Helvetica 45 Light" w:hAnsi="Helvetica 45 Light"/>
          <w:sz w:val="22"/>
          <w:szCs w:val="22"/>
        </w:rPr>
        <w:t xml:space="preserve"> sont pris en compte.</w:t>
      </w:r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</w:p>
    <w:p w:rsidR="00CF1FB6" w:rsidRPr="00536790" w:rsidRDefault="00CF1FB6" w:rsidP="00CF1FB6">
      <w:pPr>
        <w:pStyle w:val="Titre4"/>
        <w:rPr>
          <w:rFonts w:ascii="Helvetica 45 Light" w:hAnsi="Helvetica 45 Light"/>
        </w:rPr>
      </w:pPr>
      <w:bookmarkStart w:id="300" w:name="_Toc409446549"/>
      <w:r w:rsidRPr="00536790">
        <w:rPr>
          <w:rFonts w:ascii="Helvetica 45 Light" w:hAnsi="Helvetica 45 Light"/>
        </w:rPr>
        <w:t>Suppression immeubles en masse</w:t>
      </w:r>
      <w:bookmarkEnd w:id="300"/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n’est pas</w:t>
      </w:r>
      <w:r w:rsidRPr="00F31B93"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CF1FB6" w:rsidRDefault="00CF1FB6" w:rsidP="00CF1FB6">
      <w:pPr>
        <w:jc w:val="both"/>
        <w:rPr>
          <w:rFonts w:ascii="Helvetica 45 Light" w:hAnsi="Helvetica 45 Light"/>
          <w:sz w:val="22"/>
          <w:szCs w:val="22"/>
        </w:rPr>
      </w:pPr>
    </w:p>
    <w:p w:rsidR="003A3E87" w:rsidRDefault="003A3E87" w:rsidP="003A3E87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Seul le champ </w:t>
      </w:r>
      <w:proofErr w:type="spellStart"/>
      <w:r w:rsidRPr="00F538AE">
        <w:rPr>
          <w:rFonts w:ascii="Helvetica 45 Light" w:hAnsi="Helvetica 45 Light"/>
          <w:sz w:val="22"/>
          <w:szCs w:val="22"/>
        </w:rPr>
        <w:t>Num_dossier_site</w:t>
      </w:r>
      <w:proofErr w:type="spellEnd"/>
      <w:r w:rsidRPr="00F538AE">
        <w:rPr>
          <w:rFonts w:ascii="Helvetica 45 Light" w:hAnsi="Helvetica 45 Light"/>
          <w:sz w:val="22"/>
          <w:szCs w:val="22"/>
        </w:rPr>
        <w:t xml:space="preserve"> </w:t>
      </w:r>
      <w:r>
        <w:rPr>
          <w:rFonts w:ascii="Helvetica 45 Light" w:hAnsi="Helvetica 45 Light"/>
          <w:sz w:val="22"/>
          <w:szCs w:val="22"/>
        </w:rPr>
        <w:t>est pris en compte.</w:t>
      </w:r>
    </w:p>
    <w:p w:rsidR="00023753" w:rsidRPr="00EB383F" w:rsidRDefault="00023753" w:rsidP="00023753">
      <w:pPr>
        <w:pStyle w:val="Titre3"/>
        <w:rPr>
          <w:rFonts w:ascii="Helvetica 45 Light" w:hAnsi="Helvetica 45 Light"/>
        </w:rPr>
      </w:pPr>
      <w:bookmarkStart w:id="301" w:name="_Toc409446550"/>
      <w:r>
        <w:rPr>
          <w:rFonts w:ascii="Helvetica 45 Light" w:hAnsi="Helvetica 45 Light"/>
        </w:rPr>
        <w:t>Import PIT</w:t>
      </w:r>
      <w:bookmarkEnd w:id="301"/>
    </w:p>
    <w:p w:rsidR="001C252A" w:rsidRDefault="001C252A" w:rsidP="001C252A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</w:t>
      </w:r>
      <w:r w:rsidRPr="00F31B93">
        <w:rPr>
          <w:rFonts w:ascii="Helvetica 45 Light" w:hAnsi="Helvetica 45 Light"/>
          <w:sz w:val="22"/>
          <w:szCs w:val="22"/>
        </w:rPr>
        <w:t xml:space="preserve">est </w:t>
      </w:r>
      <w:r>
        <w:rPr>
          <w:rFonts w:ascii="Helvetica 45 Light" w:hAnsi="Helvetica 45 Light"/>
          <w:sz w:val="22"/>
          <w:szCs w:val="22"/>
        </w:rPr>
        <w:t xml:space="preserve">pas </w:t>
      </w:r>
      <w:r w:rsidRPr="00F31B93">
        <w:rPr>
          <w:rFonts w:ascii="Helvetica 45 Light" w:hAnsi="Helvetica 45 Light"/>
          <w:sz w:val="22"/>
          <w:szCs w:val="22"/>
        </w:rPr>
        <w:t xml:space="preserve">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1C252A" w:rsidRDefault="001C252A" w:rsidP="001C252A">
      <w:pPr>
        <w:jc w:val="both"/>
        <w:rPr>
          <w:rFonts w:ascii="Helvetica 45 Light" w:hAnsi="Helvetica 45 Light"/>
          <w:sz w:val="22"/>
          <w:szCs w:val="22"/>
        </w:rPr>
      </w:pPr>
    </w:p>
    <w:p w:rsidR="001C252A" w:rsidRDefault="001C252A" w:rsidP="001C252A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la projection fournie dans les PIT en entrée est le Lambert II étendu.</w:t>
      </w:r>
    </w:p>
    <w:p w:rsidR="001C252A" w:rsidRDefault="001C252A" w:rsidP="001C252A">
      <w:pPr>
        <w:jc w:val="both"/>
        <w:rPr>
          <w:rFonts w:ascii="Helvetica 45 Light" w:hAnsi="Helvetica 45 Light"/>
          <w:sz w:val="22"/>
          <w:szCs w:val="22"/>
        </w:rPr>
      </w:pPr>
    </w:p>
    <w:p w:rsidR="001C252A" w:rsidRDefault="001C252A" w:rsidP="001C252A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la projection fournie dans les PIT en entrée est la projection du système local de coordonnées.</w:t>
      </w:r>
    </w:p>
    <w:p w:rsidR="00023753" w:rsidRDefault="00023753" w:rsidP="00023753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 </w:t>
      </w:r>
    </w:p>
    <w:p w:rsidR="00023753" w:rsidRPr="00EB383F" w:rsidRDefault="00023753" w:rsidP="00023753">
      <w:pPr>
        <w:pStyle w:val="Titre3"/>
        <w:rPr>
          <w:rFonts w:ascii="Helvetica 45 Light" w:hAnsi="Helvetica 45 Light"/>
        </w:rPr>
      </w:pPr>
      <w:bookmarkStart w:id="302" w:name="_Toc409446551"/>
      <w:r>
        <w:rPr>
          <w:rFonts w:ascii="Helvetica 45 Light" w:hAnsi="Helvetica 45 Light"/>
        </w:rPr>
        <w:t>Import Marketing</w:t>
      </w:r>
      <w:bookmarkEnd w:id="302"/>
    </w:p>
    <w:p w:rsidR="005111E3" w:rsidRDefault="005111E3" w:rsidP="005111E3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</w:t>
      </w:r>
      <w:r w:rsidRPr="00F31B93">
        <w:rPr>
          <w:rFonts w:ascii="Helvetica 45 Light" w:hAnsi="Helvetica 45 Light"/>
          <w:sz w:val="22"/>
          <w:szCs w:val="22"/>
        </w:rPr>
        <w:t xml:space="preserve">est </w:t>
      </w:r>
      <w:r>
        <w:rPr>
          <w:rFonts w:ascii="Helvetica 45 Light" w:hAnsi="Helvetica 45 Light"/>
          <w:sz w:val="22"/>
          <w:szCs w:val="22"/>
        </w:rPr>
        <w:t xml:space="preserve">pas </w:t>
      </w:r>
      <w:r w:rsidRPr="00F31B93">
        <w:rPr>
          <w:rFonts w:ascii="Helvetica 45 Light" w:hAnsi="Helvetica 45 Light"/>
          <w:sz w:val="22"/>
          <w:szCs w:val="22"/>
        </w:rPr>
        <w:t xml:space="preserve">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5111E3" w:rsidRDefault="005111E3" w:rsidP="005111E3">
      <w:pPr>
        <w:jc w:val="both"/>
        <w:rPr>
          <w:rFonts w:ascii="Helvetica 45 Light" w:hAnsi="Helvetica 45 Light"/>
          <w:sz w:val="22"/>
          <w:szCs w:val="22"/>
        </w:rPr>
      </w:pPr>
    </w:p>
    <w:p w:rsidR="005111E3" w:rsidRDefault="005111E3" w:rsidP="005111E3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Seuls les fichiers shape dans le système de projection local seront intégrés dans Geofibre pour un DOM.  </w:t>
      </w:r>
    </w:p>
    <w:p w:rsidR="005111E3" w:rsidRDefault="005111E3" w:rsidP="005111E3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reste inchangé sur la base métropole.</w:t>
      </w:r>
    </w:p>
    <w:p w:rsidR="00E56A76" w:rsidRDefault="00E56A76" w:rsidP="005111E3">
      <w:pPr>
        <w:jc w:val="both"/>
        <w:rPr>
          <w:rFonts w:ascii="Helvetica 45 Light" w:hAnsi="Helvetica 45 Light"/>
          <w:sz w:val="22"/>
          <w:szCs w:val="22"/>
        </w:rPr>
      </w:pPr>
    </w:p>
    <w:p w:rsidR="00E56A76" w:rsidRDefault="00E56A76" w:rsidP="005111E3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Si le système projection des fichiers fournis n’est pas celui attendu, alors le message suivant (déjà présent en G1R5) est affiché.</w:t>
      </w:r>
    </w:p>
    <w:p w:rsidR="00E56A76" w:rsidRDefault="00E56A76" w:rsidP="005111E3">
      <w:pPr>
        <w:jc w:val="both"/>
        <w:rPr>
          <w:rFonts w:ascii="Helvetica 45 Light" w:hAnsi="Helvetica 45 Light"/>
          <w:sz w:val="22"/>
          <w:szCs w:val="22"/>
        </w:rPr>
      </w:pPr>
    </w:p>
    <w:p w:rsidR="00E56A76" w:rsidRDefault="00E56A76" w:rsidP="00E56A76">
      <w:pPr>
        <w:jc w:val="center"/>
        <w:rPr>
          <w:rFonts w:ascii="Helvetica 45 Light" w:hAnsi="Helvetica 45 Light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932499" cy="1725433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118" cy="17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76" w:rsidRDefault="00E56A76" w:rsidP="005111E3">
      <w:pPr>
        <w:jc w:val="both"/>
        <w:rPr>
          <w:rFonts w:ascii="Helvetica 45 Light" w:hAnsi="Helvetica 45 Light"/>
          <w:sz w:val="22"/>
          <w:szCs w:val="22"/>
        </w:rPr>
      </w:pPr>
    </w:p>
    <w:p w:rsidR="00023753" w:rsidRPr="00EB383F" w:rsidRDefault="00023753" w:rsidP="00023753">
      <w:pPr>
        <w:pStyle w:val="Titre3"/>
        <w:rPr>
          <w:rFonts w:ascii="Helvetica 45 Light" w:hAnsi="Helvetica 45 Light"/>
        </w:rPr>
      </w:pPr>
      <w:bookmarkStart w:id="303" w:name="_Toc409446552"/>
      <w:r>
        <w:rPr>
          <w:rFonts w:ascii="Helvetica 45 Light" w:hAnsi="Helvetica 45 Light"/>
        </w:rPr>
        <w:t>Import appuis</w:t>
      </w:r>
      <w:bookmarkEnd w:id="303"/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</w:t>
      </w:r>
      <w:r w:rsidRPr="00F31B93">
        <w:rPr>
          <w:rFonts w:ascii="Helvetica 45 Light" w:hAnsi="Helvetica 45 Light"/>
          <w:sz w:val="22"/>
          <w:szCs w:val="22"/>
        </w:rPr>
        <w:t xml:space="preserve">est </w:t>
      </w:r>
      <w:r>
        <w:rPr>
          <w:rFonts w:ascii="Helvetica 45 Light" w:hAnsi="Helvetica 45 Light"/>
          <w:sz w:val="22"/>
          <w:szCs w:val="22"/>
        </w:rPr>
        <w:t xml:space="preserve">pas </w:t>
      </w:r>
      <w:r w:rsidRPr="00F31B93">
        <w:rPr>
          <w:rFonts w:ascii="Helvetica 45 Light" w:hAnsi="Helvetica 45 Light"/>
          <w:sz w:val="22"/>
          <w:szCs w:val="22"/>
        </w:rPr>
        <w:t xml:space="preserve">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comportement pour la Métropole ne doit pas être modifié. Cela signifie que la projection fournie dans les fichiers d’appuis en entrée est le Lambert II étendu.</w:t>
      </w: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Pour chaque DOM, la projection fournie dans les fichiers d’appuis en entrée est la projection du système local de coordonnées.</w:t>
      </w: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</w:p>
    <w:p w:rsidR="00E90139" w:rsidRPr="008B0536" w:rsidRDefault="00E90139" w:rsidP="00E90139">
      <w:pPr>
        <w:jc w:val="both"/>
        <w:rPr>
          <w:rFonts w:ascii="Helvetica 45 Light" w:hAnsi="Helvetica 45 Light"/>
          <w:sz w:val="22"/>
          <w:szCs w:val="22"/>
        </w:rPr>
      </w:pPr>
      <w:r w:rsidRPr="008B0536">
        <w:rPr>
          <w:rFonts w:ascii="Helvetica 45 Light" w:hAnsi="Helvetica 45 Light"/>
          <w:sz w:val="22"/>
          <w:szCs w:val="22"/>
        </w:rPr>
        <w:t>Si le X,Y n’est pas fourni dans le fichier, les appuis sont positionnées aux coordonnées suivantes dans le s</w:t>
      </w:r>
      <w:r>
        <w:rPr>
          <w:rFonts w:ascii="Helvetica 45 Light" w:hAnsi="Helvetica 45 Light"/>
          <w:sz w:val="22"/>
          <w:szCs w:val="22"/>
        </w:rPr>
        <w:t>ystème de projection de la base</w:t>
      </w:r>
      <w:r w:rsidRPr="008B0536">
        <w:rPr>
          <w:rFonts w:ascii="Helvetica 45 Light" w:hAnsi="Helvetica 45 Light"/>
          <w:sz w:val="22"/>
          <w:szCs w:val="22"/>
        </w:rPr>
        <w:t>.</w:t>
      </w:r>
      <w:r w:rsidR="00784ECF">
        <w:rPr>
          <w:rFonts w:ascii="Helvetica 45 Light" w:hAnsi="Helvetica 45 Light"/>
          <w:sz w:val="22"/>
          <w:szCs w:val="22"/>
        </w:rPr>
        <w:t xml:space="preserve"> Ces coordonnées se situent dans le </w:t>
      </w:r>
      <w:proofErr w:type="spellStart"/>
      <w:r w:rsidR="00784ECF">
        <w:rPr>
          <w:rFonts w:ascii="Helvetica 45 Light" w:hAnsi="Helvetica 45 Light"/>
          <w:sz w:val="22"/>
          <w:szCs w:val="22"/>
        </w:rPr>
        <w:t>sud_ouest</w:t>
      </w:r>
      <w:proofErr w:type="spellEnd"/>
      <w:r w:rsidR="00784ECF">
        <w:rPr>
          <w:rFonts w:ascii="Helvetica 45 Light" w:hAnsi="Helvetica 45 Light"/>
          <w:sz w:val="22"/>
          <w:szCs w:val="22"/>
        </w:rPr>
        <w:t xml:space="preserve"> des emprises.</w:t>
      </w:r>
    </w:p>
    <w:p w:rsidR="00E90139" w:rsidRPr="00E456CC" w:rsidRDefault="00E90139" w:rsidP="00CE2FC0">
      <w:pPr>
        <w:jc w:val="both"/>
        <w:rPr>
          <w:rFonts w:ascii="Helvetica 45 Light" w:hAnsi="Helvetica 45 Light"/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3074"/>
        <w:gridCol w:w="1854"/>
        <w:gridCol w:w="2268"/>
      </w:tblGrid>
      <w:tr w:rsidR="00E90139" w:rsidRPr="00E90139" w:rsidTr="00E456CC">
        <w:tc>
          <w:tcPr>
            <w:tcW w:w="3074" w:type="dxa"/>
          </w:tcPr>
          <w:p w:rsidR="00E90139" w:rsidRPr="00E456CC" w:rsidRDefault="00E90139" w:rsidP="00E456CC">
            <w:pPr>
              <w:jc w:val="center"/>
              <w:rPr>
                <w:rFonts w:ascii="Helvetica 45 Light" w:hAnsi="Helvetica 45 Light"/>
                <w:sz w:val="22"/>
                <w:szCs w:val="22"/>
              </w:rPr>
            </w:pPr>
            <w:r w:rsidRPr="008B0536">
              <w:rPr>
                <w:rFonts w:ascii="Helvetica 45 Light" w:hAnsi="Helvetica 45 Light"/>
                <w:sz w:val="22"/>
                <w:szCs w:val="22"/>
              </w:rPr>
              <w:t>Base Geofibre</w:t>
            </w:r>
          </w:p>
        </w:tc>
        <w:tc>
          <w:tcPr>
            <w:tcW w:w="1854" w:type="dxa"/>
          </w:tcPr>
          <w:p w:rsidR="00E90139" w:rsidRPr="00E456CC" w:rsidRDefault="00E90139" w:rsidP="00E456CC">
            <w:pPr>
              <w:jc w:val="center"/>
              <w:rPr>
                <w:rFonts w:ascii="Helvetica 45 Light" w:hAnsi="Helvetica 45 Light"/>
                <w:sz w:val="22"/>
                <w:szCs w:val="22"/>
              </w:rPr>
            </w:pPr>
            <w:r w:rsidRPr="008B0536">
              <w:rPr>
                <w:rFonts w:ascii="Helvetica 45 Light" w:hAnsi="Helvetica 45 Light"/>
                <w:sz w:val="22"/>
                <w:szCs w:val="22"/>
              </w:rPr>
              <w:t>X</w:t>
            </w:r>
          </w:p>
        </w:tc>
        <w:tc>
          <w:tcPr>
            <w:tcW w:w="2268" w:type="dxa"/>
          </w:tcPr>
          <w:p w:rsidR="00E90139" w:rsidRPr="00E456CC" w:rsidRDefault="00E90139" w:rsidP="00E456CC">
            <w:pPr>
              <w:jc w:val="center"/>
              <w:rPr>
                <w:rFonts w:ascii="Helvetica 45 Light" w:hAnsi="Helvetica 45 Light"/>
                <w:sz w:val="22"/>
                <w:szCs w:val="22"/>
              </w:rPr>
            </w:pPr>
            <w:r w:rsidRPr="008B0536">
              <w:rPr>
                <w:rFonts w:ascii="Helvetica 45 Light" w:hAnsi="Helvetica 45 Light"/>
                <w:sz w:val="22"/>
                <w:szCs w:val="22"/>
              </w:rPr>
              <w:t>Y</w:t>
            </w:r>
          </w:p>
        </w:tc>
      </w:tr>
      <w:tr w:rsidR="00E90139" w:rsidRPr="00E90139" w:rsidTr="00E456CC">
        <w:tc>
          <w:tcPr>
            <w:tcW w:w="307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Métropole</w:t>
            </w:r>
          </w:p>
        </w:tc>
        <w:tc>
          <w:tcPr>
            <w:tcW w:w="185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170 000</w:t>
            </w:r>
          </w:p>
        </w:tc>
        <w:tc>
          <w:tcPr>
            <w:tcW w:w="2268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6 200 000</w:t>
            </w:r>
          </w:p>
        </w:tc>
      </w:tr>
      <w:tr w:rsidR="00E90139" w:rsidRPr="00E90139" w:rsidTr="00E456CC">
        <w:tc>
          <w:tcPr>
            <w:tcW w:w="307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Guadeloupe</w:t>
            </w:r>
          </w:p>
        </w:tc>
        <w:tc>
          <w:tcPr>
            <w:tcW w:w="185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620 000</w:t>
            </w:r>
          </w:p>
        </w:tc>
        <w:tc>
          <w:tcPr>
            <w:tcW w:w="2268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1 750 000</w:t>
            </w:r>
          </w:p>
        </w:tc>
      </w:tr>
      <w:tr w:rsidR="00E90139" w:rsidRPr="00E90139" w:rsidTr="00E456CC">
        <w:tc>
          <w:tcPr>
            <w:tcW w:w="307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Martinique</w:t>
            </w:r>
          </w:p>
        </w:tc>
        <w:tc>
          <w:tcPr>
            <w:tcW w:w="185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700 000</w:t>
            </w:r>
          </w:p>
        </w:tc>
        <w:tc>
          <w:tcPr>
            <w:tcW w:w="2268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1 600 000</w:t>
            </w:r>
          </w:p>
        </w:tc>
      </w:tr>
      <w:tr w:rsidR="00E90139" w:rsidRPr="00E90139" w:rsidTr="00E456CC">
        <w:tc>
          <w:tcPr>
            <w:tcW w:w="307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Guyane</w:t>
            </w:r>
          </w:p>
        </w:tc>
        <w:tc>
          <w:tcPr>
            <w:tcW w:w="185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100 000</w:t>
            </w:r>
          </w:p>
        </w:tc>
        <w:tc>
          <w:tcPr>
            <w:tcW w:w="2268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400 000</w:t>
            </w:r>
          </w:p>
        </w:tc>
      </w:tr>
      <w:tr w:rsidR="00E90139" w:rsidRPr="00E90139" w:rsidTr="00E456CC">
        <w:tc>
          <w:tcPr>
            <w:tcW w:w="307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Réunion</w:t>
            </w:r>
          </w:p>
        </w:tc>
        <w:tc>
          <w:tcPr>
            <w:tcW w:w="1854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320 000</w:t>
            </w:r>
          </w:p>
        </w:tc>
        <w:tc>
          <w:tcPr>
            <w:tcW w:w="2268" w:type="dxa"/>
          </w:tcPr>
          <w:p w:rsidR="00E90139" w:rsidRPr="00E456CC" w:rsidRDefault="00E90139" w:rsidP="00CE2FC0">
            <w:pPr>
              <w:rPr>
                <w:rFonts w:ascii="Helvetica 45 Light" w:hAnsi="Helvetica 45 Light"/>
                <w:sz w:val="22"/>
                <w:szCs w:val="22"/>
              </w:rPr>
            </w:pPr>
            <w:r w:rsidRPr="00E456CC">
              <w:rPr>
                <w:rFonts w:ascii="Helvetica 45 Light" w:hAnsi="Helvetica 45 Light"/>
                <w:sz w:val="22"/>
                <w:szCs w:val="22"/>
              </w:rPr>
              <w:t>7 650 000</w:t>
            </w:r>
          </w:p>
        </w:tc>
      </w:tr>
    </w:tbl>
    <w:p w:rsidR="00E90139" w:rsidRDefault="00E90139" w:rsidP="00CE2FC0">
      <w:pPr>
        <w:jc w:val="both"/>
        <w:rPr>
          <w:rFonts w:ascii="Helvetica 45 Light" w:hAnsi="Helvetica 45 Light"/>
          <w:sz w:val="22"/>
          <w:szCs w:val="22"/>
          <w:highlight w:val="yellow"/>
        </w:rPr>
      </w:pPr>
    </w:p>
    <w:p w:rsidR="00E90139" w:rsidRDefault="00E90139" w:rsidP="00CE2FC0">
      <w:pPr>
        <w:jc w:val="both"/>
        <w:rPr>
          <w:rFonts w:ascii="Helvetica 45 Light" w:hAnsi="Helvetica 45 Light"/>
          <w:sz w:val="22"/>
          <w:szCs w:val="22"/>
          <w:highlight w:val="yellow"/>
        </w:rPr>
      </w:pPr>
    </w:p>
    <w:p w:rsidR="00023753" w:rsidRPr="00EB383F" w:rsidRDefault="00023753" w:rsidP="00023753">
      <w:pPr>
        <w:pStyle w:val="Titre3"/>
        <w:rPr>
          <w:rFonts w:ascii="Helvetica 45 Light" w:hAnsi="Helvetica 45 Light"/>
        </w:rPr>
      </w:pPr>
      <w:bookmarkStart w:id="304" w:name="_Toc409446553"/>
      <w:r>
        <w:rPr>
          <w:rFonts w:ascii="Helvetica 45 Light" w:hAnsi="Helvetica 45 Light"/>
        </w:rPr>
        <w:t>Import GC non Orange</w:t>
      </w:r>
      <w:bookmarkEnd w:id="304"/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</w:t>
      </w:r>
      <w:r w:rsidRPr="00F31B93">
        <w:rPr>
          <w:rFonts w:ascii="Helvetica 45 Light" w:hAnsi="Helvetica 45 Light"/>
          <w:sz w:val="22"/>
          <w:szCs w:val="22"/>
        </w:rPr>
        <w:t xml:space="preserve">est </w:t>
      </w:r>
      <w:r>
        <w:rPr>
          <w:rFonts w:ascii="Helvetica 45 Light" w:hAnsi="Helvetica 45 Light"/>
          <w:sz w:val="22"/>
          <w:szCs w:val="22"/>
        </w:rPr>
        <w:t xml:space="preserve">pas </w:t>
      </w:r>
      <w:r w:rsidRPr="00F31B93">
        <w:rPr>
          <w:rFonts w:ascii="Helvetica 45 Light" w:hAnsi="Helvetica 45 Light"/>
          <w:sz w:val="22"/>
          <w:szCs w:val="22"/>
        </w:rPr>
        <w:t xml:space="preserve">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lastRenderedPageBreak/>
        <w:t xml:space="preserve">Le comportement pour la Métropole ne doit pas être modifié. Cela signifie que la projection fournie dans les </w:t>
      </w:r>
      <w:r w:rsidR="00784ECF">
        <w:rPr>
          <w:rFonts w:ascii="Helvetica 45 Light" w:hAnsi="Helvetica 45 Light"/>
          <w:sz w:val="22"/>
          <w:szCs w:val="22"/>
        </w:rPr>
        <w:t xml:space="preserve">fichiers </w:t>
      </w:r>
      <w:r>
        <w:rPr>
          <w:rFonts w:ascii="Helvetica 45 Light" w:hAnsi="Helvetica 45 Light"/>
          <w:sz w:val="22"/>
          <w:szCs w:val="22"/>
        </w:rPr>
        <w:t>en entrée est le Lambert II étendu.</w:t>
      </w: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</w:p>
    <w:p w:rsidR="00CE2FC0" w:rsidRDefault="00CE2FC0" w:rsidP="00CE2FC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Pour chaque DOM, la projection fournie dans les </w:t>
      </w:r>
      <w:r w:rsidR="00784ECF">
        <w:rPr>
          <w:rFonts w:ascii="Helvetica 45 Light" w:hAnsi="Helvetica 45 Light"/>
          <w:sz w:val="22"/>
          <w:szCs w:val="22"/>
        </w:rPr>
        <w:t xml:space="preserve">fichiers </w:t>
      </w:r>
      <w:r>
        <w:rPr>
          <w:rFonts w:ascii="Helvetica 45 Light" w:hAnsi="Helvetica 45 Light"/>
          <w:sz w:val="22"/>
          <w:szCs w:val="22"/>
        </w:rPr>
        <w:t>en entrée est la projection du système local de coordonnées.</w:t>
      </w:r>
    </w:p>
    <w:p w:rsidR="00023753" w:rsidRPr="00EB383F" w:rsidRDefault="00023753" w:rsidP="00023753">
      <w:pPr>
        <w:pStyle w:val="Titre3"/>
        <w:rPr>
          <w:rFonts w:ascii="Helvetica 45 Light" w:hAnsi="Helvetica 45 Light"/>
        </w:rPr>
      </w:pPr>
      <w:bookmarkStart w:id="305" w:name="_Toc409446554"/>
      <w:r>
        <w:rPr>
          <w:rFonts w:ascii="Helvetica 45 Light" w:hAnsi="Helvetica 45 Light"/>
        </w:rPr>
        <w:t>Téléchargements</w:t>
      </w:r>
      <w:bookmarkEnd w:id="305"/>
    </w:p>
    <w:p w:rsidR="001A075D" w:rsidRDefault="001A075D" w:rsidP="001A075D">
      <w:pPr>
        <w:jc w:val="both"/>
        <w:rPr>
          <w:rFonts w:ascii="Helvetica 45 Light" w:hAnsi="Helvetica 45 Light"/>
          <w:sz w:val="22"/>
          <w:szCs w:val="22"/>
        </w:rPr>
      </w:pPr>
      <w:r w:rsidRPr="00F31B93">
        <w:rPr>
          <w:rFonts w:ascii="Helvetica 45 Light" w:hAnsi="Helvetica 45 Light"/>
          <w:sz w:val="22"/>
          <w:szCs w:val="22"/>
        </w:rPr>
        <w:t xml:space="preserve">Cette fonctionnalité </w:t>
      </w:r>
      <w:r>
        <w:rPr>
          <w:rFonts w:ascii="Helvetica 45 Light" w:hAnsi="Helvetica 45 Light"/>
          <w:sz w:val="22"/>
          <w:szCs w:val="22"/>
        </w:rPr>
        <w:t>n’</w:t>
      </w:r>
      <w:r w:rsidRPr="00F31B93">
        <w:rPr>
          <w:rFonts w:ascii="Helvetica 45 Light" w:hAnsi="Helvetica 45 Light"/>
          <w:sz w:val="22"/>
          <w:szCs w:val="22"/>
        </w:rPr>
        <w:t>est</w:t>
      </w:r>
      <w:r>
        <w:rPr>
          <w:rFonts w:ascii="Helvetica 45 Light" w:hAnsi="Helvetica 45 Light"/>
          <w:sz w:val="22"/>
          <w:szCs w:val="22"/>
        </w:rPr>
        <w:t xml:space="preserve"> pas</w:t>
      </w:r>
      <w:r w:rsidRPr="00F31B93"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 w:rsidRPr="00F31B93">
        <w:rPr>
          <w:rFonts w:ascii="Helvetica 45 Light" w:hAnsi="Helvetica 45 Light"/>
          <w:sz w:val="22"/>
          <w:szCs w:val="22"/>
        </w:rPr>
        <w:t>DOMs</w:t>
      </w:r>
      <w:proofErr w:type="spellEnd"/>
      <w:r w:rsidRPr="00F31B93">
        <w:rPr>
          <w:rFonts w:ascii="Helvetica 45 Light" w:hAnsi="Helvetica 45 Light"/>
          <w:sz w:val="22"/>
          <w:szCs w:val="22"/>
        </w:rPr>
        <w:t xml:space="preserve"> vu</w:t>
      </w:r>
      <w:r>
        <w:rPr>
          <w:rFonts w:ascii="Helvetica 45 Light" w:hAnsi="Helvetica 45 Light"/>
          <w:sz w:val="22"/>
          <w:szCs w:val="22"/>
        </w:rPr>
        <w:t>e</w:t>
      </w:r>
      <w:r w:rsidRPr="00F31B93">
        <w:rPr>
          <w:rFonts w:ascii="Helvetica 45 Light" w:hAnsi="Helvetica 45 Light"/>
          <w:sz w:val="22"/>
          <w:szCs w:val="22"/>
        </w:rPr>
        <w:t xml:space="preserve"> de l’utilisateur.</w:t>
      </w:r>
    </w:p>
    <w:p w:rsidR="001A075D" w:rsidRDefault="001A075D" w:rsidP="001A075D">
      <w:pPr>
        <w:jc w:val="both"/>
        <w:rPr>
          <w:rFonts w:ascii="Helvetica 45 Light" w:hAnsi="Helvetica 45 Light"/>
          <w:sz w:val="22"/>
          <w:szCs w:val="22"/>
        </w:rPr>
      </w:pPr>
    </w:p>
    <w:p w:rsidR="001A075D" w:rsidRDefault="001A075D" w:rsidP="001A075D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Il est à noter qu’un utilisateur qui aurait accès à plusieurs bases ne peut télécharger que ses CR ou les CR communs (CR IMB supprimés par exemple) de la base </w:t>
      </w:r>
      <w:r w:rsidR="00025F52">
        <w:rPr>
          <w:rFonts w:ascii="Helvetica 45 Light" w:hAnsi="Helvetica 45 Light"/>
          <w:sz w:val="22"/>
          <w:szCs w:val="22"/>
        </w:rPr>
        <w:t xml:space="preserve">Geofibre </w:t>
      </w:r>
      <w:r>
        <w:rPr>
          <w:rFonts w:ascii="Helvetica 45 Light" w:hAnsi="Helvetica 45 Light"/>
          <w:sz w:val="22"/>
          <w:szCs w:val="22"/>
        </w:rPr>
        <w:t>sur laquelle il est connecté.</w:t>
      </w:r>
    </w:p>
    <w:p w:rsidR="00023753" w:rsidRDefault="00023753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</w:p>
    <w:p w:rsidR="00023753" w:rsidRPr="007B262A" w:rsidRDefault="00023753" w:rsidP="00023753">
      <w:pPr>
        <w:pStyle w:val="Titre2"/>
        <w:rPr>
          <w:rFonts w:ascii="Helvetica 45 Light" w:hAnsi="Helvetica 45 Light"/>
        </w:rPr>
      </w:pPr>
      <w:bookmarkStart w:id="306" w:name="_Toc409446555"/>
      <w:r>
        <w:rPr>
          <w:rFonts w:ascii="Helvetica 45 Light" w:hAnsi="Helvetica 45 Light"/>
        </w:rPr>
        <w:t>Gestion des droits</w:t>
      </w:r>
      <w:bookmarkEnd w:id="306"/>
    </w:p>
    <w:p w:rsidR="006406B6" w:rsidRPr="00672A9D" w:rsidRDefault="00023753" w:rsidP="00023753">
      <w:pPr>
        <w:jc w:val="both"/>
        <w:rPr>
          <w:rFonts w:ascii="Helvetica 45 Light" w:hAnsi="Helvetica 45 Light"/>
          <w:sz w:val="22"/>
          <w:szCs w:val="22"/>
        </w:rPr>
      </w:pPr>
      <w:r w:rsidRPr="00672A9D">
        <w:rPr>
          <w:rFonts w:ascii="Helvetica 45 Light" w:hAnsi="Helvetica 45 Light"/>
          <w:sz w:val="22"/>
          <w:szCs w:val="22"/>
        </w:rPr>
        <w:t xml:space="preserve">Cette fonctionnalité </w:t>
      </w:r>
      <w:r w:rsidR="00D5165E" w:rsidRPr="00672A9D">
        <w:rPr>
          <w:rFonts w:ascii="Helvetica 45 Light" w:hAnsi="Helvetica 45 Light"/>
          <w:sz w:val="22"/>
          <w:szCs w:val="22"/>
        </w:rPr>
        <w:t>est</w:t>
      </w:r>
      <w:r w:rsidRPr="00672A9D">
        <w:rPr>
          <w:rFonts w:ascii="Helvetica 45 Light" w:hAnsi="Helvetica 45 Light"/>
          <w:sz w:val="22"/>
          <w:szCs w:val="22"/>
        </w:rPr>
        <w:t xml:space="preserve"> impactée par la prise en compte des </w:t>
      </w:r>
      <w:proofErr w:type="spellStart"/>
      <w:r w:rsidRPr="00672A9D">
        <w:rPr>
          <w:rFonts w:ascii="Helvetica 45 Light" w:hAnsi="Helvetica 45 Light"/>
          <w:sz w:val="22"/>
          <w:szCs w:val="22"/>
        </w:rPr>
        <w:t>DOMs</w:t>
      </w:r>
      <w:proofErr w:type="spellEnd"/>
      <w:r w:rsidRPr="00672A9D">
        <w:rPr>
          <w:rFonts w:ascii="Helvetica 45 Light" w:hAnsi="Helvetica 45 Light"/>
          <w:sz w:val="22"/>
          <w:szCs w:val="22"/>
        </w:rPr>
        <w:t xml:space="preserve"> vu de l’utilisateur</w:t>
      </w:r>
      <w:r w:rsidR="006406B6" w:rsidRPr="00672A9D">
        <w:rPr>
          <w:rFonts w:ascii="Helvetica 45 Light" w:hAnsi="Helvetica 45 Light"/>
          <w:sz w:val="22"/>
          <w:szCs w:val="22"/>
        </w:rPr>
        <w:t>.</w:t>
      </w:r>
    </w:p>
    <w:p w:rsidR="00672A9D" w:rsidRPr="00672A9D" w:rsidRDefault="00672A9D" w:rsidP="00023753">
      <w:pPr>
        <w:jc w:val="both"/>
        <w:rPr>
          <w:rFonts w:ascii="Helvetica 45 Light" w:hAnsi="Helvetica 45 Light"/>
          <w:sz w:val="22"/>
          <w:szCs w:val="22"/>
        </w:rPr>
      </w:pPr>
    </w:p>
    <w:p w:rsidR="00672A9D" w:rsidRPr="00672A9D" w:rsidRDefault="003B5744" w:rsidP="00023753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La modification est liée à d</w:t>
      </w:r>
      <w:r w:rsidR="00672A9D" w:rsidRPr="00672A9D">
        <w:rPr>
          <w:rFonts w:ascii="Helvetica 45 Light" w:hAnsi="Helvetica 45 Light"/>
          <w:sz w:val="22"/>
          <w:szCs w:val="22"/>
        </w:rPr>
        <w:t>e nouvelles valeurs sont ajoutées dans la liste des Pôles, UI et départements</w:t>
      </w:r>
      <w:r w:rsidR="00672A9D">
        <w:rPr>
          <w:rFonts w:ascii="Helvetica 45 Light" w:hAnsi="Helvetica 45 Light"/>
          <w:sz w:val="22"/>
          <w:szCs w:val="22"/>
        </w:rPr>
        <w:t xml:space="preserve"> [R9]</w:t>
      </w:r>
      <w:r w:rsidR="00672A9D" w:rsidRPr="00672A9D">
        <w:rPr>
          <w:rFonts w:ascii="Helvetica 45 Light" w:hAnsi="Helvetica 45 Light"/>
          <w:sz w:val="22"/>
          <w:szCs w:val="22"/>
        </w:rPr>
        <w:t>.</w:t>
      </w:r>
      <w:r>
        <w:rPr>
          <w:rFonts w:ascii="Helvetica 45 Light" w:hAnsi="Helvetica 45 Light"/>
          <w:sz w:val="22"/>
          <w:szCs w:val="22"/>
        </w:rPr>
        <w:t xml:space="preserve"> La même table de configuration est utilisée sur les différentes bases.</w:t>
      </w:r>
    </w:p>
    <w:p w:rsidR="00672A9D" w:rsidRDefault="00672A9D" w:rsidP="00023753">
      <w:pPr>
        <w:jc w:val="both"/>
        <w:rPr>
          <w:rFonts w:ascii="Helvetica 45 Light" w:hAnsi="Helvetica 45 Light"/>
          <w:sz w:val="22"/>
          <w:szCs w:val="22"/>
        </w:rPr>
      </w:pPr>
    </w:p>
    <w:p w:rsidR="009E5FB9" w:rsidRPr="007B262A" w:rsidRDefault="009E5FB9" w:rsidP="009E5FB9">
      <w:pPr>
        <w:pStyle w:val="Titre2"/>
        <w:rPr>
          <w:rFonts w:ascii="Helvetica 45 Light" w:hAnsi="Helvetica 45 Light"/>
        </w:rPr>
      </w:pPr>
      <w:bookmarkStart w:id="307" w:name="_Toc409446556"/>
      <w:r>
        <w:rPr>
          <w:rFonts w:ascii="Helvetica 45 Light" w:hAnsi="Helvetica 45 Light"/>
        </w:rPr>
        <w:t>Traitements Différés</w:t>
      </w:r>
      <w:bookmarkEnd w:id="307"/>
    </w:p>
    <w:p w:rsidR="009E5FB9" w:rsidRDefault="009E5FB9" w:rsidP="009E5FB9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La mise en œuvre des traitements différés devra être modifiée pour permettre les traitements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>. Ces derniers (les imports notamment) ne seront pas décalés après 18h00 comme en métropole.</w:t>
      </w:r>
      <w:r w:rsidR="00E9739F">
        <w:rPr>
          <w:rFonts w:ascii="Helvetica 45 Light" w:hAnsi="Helvetica 45 Light"/>
          <w:sz w:val="22"/>
          <w:szCs w:val="22"/>
        </w:rPr>
        <w:t xml:space="preserve"> Les traitements lancés quasi instantanément (si les ressources le permettent comme les impressions) ne sont pas impactés.</w:t>
      </w:r>
    </w:p>
    <w:p w:rsidR="009E5FB9" w:rsidRDefault="009E5FB9" w:rsidP="009E5FB9">
      <w:pPr>
        <w:jc w:val="both"/>
        <w:rPr>
          <w:ins w:id="308" w:author="TINGAUD Michel" w:date="2015-01-19T15:52:00Z"/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Il sera donc nécessaire d’identifier ces traitements (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>) et de permettre qu’ils soient gérés correctement.</w:t>
      </w:r>
    </w:p>
    <w:p w:rsidR="00B56A31" w:rsidRDefault="00B56A31" w:rsidP="009E5FB9">
      <w:pPr>
        <w:jc w:val="both"/>
        <w:rPr>
          <w:ins w:id="309" w:author="TINGAUD Michel" w:date="2015-01-19T15:54:00Z"/>
          <w:rFonts w:ascii="Helvetica 45 Light" w:hAnsi="Helvetica 45 Light"/>
          <w:sz w:val="22"/>
          <w:szCs w:val="22"/>
        </w:rPr>
      </w:pPr>
      <w:ins w:id="310" w:author="TINGAUD Michel" w:date="2015-01-19T15:52:00Z">
        <w:r>
          <w:rPr>
            <w:rFonts w:ascii="Helvetica 45 Light" w:hAnsi="Helvetica 45 Light"/>
            <w:sz w:val="22"/>
            <w:szCs w:val="22"/>
          </w:rPr>
          <w:t xml:space="preserve">Les horaires associés à ces traitements </w:t>
        </w:r>
        <w:proofErr w:type="spellStart"/>
        <w:r>
          <w:rPr>
            <w:rFonts w:ascii="Helvetica 45 Light" w:hAnsi="Helvetica 45 Light"/>
            <w:sz w:val="22"/>
            <w:szCs w:val="22"/>
          </w:rPr>
          <w:t>DOMs</w:t>
        </w:r>
        <w:proofErr w:type="spellEnd"/>
        <w:r>
          <w:rPr>
            <w:rFonts w:ascii="Helvetica 45 Light" w:hAnsi="Helvetica 45 Light"/>
            <w:sz w:val="22"/>
            <w:szCs w:val="22"/>
          </w:rPr>
          <w:t xml:space="preserve"> seront les horaires de l</w:t>
        </w:r>
      </w:ins>
      <w:ins w:id="311" w:author="TINGAUD Michel" w:date="2015-01-19T15:54:00Z">
        <w:r>
          <w:rPr>
            <w:rFonts w:ascii="Helvetica 45 Light" w:hAnsi="Helvetica 45 Light"/>
            <w:sz w:val="22"/>
            <w:szCs w:val="22"/>
          </w:rPr>
          <w:t>a</w:t>
        </w:r>
      </w:ins>
      <w:ins w:id="312" w:author="TINGAUD Michel" w:date="2015-01-19T15:52:00Z">
        <w:r>
          <w:rPr>
            <w:rFonts w:ascii="Helvetica 45 Light" w:hAnsi="Helvetica 45 Light"/>
            <w:sz w:val="22"/>
            <w:szCs w:val="22"/>
          </w:rPr>
          <w:t xml:space="preserve"> métropole. </w:t>
        </w:r>
      </w:ins>
      <w:ins w:id="313" w:author="TINGAUD Michel" w:date="2015-01-19T15:53:00Z">
        <w:r>
          <w:rPr>
            <w:rFonts w:ascii="Helvetica 45 Light" w:hAnsi="Helvetica 45 Light"/>
            <w:sz w:val="22"/>
            <w:szCs w:val="22"/>
          </w:rPr>
          <w:t xml:space="preserve">Ces horaires concernent le lancement </w:t>
        </w:r>
      </w:ins>
      <w:ins w:id="314" w:author="TINGAUD Michel" w:date="2015-01-19T15:54:00Z">
        <w:r>
          <w:rPr>
            <w:rFonts w:ascii="Helvetica 45 Light" w:hAnsi="Helvetica 45 Light"/>
            <w:sz w:val="22"/>
            <w:szCs w:val="22"/>
          </w:rPr>
          <w:t>et</w:t>
        </w:r>
      </w:ins>
      <w:ins w:id="315" w:author="TINGAUD Michel" w:date="2015-01-19T15:53:00Z">
        <w:r>
          <w:rPr>
            <w:rFonts w:ascii="Helvetica 45 Light" w:hAnsi="Helvetica 45 Light"/>
            <w:sz w:val="22"/>
            <w:szCs w:val="22"/>
          </w:rPr>
          <w:t xml:space="preserve"> la fin du traitement au niveau des </w:t>
        </w:r>
      </w:ins>
      <w:ins w:id="316" w:author="TINGAUD Michel" w:date="2015-01-19T15:54:00Z">
        <w:r>
          <w:rPr>
            <w:rFonts w:ascii="Helvetica 45 Light" w:hAnsi="Helvetica 45 Light"/>
            <w:sz w:val="22"/>
            <w:szCs w:val="22"/>
          </w:rPr>
          <w:t>comptes rendus</w:t>
        </w:r>
      </w:ins>
      <w:ins w:id="317" w:author="TINGAUD Michel" w:date="2015-01-19T15:53:00Z">
        <w:r>
          <w:rPr>
            <w:rFonts w:ascii="Helvetica 45 Light" w:hAnsi="Helvetica 45 Light"/>
            <w:sz w:val="22"/>
            <w:szCs w:val="22"/>
          </w:rPr>
          <w:t>.</w:t>
        </w:r>
      </w:ins>
    </w:p>
    <w:p w:rsidR="00B56A31" w:rsidRDefault="00B56A31" w:rsidP="009E5FB9">
      <w:pPr>
        <w:jc w:val="both"/>
        <w:rPr>
          <w:ins w:id="318" w:author="TINGAUD Michel" w:date="2015-01-19T15:55:00Z"/>
          <w:rFonts w:ascii="Helvetica 45 Light" w:hAnsi="Helvetica 45 Light"/>
          <w:sz w:val="22"/>
          <w:szCs w:val="22"/>
        </w:rPr>
      </w:pPr>
      <w:ins w:id="319" w:author="TINGAUD Michel" w:date="2015-01-19T15:54:00Z">
        <w:r>
          <w:rPr>
            <w:rFonts w:ascii="Helvetica 45 Light" w:hAnsi="Helvetica 45 Light"/>
            <w:sz w:val="22"/>
            <w:szCs w:val="22"/>
          </w:rPr>
          <w:t>Dans l’IHM de consultation des traitements différés (utilisable pour le soutien</w:t>
        </w:r>
      </w:ins>
      <w:ins w:id="320" w:author="TINGAUD Michel" w:date="2015-01-19T15:55:00Z">
        <w:r>
          <w:rPr>
            <w:rFonts w:ascii="Helvetica 45 Light" w:hAnsi="Helvetica 45 Light"/>
            <w:sz w:val="22"/>
            <w:szCs w:val="22"/>
          </w:rPr>
          <w:t>), les différents horaires seront en horaire métropole.</w:t>
        </w:r>
      </w:ins>
    </w:p>
    <w:p w:rsidR="00B56A31" w:rsidRPr="00672A9D" w:rsidRDefault="00B56A31" w:rsidP="009E5FB9">
      <w:pPr>
        <w:jc w:val="both"/>
        <w:rPr>
          <w:rFonts w:ascii="Helvetica 45 Light" w:hAnsi="Helvetica 45 Light"/>
          <w:sz w:val="22"/>
          <w:szCs w:val="22"/>
        </w:rPr>
      </w:pPr>
      <w:ins w:id="321" w:author="TINGAUD Michel" w:date="2015-01-19T15:55:00Z">
        <w:r>
          <w:rPr>
            <w:rFonts w:ascii="Helvetica 45 Light" w:hAnsi="Helvetica 45 Light"/>
            <w:sz w:val="22"/>
            <w:szCs w:val="22"/>
          </w:rPr>
          <w:lastRenderedPageBreak/>
          <w:t>Les différents fichiers générés avec l’</w:t>
        </w:r>
      </w:ins>
      <w:ins w:id="322" w:author="TINGAUD Michel" w:date="2015-01-19T15:56:00Z">
        <w:r>
          <w:rPr>
            <w:rFonts w:ascii="Helvetica 45 Light" w:hAnsi="Helvetica 45 Light"/>
            <w:sz w:val="22"/>
            <w:szCs w:val="22"/>
          </w:rPr>
          <w:t>indication de l’heure dans le nom du fichier seront exprimés en heure métropole.</w:t>
        </w:r>
      </w:ins>
      <w:ins w:id="323" w:author="TINGAUD Michel" w:date="2015-01-19T15:54:00Z">
        <w:r>
          <w:rPr>
            <w:rFonts w:ascii="Helvetica 45 Light" w:hAnsi="Helvetica 45 Light"/>
            <w:sz w:val="22"/>
            <w:szCs w:val="22"/>
          </w:rPr>
          <w:t xml:space="preserve"> </w:t>
        </w:r>
      </w:ins>
    </w:p>
    <w:p w:rsidR="00023753" w:rsidRDefault="00023753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</w:p>
    <w:p w:rsidR="008A09B0" w:rsidRDefault="008A09B0" w:rsidP="008A09B0">
      <w:pPr>
        <w:pStyle w:val="Titre1"/>
      </w:pPr>
      <w:bookmarkStart w:id="324" w:name="_Toc409446557"/>
      <w:r>
        <w:lastRenderedPageBreak/>
        <w:t>Gestion des FLUX d’échange</w:t>
      </w:r>
      <w:r w:rsidR="00545756">
        <w:t xml:space="preserve">s </w:t>
      </w:r>
      <w:r>
        <w:t>avec OPTIMUM et IPON</w:t>
      </w:r>
      <w:bookmarkEnd w:id="324"/>
    </w:p>
    <w:p w:rsidR="00F154F1" w:rsidRPr="00E9739F" w:rsidRDefault="00F154F1" w:rsidP="009A2069"/>
    <w:p w:rsidR="00F154F1" w:rsidRPr="00136C7A" w:rsidRDefault="00F154F1" w:rsidP="00F154F1">
      <w:pPr>
        <w:jc w:val="both"/>
        <w:rPr>
          <w:rFonts w:ascii="Helvetica 45 Light" w:hAnsi="Helvetica 45 Light"/>
          <w:sz w:val="22"/>
          <w:szCs w:val="22"/>
        </w:rPr>
      </w:pPr>
      <w:r w:rsidRPr="00136C7A">
        <w:rPr>
          <w:rFonts w:ascii="Helvetica 45 Light" w:hAnsi="Helvetica 45 Light"/>
          <w:sz w:val="22"/>
          <w:szCs w:val="22"/>
        </w:rPr>
        <w:t xml:space="preserve">Pour avoir les détails sur les flux CFT, voir le DAT G1R6 [R5]. </w:t>
      </w:r>
      <w:ins w:id="325" w:author="TINGAUD Michel" w:date="2015-01-19T16:00:00Z">
        <w:r w:rsidR="005A17B5">
          <w:rPr>
            <w:rFonts w:ascii="Helvetica 45 Light" w:hAnsi="Helvetica 45 Light"/>
            <w:sz w:val="22"/>
            <w:szCs w:val="22"/>
          </w:rPr>
          <w:t>Il n’y aura pas de mise en place de Bi-Mode pour ces interfaces</w:t>
        </w:r>
      </w:ins>
      <w:ins w:id="326" w:author="TINGAUD Michel" w:date="2015-01-19T16:01:00Z">
        <w:r w:rsidR="009D3BD6">
          <w:rPr>
            <w:rFonts w:ascii="Helvetica 45 Light" w:hAnsi="Helvetica 45 Light"/>
            <w:sz w:val="22"/>
            <w:szCs w:val="22"/>
          </w:rPr>
          <w:t xml:space="preserve"> au niveau de Geofibre</w:t>
        </w:r>
      </w:ins>
      <w:ins w:id="327" w:author="TINGAUD Michel" w:date="2015-01-19T16:00:00Z">
        <w:r w:rsidR="005A17B5">
          <w:rPr>
            <w:rFonts w:ascii="Helvetica 45 Light" w:hAnsi="Helvetica 45 Light"/>
            <w:sz w:val="22"/>
            <w:szCs w:val="22"/>
          </w:rPr>
          <w:t>.</w:t>
        </w:r>
      </w:ins>
    </w:p>
    <w:p w:rsidR="008A09B0" w:rsidRPr="00EB383F" w:rsidRDefault="008A09B0" w:rsidP="008A09B0">
      <w:pPr>
        <w:jc w:val="both"/>
        <w:rPr>
          <w:rFonts w:ascii="Helvetica 45 Light" w:hAnsi="Helvetica 45 Light"/>
        </w:rPr>
      </w:pPr>
    </w:p>
    <w:p w:rsidR="008A09B0" w:rsidRDefault="00BA7243" w:rsidP="008A09B0">
      <w:pPr>
        <w:pStyle w:val="Titre2"/>
        <w:rPr>
          <w:rFonts w:ascii="Helvetica 45 Light" w:hAnsi="Helvetica 45 Light"/>
        </w:rPr>
      </w:pPr>
      <w:bookmarkStart w:id="328" w:name="_Toc409446558"/>
      <w:r>
        <w:rPr>
          <w:rFonts w:ascii="Helvetica 45 Light" w:hAnsi="Helvetica 45 Light"/>
        </w:rPr>
        <w:t>IPON-Geofibre</w:t>
      </w:r>
      <w:bookmarkEnd w:id="328"/>
    </w:p>
    <w:p w:rsidR="008A09B0" w:rsidRPr="000A472E" w:rsidRDefault="00545756" w:rsidP="008A09B0">
      <w:pPr>
        <w:jc w:val="both"/>
      </w:pPr>
      <w:r>
        <w:rPr>
          <w:rFonts w:ascii="Helvetica 45 Light" w:hAnsi="Helvetica 45 Light"/>
          <w:sz w:val="22"/>
          <w:szCs w:val="22"/>
        </w:rPr>
        <w:t xml:space="preserve">Le contrat d’interface [R6] décrit les modalités d’échanges entre Geofibre et </w:t>
      </w:r>
      <w:r w:rsidR="003A3E87">
        <w:rPr>
          <w:rFonts w:ascii="Helvetica 45 Light" w:hAnsi="Helvetica 45 Light"/>
          <w:sz w:val="22"/>
          <w:szCs w:val="22"/>
        </w:rPr>
        <w:t>IPON</w:t>
      </w:r>
      <w:r>
        <w:rPr>
          <w:rFonts w:ascii="Helvetica 45 Light" w:hAnsi="Helvetica 45 Light"/>
          <w:sz w:val="22"/>
          <w:szCs w:val="22"/>
        </w:rPr>
        <w:t>. L’ordonnancement des flux est précisé dans la proposition de solution [R2].</w:t>
      </w:r>
    </w:p>
    <w:p w:rsidR="008A09B0" w:rsidRPr="00EB383F" w:rsidRDefault="00545756" w:rsidP="008A09B0">
      <w:pPr>
        <w:pStyle w:val="Titre3"/>
        <w:rPr>
          <w:rFonts w:ascii="Helvetica 45 Light" w:hAnsi="Helvetica 45 Light"/>
        </w:rPr>
      </w:pPr>
      <w:bookmarkStart w:id="329" w:name="_Toc409446559"/>
      <w:r>
        <w:rPr>
          <w:rFonts w:ascii="Helvetica 45 Light" w:hAnsi="Helvetica 45 Light"/>
        </w:rPr>
        <w:t>Flux IPON vers Geofibre</w:t>
      </w:r>
      <w:bookmarkEnd w:id="329"/>
    </w:p>
    <w:p w:rsidR="008A09B0" w:rsidRDefault="00545756" w:rsidP="008A09B0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principe retenu est de garder les flux existants et de les compléter avec le code INSEE pour chaque Point Technique ou Câble échangé. C’est à partir de ce code INSEE que Geofibre déterminera sur quelle base (Métropole, Guadeloupe, Martinique, Guyane et Réunion)  l’objet doit être orienté.</w:t>
      </w:r>
    </w:p>
    <w:p w:rsidR="00545756" w:rsidRDefault="00545756" w:rsidP="008A09B0">
      <w:pPr>
        <w:jc w:val="both"/>
        <w:rPr>
          <w:rFonts w:ascii="Helvetica 45 Light" w:hAnsi="Helvetica 45 Light"/>
          <w:sz w:val="22"/>
          <w:szCs w:val="22"/>
        </w:rPr>
      </w:pPr>
    </w:p>
    <w:p w:rsidR="00545756" w:rsidRPr="00EB383F" w:rsidRDefault="00545756" w:rsidP="00545756">
      <w:pPr>
        <w:pStyle w:val="Titre3"/>
        <w:rPr>
          <w:rFonts w:ascii="Helvetica 45 Light" w:hAnsi="Helvetica 45 Light"/>
        </w:rPr>
      </w:pPr>
      <w:bookmarkStart w:id="330" w:name="_Toc409446560"/>
      <w:r>
        <w:rPr>
          <w:rFonts w:ascii="Helvetica 45 Light" w:hAnsi="Helvetica 45 Light"/>
        </w:rPr>
        <w:t>Flux Geofibre vers IPON</w:t>
      </w:r>
      <w:bookmarkEnd w:id="330"/>
    </w:p>
    <w:p w:rsidR="00545756" w:rsidRDefault="00545756" w:rsidP="0054575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principe retenu est de démultiplier le flux existant afin d’en faire un par entité (Métropole, Guadeloupe, Martinique, Guyane et Réunion) afin de transmettre les sites techniques</w:t>
      </w:r>
      <w:ins w:id="331" w:author="TINGAUD Michel" w:date="2015-01-19T16:02:00Z">
        <w:r w:rsidR="0077796E">
          <w:rPr>
            <w:rFonts w:ascii="Helvetica 45 Light" w:hAnsi="Helvetica 45 Light"/>
            <w:sz w:val="22"/>
            <w:szCs w:val="22"/>
          </w:rPr>
          <w:t xml:space="preserve"> et points fonctionnels</w:t>
        </w:r>
      </w:ins>
      <w:r>
        <w:rPr>
          <w:rFonts w:ascii="Helvetica 45 Light" w:hAnsi="Helvetica 45 Light"/>
          <w:sz w:val="22"/>
          <w:szCs w:val="22"/>
        </w:rPr>
        <w:t xml:space="preserve">. Dans le cas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>, le champ projection sera complété avec la référence du système local.</w:t>
      </w:r>
    </w:p>
    <w:p w:rsidR="008A09B0" w:rsidRDefault="008A09B0" w:rsidP="00545756">
      <w:pPr>
        <w:rPr>
          <w:rFonts w:ascii="Helvetica 45 Light" w:hAnsi="Helvetica 45 Light"/>
          <w:sz w:val="22"/>
          <w:szCs w:val="22"/>
        </w:rPr>
      </w:pPr>
    </w:p>
    <w:p w:rsidR="00BA7243" w:rsidRDefault="00BA7243" w:rsidP="008A09B0">
      <w:pPr>
        <w:rPr>
          <w:rFonts w:ascii="Helvetica 45 Light" w:hAnsi="Helvetica 45 Light"/>
          <w:sz w:val="22"/>
          <w:szCs w:val="22"/>
        </w:rPr>
      </w:pPr>
    </w:p>
    <w:p w:rsidR="00545756" w:rsidRDefault="00545756" w:rsidP="00545756">
      <w:pPr>
        <w:pStyle w:val="Titre2"/>
        <w:rPr>
          <w:rFonts w:ascii="Helvetica 45 Light" w:hAnsi="Helvetica 45 Light"/>
        </w:rPr>
      </w:pPr>
      <w:bookmarkStart w:id="332" w:name="_Toc409446561"/>
      <w:r>
        <w:rPr>
          <w:rFonts w:ascii="Helvetica 45 Light" w:hAnsi="Helvetica 45 Light"/>
        </w:rPr>
        <w:t>OPTIMUM-Geofibre</w:t>
      </w:r>
      <w:bookmarkEnd w:id="332"/>
    </w:p>
    <w:p w:rsidR="00545756" w:rsidRPr="000A472E" w:rsidRDefault="00545756" w:rsidP="00545756">
      <w:pPr>
        <w:jc w:val="both"/>
      </w:pPr>
      <w:r>
        <w:rPr>
          <w:rFonts w:ascii="Helvetica 45 Light" w:hAnsi="Helvetica 45 Light"/>
          <w:sz w:val="22"/>
          <w:szCs w:val="22"/>
        </w:rPr>
        <w:t>Le contrat d’interface [</w:t>
      </w:r>
      <w:r w:rsidR="003A3E87">
        <w:rPr>
          <w:rFonts w:ascii="Helvetica 45 Light" w:hAnsi="Helvetica 45 Light"/>
          <w:sz w:val="22"/>
          <w:szCs w:val="22"/>
        </w:rPr>
        <w:t>R7</w:t>
      </w:r>
      <w:r>
        <w:rPr>
          <w:rFonts w:ascii="Helvetica 45 Light" w:hAnsi="Helvetica 45 Light"/>
          <w:sz w:val="22"/>
          <w:szCs w:val="22"/>
        </w:rPr>
        <w:t>] décrit les modalités d’échanges entre Geofibre et OPTIMUM. L’ordonnancement des flux est précisé dans la proposition de solution [R2].</w:t>
      </w:r>
    </w:p>
    <w:p w:rsidR="00545756" w:rsidRPr="00EB383F" w:rsidRDefault="00545756" w:rsidP="00545756">
      <w:pPr>
        <w:pStyle w:val="Titre3"/>
        <w:rPr>
          <w:rFonts w:ascii="Helvetica 45 Light" w:hAnsi="Helvetica 45 Light"/>
        </w:rPr>
      </w:pPr>
      <w:bookmarkStart w:id="333" w:name="_Toc409446562"/>
      <w:r>
        <w:rPr>
          <w:rFonts w:ascii="Helvetica 45 Light" w:hAnsi="Helvetica 45 Light"/>
        </w:rPr>
        <w:t>Flux OPTIMUM vers Geofibre</w:t>
      </w:r>
      <w:bookmarkEnd w:id="333"/>
    </w:p>
    <w:p w:rsidR="00545756" w:rsidRDefault="00545756" w:rsidP="0054575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 principe retenu est de garder le flux existant en rendant le code INSEE obligatoire pour chaque Immeuble échangé. C’est à partir de ce code INSEE que Geofibre déterminera sur quelle base (Métropole, Guadeloupe, Martinique, Guyane et Réunion)  l’immeuble doit être orienté.</w:t>
      </w:r>
    </w:p>
    <w:p w:rsidR="00545756" w:rsidRDefault="00545756" w:rsidP="00545756">
      <w:pPr>
        <w:jc w:val="both"/>
        <w:rPr>
          <w:rFonts w:ascii="Helvetica 45 Light" w:hAnsi="Helvetica 45 Light"/>
          <w:sz w:val="22"/>
          <w:szCs w:val="22"/>
        </w:rPr>
      </w:pPr>
    </w:p>
    <w:p w:rsidR="00545756" w:rsidRPr="00EB383F" w:rsidRDefault="00545756" w:rsidP="00545756">
      <w:pPr>
        <w:pStyle w:val="Titre3"/>
        <w:rPr>
          <w:rFonts w:ascii="Helvetica 45 Light" w:hAnsi="Helvetica 45 Light"/>
        </w:rPr>
      </w:pPr>
      <w:bookmarkStart w:id="334" w:name="_Toc409446563"/>
      <w:r>
        <w:rPr>
          <w:rFonts w:ascii="Helvetica 45 Light" w:hAnsi="Helvetica 45 Light"/>
        </w:rPr>
        <w:lastRenderedPageBreak/>
        <w:t>Flux Geofibre vers OPTIMUM</w:t>
      </w:r>
      <w:bookmarkEnd w:id="334"/>
    </w:p>
    <w:p w:rsidR="00545756" w:rsidRDefault="00545756" w:rsidP="00545756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Le principe retenu est de démultiplier le flux existant afin d’en faire un par entité (Métropole, Guadeloupe, Martinique, Guyane et Réunion) afin de transmettre les </w:t>
      </w:r>
      <w:r w:rsidR="001D64F2">
        <w:rPr>
          <w:rFonts w:ascii="Helvetica 45 Light" w:hAnsi="Helvetica 45 Light"/>
          <w:sz w:val="22"/>
          <w:szCs w:val="22"/>
        </w:rPr>
        <w:t>modifications de coordonnées des immeubles</w:t>
      </w:r>
      <w:r>
        <w:rPr>
          <w:rFonts w:ascii="Helvetica 45 Light" w:hAnsi="Helvetica 45 Light"/>
          <w:sz w:val="22"/>
          <w:szCs w:val="22"/>
        </w:rPr>
        <w:t xml:space="preserve">. </w:t>
      </w:r>
      <w:r w:rsidR="001D64F2">
        <w:rPr>
          <w:rFonts w:ascii="Helvetica 45 Light" w:hAnsi="Helvetica 45 Light"/>
          <w:sz w:val="22"/>
          <w:szCs w:val="22"/>
        </w:rPr>
        <w:t>Les données seront complétées par un attri</w:t>
      </w:r>
      <w:r w:rsidR="00DB54B8">
        <w:rPr>
          <w:rFonts w:ascii="Helvetica 45 Light" w:hAnsi="Helvetica 45 Light"/>
          <w:sz w:val="22"/>
          <w:szCs w:val="22"/>
        </w:rPr>
        <w:t xml:space="preserve">but projection. </w:t>
      </w:r>
      <w:r>
        <w:rPr>
          <w:rFonts w:ascii="Helvetica 45 Light" w:hAnsi="Helvetica 45 Light"/>
          <w:sz w:val="22"/>
          <w:szCs w:val="22"/>
        </w:rPr>
        <w:t xml:space="preserve">Dans le cas des </w:t>
      </w:r>
      <w:proofErr w:type="spellStart"/>
      <w:r>
        <w:rPr>
          <w:rFonts w:ascii="Helvetica 45 Light" w:hAnsi="Helvetica 45 Light"/>
          <w:sz w:val="22"/>
          <w:szCs w:val="22"/>
        </w:rPr>
        <w:t>DOMs</w:t>
      </w:r>
      <w:proofErr w:type="spellEnd"/>
      <w:r>
        <w:rPr>
          <w:rFonts w:ascii="Helvetica 45 Light" w:hAnsi="Helvetica 45 Light"/>
          <w:sz w:val="22"/>
          <w:szCs w:val="22"/>
        </w:rPr>
        <w:t>, le champ projection sera complété avec la référence du système local.</w:t>
      </w:r>
      <w:r w:rsidR="00DB54B8">
        <w:rPr>
          <w:rFonts w:ascii="Helvetica 45 Light" w:hAnsi="Helvetica 45 Light"/>
          <w:sz w:val="22"/>
          <w:szCs w:val="22"/>
        </w:rPr>
        <w:t xml:space="preserve"> Pour la métropole, il sera valorisé à « Lambert 2 Etendu ».</w:t>
      </w:r>
    </w:p>
    <w:p w:rsidR="00D82930" w:rsidRPr="00EB383F" w:rsidRDefault="00D82930" w:rsidP="00D82930">
      <w:pPr>
        <w:pStyle w:val="Titre1"/>
      </w:pPr>
      <w:bookmarkStart w:id="335" w:name="_Toc409446564"/>
      <w:r>
        <w:lastRenderedPageBreak/>
        <w:t>Impacts GASSI et Connexions</w:t>
      </w:r>
      <w:bookmarkEnd w:id="335"/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t xml:space="preserve">L’accès à l’application Geofibre s’effectue via le lien GASSI. </w:t>
      </w: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t>Dans le cas d’un utilisateur uniquement Métropole, l’accès est inchangé par rapport à l’existant : il active Geofibre via le lien GASSI Geofibre. En cliquant sur ce lien, cela démarre l’applicatif Geofibre Métropole.</w:t>
      </w: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FB3739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t xml:space="preserve">Dans le cas, où un utilisateur est habilité sur plusieurs zones, une page de sélection est chargée après que l’utilisateur ait cliqué sur le lien GASSI Geofibre. Cette page indique à l’utilisateur les zones sur lesquelles il est habilité. Les zones habilitées utilisateurs sont renseignées lors de l’habilitation utilisateur et sont définies dans le champ GASSI </w:t>
      </w:r>
      <w:proofErr w:type="spellStart"/>
      <w:r w:rsidRPr="002A3143">
        <w:rPr>
          <w:rFonts w:ascii="Helvetica 45 Light" w:hAnsi="Helvetica 45 Light"/>
          <w:sz w:val="22"/>
          <w:szCs w:val="22"/>
        </w:rPr>
        <w:t>ftusercredentials</w:t>
      </w:r>
      <w:proofErr w:type="spellEnd"/>
      <w:r w:rsidRPr="002A3143">
        <w:rPr>
          <w:rFonts w:ascii="Helvetica 45 Light" w:hAnsi="Helvetica 45 Light"/>
          <w:sz w:val="22"/>
          <w:szCs w:val="22"/>
        </w:rPr>
        <w:t xml:space="preserve">. Ce champ peut contenir </w:t>
      </w:r>
      <w:r w:rsidR="00FB3739">
        <w:rPr>
          <w:rFonts w:ascii="Helvetica 45 Light" w:hAnsi="Helvetica 45 Light"/>
          <w:sz w:val="22"/>
          <w:szCs w:val="22"/>
        </w:rPr>
        <w:t xml:space="preserve">aucune, </w:t>
      </w:r>
      <w:r w:rsidRPr="002A3143">
        <w:rPr>
          <w:rFonts w:ascii="Helvetica 45 Light" w:hAnsi="Helvetica 45 Light"/>
          <w:sz w:val="22"/>
          <w:szCs w:val="22"/>
        </w:rPr>
        <w:t>une ou plusieurs zones. Dans le cas de plusieurs zones, ces zones sont séparées par un</w:t>
      </w:r>
      <w:r w:rsidR="00FB3739">
        <w:rPr>
          <w:rFonts w:ascii="Helvetica 45 Light" w:hAnsi="Helvetica 45 Light"/>
          <w:sz w:val="22"/>
          <w:szCs w:val="22"/>
        </w:rPr>
        <w:t>e ,</w:t>
      </w:r>
      <w:r w:rsidR="00B36B4D">
        <w:rPr>
          <w:rFonts w:ascii="Helvetica 45 Light" w:hAnsi="Helvetica 45 Light"/>
          <w:sz w:val="22"/>
          <w:szCs w:val="22"/>
        </w:rPr>
        <w:t xml:space="preserve"> (</w:t>
      </w:r>
      <w:r w:rsidR="00861956">
        <w:rPr>
          <w:rFonts w:ascii="Helvetica 45 Light" w:hAnsi="Helvetica 45 Light"/>
          <w:sz w:val="22"/>
          <w:szCs w:val="22"/>
        </w:rPr>
        <w:t>virgule</w:t>
      </w:r>
      <w:r w:rsidR="00B36B4D">
        <w:rPr>
          <w:rFonts w:ascii="Helvetica 45 Light" w:hAnsi="Helvetica 45 Light"/>
          <w:sz w:val="22"/>
          <w:szCs w:val="22"/>
        </w:rPr>
        <w:t>)</w:t>
      </w:r>
      <w:r w:rsidRPr="002A3143">
        <w:rPr>
          <w:rFonts w:ascii="Helvetica 45 Light" w:hAnsi="Helvetica 45 Light"/>
          <w:sz w:val="22"/>
          <w:szCs w:val="22"/>
        </w:rPr>
        <w:t>. Le</w:t>
      </w:r>
      <w:r w:rsidR="00AE7EF9">
        <w:rPr>
          <w:rFonts w:ascii="Helvetica 45 Light" w:hAnsi="Helvetica 45 Light"/>
          <w:sz w:val="22"/>
          <w:szCs w:val="22"/>
        </w:rPr>
        <w:t>s</w:t>
      </w:r>
      <w:r w:rsidRPr="002A3143">
        <w:rPr>
          <w:rFonts w:ascii="Helvetica 45 Light" w:hAnsi="Helvetica 45 Light"/>
          <w:sz w:val="22"/>
          <w:szCs w:val="22"/>
        </w:rPr>
        <w:t xml:space="preserve"> nom</w:t>
      </w:r>
      <w:r w:rsidR="00AE7EF9">
        <w:rPr>
          <w:rFonts w:ascii="Helvetica 45 Light" w:hAnsi="Helvetica 45 Light"/>
          <w:sz w:val="22"/>
          <w:szCs w:val="22"/>
        </w:rPr>
        <w:t>s</w:t>
      </w:r>
      <w:r w:rsidRPr="002A3143">
        <w:rPr>
          <w:rFonts w:ascii="Helvetica 45 Light" w:hAnsi="Helvetica 45 Light"/>
          <w:sz w:val="22"/>
          <w:szCs w:val="22"/>
        </w:rPr>
        <w:t xml:space="preserve"> des zones possible</w:t>
      </w:r>
      <w:r w:rsidR="00AE7EF9">
        <w:rPr>
          <w:rFonts w:ascii="Helvetica 45 Light" w:hAnsi="Helvetica 45 Light"/>
          <w:sz w:val="22"/>
          <w:szCs w:val="22"/>
        </w:rPr>
        <w:t>s</w:t>
      </w:r>
      <w:r w:rsidRPr="002A3143">
        <w:rPr>
          <w:rFonts w:ascii="Helvetica 45 Light" w:hAnsi="Helvetica 45 Light"/>
          <w:sz w:val="22"/>
          <w:szCs w:val="22"/>
        </w:rPr>
        <w:t xml:space="preserve"> </w:t>
      </w:r>
      <w:r w:rsidR="00AE7EF9">
        <w:rPr>
          <w:rFonts w:ascii="Helvetica 45 Light" w:hAnsi="Helvetica 45 Light"/>
          <w:sz w:val="22"/>
          <w:szCs w:val="22"/>
        </w:rPr>
        <w:t>sont</w:t>
      </w:r>
      <w:r w:rsidR="00AE7EF9" w:rsidRPr="002A3143">
        <w:rPr>
          <w:rFonts w:ascii="Helvetica 45 Light" w:hAnsi="Helvetica 45 Light"/>
          <w:sz w:val="22"/>
          <w:szCs w:val="22"/>
        </w:rPr>
        <w:t xml:space="preserve"> </w:t>
      </w:r>
      <w:r w:rsidRPr="002A3143">
        <w:rPr>
          <w:rFonts w:ascii="Helvetica 45 Light" w:hAnsi="Helvetica 45 Light"/>
          <w:sz w:val="22"/>
          <w:szCs w:val="22"/>
        </w:rPr>
        <w:t>le</w:t>
      </w:r>
      <w:r w:rsidR="00AE7EF9">
        <w:rPr>
          <w:rFonts w:ascii="Helvetica 45 Light" w:hAnsi="Helvetica 45 Light"/>
          <w:sz w:val="22"/>
          <w:szCs w:val="22"/>
        </w:rPr>
        <w:t>s</w:t>
      </w:r>
      <w:r w:rsidRPr="002A3143">
        <w:rPr>
          <w:rFonts w:ascii="Helvetica 45 Light" w:hAnsi="Helvetica 45 Light"/>
          <w:sz w:val="22"/>
          <w:szCs w:val="22"/>
        </w:rPr>
        <w:t xml:space="preserve"> suivant</w:t>
      </w:r>
      <w:r w:rsidR="00AE7EF9">
        <w:rPr>
          <w:rFonts w:ascii="Helvetica 45 Light" w:hAnsi="Helvetica 45 Light"/>
          <w:sz w:val="22"/>
          <w:szCs w:val="22"/>
        </w:rPr>
        <w:t>s :</w:t>
      </w:r>
      <w:r w:rsidRPr="002A3143">
        <w:rPr>
          <w:rFonts w:ascii="Helvetica 45 Light" w:hAnsi="Helvetica 45 Light"/>
          <w:sz w:val="22"/>
          <w:szCs w:val="22"/>
        </w:rPr>
        <w:t> </w:t>
      </w:r>
      <w:r w:rsidR="00FB3739" w:rsidRPr="00FB3739">
        <w:rPr>
          <w:rFonts w:ascii="Helvetica 45 Light" w:hAnsi="Helvetica 45 Light"/>
          <w:sz w:val="22"/>
          <w:szCs w:val="22"/>
        </w:rPr>
        <w:t>METROPOLE,</w:t>
      </w:r>
      <w:r w:rsidR="00AE7EF9">
        <w:rPr>
          <w:rFonts w:ascii="Helvetica 45 Light" w:hAnsi="Helvetica 45 Light"/>
          <w:sz w:val="22"/>
          <w:szCs w:val="22"/>
        </w:rPr>
        <w:t xml:space="preserve"> </w:t>
      </w:r>
      <w:r w:rsidR="00FB3739" w:rsidRPr="00FB3739">
        <w:rPr>
          <w:rFonts w:ascii="Helvetica 45 Light" w:hAnsi="Helvetica 45 Light"/>
          <w:sz w:val="22"/>
          <w:szCs w:val="22"/>
        </w:rPr>
        <w:t>GUYANE,</w:t>
      </w:r>
      <w:r w:rsidR="00AE7EF9">
        <w:rPr>
          <w:rFonts w:ascii="Helvetica 45 Light" w:hAnsi="Helvetica 45 Light"/>
          <w:sz w:val="22"/>
          <w:szCs w:val="22"/>
        </w:rPr>
        <w:t xml:space="preserve"> </w:t>
      </w:r>
      <w:r w:rsidR="00FB3739" w:rsidRPr="00FB3739">
        <w:rPr>
          <w:rFonts w:ascii="Helvetica 45 Light" w:hAnsi="Helvetica 45 Light"/>
          <w:sz w:val="22"/>
          <w:szCs w:val="22"/>
        </w:rPr>
        <w:t>GUADELOUPE,</w:t>
      </w:r>
      <w:r w:rsidR="00AE7EF9">
        <w:rPr>
          <w:rFonts w:ascii="Helvetica 45 Light" w:hAnsi="Helvetica 45 Light"/>
          <w:sz w:val="22"/>
          <w:szCs w:val="22"/>
        </w:rPr>
        <w:t xml:space="preserve"> </w:t>
      </w:r>
      <w:r w:rsidR="00FB3739" w:rsidRPr="00FB3739">
        <w:rPr>
          <w:rFonts w:ascii="Helvetica 45 Light" w:hAnsi="Helvetica 45 Light"/>
          <w:sz w:val="22"/>
          <w:szCs w:val="22"/>
        </w:rPr>
        <w:t>MARTINIQUE,</w:t>
      </w:r>
      <w:r w:rsidR="00AE7EF9">
        <w:rPr>
          <w:rFonts w:ascii="Helvetica 45 Light" w:hAnsi="Helvetica 45 Light"/>
          <w:sz w:val="22"/>
          <w:szCs w:val="22"/>
        </w:rPr>
        <w:t xml:space="preserve"> </w:t>
      </w:r>
      <w:r w:rsidR="00FB3739" w:rsidRPr="00FB3739">
        <w:rPr>
          <w:rFonts w:ascii="Helvetica 45 Light" w:hAnsi="Helvetica 45 Light"/>
          <w:sz w:val="22"/>
          <w:szCs w:val="22"/>
        </w:rPr>
        <w:t>REUNION</w:t>
      </w:r>
      <w:r w:rsidR="00FB3739">
        <w:rPr>
          <w:rFonts w:ascii="Helvetica 45 Light" w:hAnsi="Helvetica 45 Light"/>
          <w:sz w:val="22"/>
          <w:szCs w:val="22"/>
        </w:rPr>
        <w:t>.</w:t>
      </w:r>
    </w:p>
    <w:p w:rsidR="00EA0DB9" w:rsidRDefault="00EA0DB9" w:rsidP="002A3143">
      <w:pPr>
        <w:jc w:val="both"/>
        <w:rPr>
          <w:ins w:id="336" w:author="TINGAUD Michel" w:date="2015-01-19T16:09:00Z"/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Si aucune zone n’est renseignée, l’utilisateur doit </w:t>
      </w:r>
      <w:del w:id="337" w:author="TINGAUD Michel" w:date="2015-01-19T16:07:00Z">
        <w:r w:rsidR="00784ECF" w:rsidDel="00F53F66">
          <w:rPr>
            <w:rFonts w:ascii="Helvetica 45 Light" w:hAnsi="Helvetica 45 Light"/>
            <w:sz w:val="22"/>
            <w:szCs w:val="22"/>
          </w:rPr>
          <w:delText xml:space="preserve">fichiers </w:delText>
        </w:r>
      </w:del>
      <w:ins w:id="338" w:author="TINGAUD Michel" w:date="2015-01-19T16:08:00Z">
        <w:r w:rsidR="00F53F66">
          <w:rPr>
            <w:rFonts w:ascii="Helvetica 45 Light" w:hAnsi="Helvetica 45 Light"/>
            <w:sz w:val="22"/>
            <w:szCs w:val="22"/>
          </w:rPr>
          <w:t xml:space="preserve">directement </w:t>
        </w:r>
      </w:ins>
      <w:r>
        <w:rPr>
          <w:rFonts w:ascii="Helvetica 45 Light" w:hAnsi="Helvetica 45 Light"/>
          <w:sz w:val="22"/>
          <w:szCs w:val="22"/>
        </w:rPr>
        <w:t>être orienté vers la métropole.</w:t>
      </w:r>
    </w:p>
    <w:p w:rsidR="00F53F66" w:rsidRDefault="00F53F66" w:rsidP="002A3143">
      <w:pPr>
        <w:jc w:val="both"/>
        <w:rPr>
          <w:rFonts w:ascii="Helvetica 45 Light" w:hAnsi="Helvetica 45 Light"/>
          <w:sz w:val="22"/>
          <w:szCs w:val="22"/>
        </w:rPr>
      </w:pPr>
      <w:ins w:id="339" w:author="TINGAUD Michel" w:date="2015-01-19T16:09:00Z">
        <w:r>
          <w:rPr>
            <w:rFonts w:ascii="Helvetica 45 Light" w:hAnsi="Helvetica 45 Light"/>
            <w:sz w:val="22"/>
            <w:szCs w:val="22"/>
          </w:rPr>
          <w:t>Si une seule zone est renseignée, l’utilisateur doit directement être orienté vers la base concernée.</w:t>
        </w:r>
      </w:ins>
    </w:p>
    <w:p w:rsidR="002A3143" w:rsidRPr="002A3143" w:rsidRDefault="00FB3739" w:rsidP="002A3143">
      <w:pPr>
        <w:jc w:val="both"/>
        <w:rPr>
          <w:rFonts w:ascii="Helvetica 45 Light" w:hAnsi="Helvetica 45 Light"/>
          <w:sz w:val="22"/>
          <w:szCs w:val="22"/>
        </w:rPr>
      </w:pPr>
      <w:r w:rsidRPr="00FB3739" w:rsidDel="00FB3739">
        <w:rPr>
          <w:rFonts w:ascii="Helvetica 45 Light" w:hAnsi="Helvetica 45 Light"/>
          <w:sz w:val="22"/>
          <w:szCs w:val="22"/>
        </w:rPr>
        <w:t xml:space="preserve"> </w:t>
      </w:r>
    </w:p>
    <w:p w:rsidR="009D2DA9" w:rsidRDefault="009D2DA9" w:rsidP="002A3143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Ci-dessous, une proposition de mise en œuvre de cette page :</w:t>
      </w:r>
    </w:p>
    <w:p w:rsidR="009D2DA9" w:rsidRDefault="009D2DA9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Pr="002A3143" w:rsidRDefault="009D2DA9" w:rsidP="002A3143">
      <w:pPr>
        <w:jc w:val="both"/>
        <w:rPr>
          <w:rFonts w:ascii="Helvetica 45 Light" w:hAnsi="Helvetica 45 Light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767070" cy="4901335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9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143" w:rsidRPr="002A3143">
        <w:rPr>
          <w:rFonts w:ascii="Helvetica 45 Light" w:hAnsi="Helvetica 45 Light"/>
          <w:sz w:val="22"/>
          <w:szCs w:val="22"/>
        </w:rPr>
        <w:t xml:space="preserve"> </w:t>
      </w:r>
    </w:p>
    <w:p w:rsidR="002A3143" w:rsidRPr="002A3143" w:rsidRDefault="002A3143" w:rsidP="002A3143">
      <w:pPr>
        <w:jc w:val="center"/>
        <w:rPr>
          <w:rFonts w:ascii="Helvetica 45 Light" w:hAnsi="Helvetica 45 Light"/>
          <w:sz w:val="22"/>
          <w:szCs w:val="22"/>
        </w:rPr>
      </w:pP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t xml:space="preserve">En cliquant </w:t>
      </w:r>
      <w:r w:rsidR="009D2DA9">
        <w:rPr>
          <w:rFonts w:ascii="Helvetica 45 Light" w:hAnsi="Helvetica 45 Light"/>
          <w:sz w:val="22"/>
          <w:szCs w:val="22"/>
        </w:rPr>
        <w:t>sur le bouton « Se connecter »</w:t>
      </w:r>
      <w:r w:rsidRPr="002A3143">
        <w:rPr>
          <w:rFonts w:ascii="Helvetica 45 Light" w:hAnsi="Helvetica 45 Light"/>
          <w:sz w:val="22"/>
          <w:szCs w:val="22"/>
        </w:rPr>
        <w:t xml:space="preserve"> l’utilisateur active alors l’application Geofibre concernée. Si l’utilisateur souhaite se connecter sur une autre zone Geofibre, il </w:t>
      </w:r>
      <w:r>
        <w:rPr>
          <w:rFonts w:ascii="Helvetica 45 Light" w:hAnsi="Helvetica 45 Light"/>
          <w:sz w:val="22"/>
          <w:szCs w:val="22"/>
        </w:rPr>
        <w:t>devra</w:t>
      </w:r>
      <w:r w:rsidRPr="002A3143">
        <w:rPr>
          <w:rFonts w:ascii="Helvetica 45 Light" w:hAnsi="Helvetica 45 Light"/>
          <w:sz w:val="22"/>
          <w:szCs w:val="22"/>
        </w:rPr>
        <w:t xml:space="preserve"> alors se déconnecter de l’application Geofibre actuelle et recliquer à nouveau sur le lien GASSI Geofibre.</w:t>
      </w:r>
    </w:p>
    <w:p w:rsidR="009D2DA9" w:rsidRPr="002A3143" w:rsidRDefault="009D2DA9" w:rsidP="002A3143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 xml:space="preserve">Les boutons « Se connecter » ne sont activés que si l’utilisateur est déclaré au niveau du </w:t>
      </w:r>
      <w:proofErr w:type="spellStart"/>
      <w:r>
        <w:rPr>
          <w:rFonts w:ascii="Helvetica 45 Light" w:hAnsi="Helvetica 45 Light"/>
          <w:sz w:val="22"/>
          <w:szCs w:val="22"/>
        </w:rPr>
        <w:t>Gassi</w:t>
      </w:r>
      <w:proofErr w:type="spellEnd"/>
      <w:r>
        <w:rPr>
          <w:rFonts w:ascii="Helvetica 45 Light" w:hAnsi="Helvetica 45 Light"/>
          <w:sz w:val="22"/>
          <w:szCs w:val="22"/>
        </w:rPr>
        <w:t xml:space="preserve"> pour accéder à la base associée.</w:t>
      </w: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t xml:space="preserve">Dans le cas des </w:t>
      </w:r>
      <w:proofErr w:type="spellStart"/>
      <w:r w:rsidRPr="002A3143">
        <w:rPr>
          <w:rFonts w:ascii="Helvetica 45 Light" w:hAnsi="Helvetica 45 Light"/>
          <w:sz w:val="22"/>
          <w:szCs w:val="22"/>
        </w:rPr>
        <w:t>Geofibre</w:t>
      </w:r>
      <w:proofErr w:type="spellEnd"/>
      <w:r w:rsidRPr="002A3143">
        <w:rPr>
          <w:rFonts w:ascii="Helvetica 45 Light" w:hAnsi="Helvetica 45 Light"/>
          <w:sz w:val="22"/>
          <w:szCs w:val="22"/>
        </w:rPr>
        <w:t xml:space="preserve"> </w:t>
      </w:r>
      <w:proofErr w:type="spellStart"/>
      <w:r w:rsidRPr="002A3143">
        <w:rPr>
          <w:rFonts w:ascii="Helvetica 45 Light" w:hAnsi="Helvetica 45 Light"/>
          <w:sz w:val="22"/>
          <w:szCs w:val="22"/>
        </w:rPr>
        <w:t>DOMs</w:t>
      </w:r>
      <w:proofErr w:type="spellEnd"/>
      <w:r w:rsidRPr="002A3143">
        <w:rPr>
          <w:rFonts w:ascii="Helvetica 45 Light" w:hAnsi="Helvetica 45 Light"/>
          <w:sz w:val="22"/>
          <w:szCs w:val="22"/>
        </w:rPr>
        <w:t xml:space="preserve"> uniquement, le libellé de la zone Geofibre est précisé et  est juxtaposé à droite du libellé Geofibre de l’application. Les libellés possibles sont les suivant : Guyane, Guadeloupe, Martinique, Réunion</w:t>
      </w: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Pr="002A3143" w:rsidRDefault="002A3143" w:rsidP="002A3143">
      <w:pPr>
        <w:jc w:val="center"/>
        <w:rPr>
          <w:rFonts w:ascii="Helvetica 45 Light" w:hAnsi="Helvetica 45 Light"/>
          <w:sz w:val="22"/>
          <w:szCs w:val="22"/>
        </w:rPr>
      </w:pPr>
      <w:r w:rsidRPr="002A3143">
        <w:rPr>
          <w:noProof/>
        </w:rPr>
        <w:drawing>
          <wp:inline distT="0" distB="0" distL="0" distR="0">
            <wp:extent cx="1900362" cy="332351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326" cy="3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lastRenderedPageBreak/>
        <w:t xml:space="preserve">Remarques : </w:t>
      </w:r>
    </w:p>
    <w:p w:rsidR="002A3143" w:rsidRPr="002A3143" w:rsidRDefault="002A3143" w:rsidP="002A3143">
      <w:pPr>
        <w:pStyle w:val="Paragraphedeliste"/>
        <w:numPr>
          <w:ilvl w:val="0"/>
          <w:numId w:val="25"/>
        </w:num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t xml:space="preserve">Si l’utilisateur a un Geofibre actif et qu’il reclique à nouveau sur un lien </w:t>
      </w:r>
      <w:proofErr w:type="spellStart"/>
      <w:r w:rsidRPr="002A3143">
        <w:rPr>
          <w:rFonts w:ascii="Helvetica 45 Light" w:hAnsi="Helvetica 45 Light"/>
          <w:sz w:val="22"/>
          <w:szCs w:val="22"/>
        </w:rPr>
        <w:t>Gassi</w:t>
      </w:r>
      <w:proofErr w:type="spellEnd"/>
      <w:r w:rsidRPr="002A3143">
        <w:rPr>
          <w:rFonts w:ascii="Helvetica 45 Light" w:hAnsi="Helvetica 45 Light"/>
          <w:sz w:val="22"/>
          <w:szCs w:val="22"/>
        </w:rPr>
        <w:t xml:space="preserve"> </w:t>
      </w:r>
      <w:proofErr w:type="spellStart"/>
      <w:r w:rsidRPr="002A3143">
        <w:rPr>
          <w:rFonts w:ascii="Helvetica 45 Light" w:hAnsi="Helvetica 45 Light"/>
          <w:sz w:val="22"/>
          <w:szCs w:val="22"/>
        </w:rPr>
        <w:t>Geofibre</w:t>
      </w:r>
      <w:proofErr w:type="spellEnd"/>
      <w:r w:rsidRPr="002A3143">
        <w:rPr>
          <w:rFonts w:ascii="Helvetica 45 Light" w:hAnsi="Helvetica 45 Light"/>
          <w:sz w:val="22"/>
          <w:szCs w:val="22"/>
        </w:rPr>
        <w:t>, un message l’informera qu’il est déjà connecté sur une instance Geofibre. Un même utilisateur ne pourra pas avoir simultanément 2 applications Geofibre actives, i.e. même si ce sont des applications Geofibre sur des zones différentes.</w:t>
      </w: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Pr="002A3143" w:rsidRDefault="002A3143" w:rsidP="002A3143">
      <w:pPr>
        <w:jc w:val="center"/>
        <w:rPr>
          <w:rFonts w:ascii="Helvetica 45 Light" w:hAnsi="Helvetica 45 Light"/>
          <w:sz w:val="22"/>
          <w:szCs w:val="22"/>
        </w:rPr>
      </w:pPr>
      <w:r w:rsidRPr="002A3143">
        <w:rPr>
          <w:noProof/>
        </w:rPr>
        <w:drawing>
          <wp:inline distT="0" distB="0" distL="0" distR="0">
            <wp:extent cx="4039263" cy="68022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926" cy="6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43" w:rsidRPr="002A3143" w:rsidRDefault="002A3143" w:rsidP="002A3143">
      <w:pPr>
        <w:jc w:val="both"/>
        <w:rPr>
          <w:rFonts w:ascii="Helvetica 45 Light" w:hAnsi="Helvetica 45 Light"/>
          <w:sz w:val="22"/>
          <w:szCs w:val="22"/>
        </w:rPr>
      </w:pPr>
    </w:p>
    <w:p w:rsidR="002A3143" w:rsidRPr="002A3143" w:rsidRDefault="002A3143" w:rsidP="002A3143">
      <w:pPr>
        <w:pStyle w:val="Paragraphedeliste"/>
        <w:numPr>
          <w:ilvl w:val="0"/>
          <w:numId w:val="25"/>
        </w:numPr>
        <w:jc w:val="both"/>
        <w:rPr>
          <w:rFonts w:ascii="Helvetica 45 Light" w:hAnsi="Helvetica 45 Light"/>
          <w:sz w:val="22"/>
          <w:szCs w:val="22"/>
        </w:rPr>
      </w:pPr>
      <w:r w:rsidRPr="002A3143">
        <w:rPr>
          <w:rFonts w:ascii="Helvetica 45 Light" w:hAnsi="Helvetica 45 Light"/>
          <w:sz w:val="22"/>
          <w:szCs w:val="22"/>
        </w:rPr>
        <w:t xml:space="preserve">Le GASSI dans cette implémentation n’évolue pas, car le lien GASSI reste inchangé. Le paramètre </w:t>
      </w:r>
      <w:proofErr w:type="spellStart"/>
      <w:r w:rsidRPr="002A3143">
        <w:rPr>
          <w:rFonts w:ascii="Helvetica 45 Light" w:hAnsi="Helvetica 45 Light"/>
          <w:sz w:val="22"/>
          <w:szCs w:val="22"/>
        </w:rPr>
        <w:t>ftusercredentials</w:t>
      </w:r>
      <w:proofErr w:type="spellEnd"/>
      <w:r w:rsidRPr="002A3143">
        <w:rPr>
          <w:rFonts w:ascii="Helvetica 45 Light" w:hAnsi="Helvetica 45 Light"/>
          <w:sz w:val="22"/>
          <w:szCs w:val="22"/>
        </w:rPr>
        <w:t xml:space="preserve"> est un paramètre déjà présent. Ce paramètre </w:t>
      </w:r>
      <w:r w:rsidR="00F154F1">
        <w:rPr>
          <w:rFonts w:ascii="Helvetica 45 Light" w:hAnsi="Helvetica 45 Light"/>
          <w:sz w:val="22"/>
          <w:szCs w:val="22"/>
        </w:rPr>
        <w:t>devra être</w:t>
      </w:r>
      <w:r w:rsidR="00F154F1" w:rsidRPr="002A3143">
        <w:rPr>
          <w:rFonts w:ascii="Helvetica 45 Light" w:hAnsi="Helvetica 45 Light"/>
          <w:sz w:val="22"/>
          <w:szCs w:val="22"/>
        </w:rPr>
        <w:t xml:space="preserve"> </w:t>
      </w:r>
      <w:r w:rsidRPr="002A3143">
        <w:rPr>
          <w:rFonts w:ascii="Helvetica 45 Light" w:hAnsi="Helvetica 45 Light"/>
          <w:sz w:val="22"/>
          <w:szCs w:val="22"/>
        </w:rPr>
        <w:t>valorisé en masse lors de l’installation de la version Geofibre.</w:t>
      </w:r>
    </w:p>
    <w:p w:rsidR="00D82930" w:rsidRPr="00EB383F" w:rsidRDefault="00D82930" w:rsidP="00D82930">
      <w:pPr>
        <w:jc w:val="both"/>
        <w:rPr>
          <w:rFonts w:ascii="Helvetica 45 Light" w:hAnsi="Helvetica 45 Light"/>
        </w:rPr>
      </w:pPr>
    </w:p>
    <w:p w:rsidR="00D82930" w:rsidRDefault="00D82930">
      <w:pPr>
        <w:autoSpaceDE/>
        <w:autoSpaceDN/>
        <w:adjustRightInd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br w:type="page"/>
      </w:r>
    </w:p>
    <w:p w:rsidR="00D82930" w:rsidRPr="00EB383F" w:rsidRDefault="00D82930" w:rsidP="00D82930">
      <w:pPr>
        <w:pStyle w:val="Titre1"/>
      </w:pPr>
      <w:bookmarkStart w:id="340" w:name="_Toc409446565"/>
      <w:r>
        <w:lastRenderedPageBreak/>
        <w:t>Points Divers</w:t>
      </w:r>
      <w:bookmarkEnd w:id="340"/>
    </w:p>
    <w:p w:rsidR="00D82930" w:rsidRDefault="00186119" w:rsidP="00D82930">
      <w:pPr>
        <w:pStyle w:val="Titre2"/>
        <w:rPr>
          <w:rFonts w:ascii="Helvetica 45 Light" w:hAnsi="Helvetica 45 Light"/>
        </w:rPr>
      </w:pPr>
      <w:bookmarkStart w:id="341" w:name="_Toc409446566"/>
      <w:r>
        <w:rPr>
          <w:rFonts w:ascii="Helvetica 45 Light" w:hAnsi="Helvetica 45 Light"/>
        </w:rPr>
        <w:t xml:space="preserve">Prise en compte </w:t>
      </w:r>
      <w:r w:rsidR="00112F3B">
        <w:rPr>
          <w:rFonts w:ascii="Helvetica 45 Light" w:hAnsi="Helvetica 45 Light"/>
        </w:rPr>
        <w:t>des fonds de carte</w:t>
      </w:r>
      <w:r w:rsidR="00A410E4">
        <w:rPr>
          <w:rFonts w:ascii="Helvetica 45 Light" w:hAnsi="Helvetica 45 Light"/>
        </w:rPr>
        <w:t xml:space="preserve"> France Raster </w:t>
      </w:r>
      <w:r w:rsidR="00112F3B">
        <w:rPr>
          <w:rFonts w:ascii="Helvetica 45 Light" w:hAnsi="Helvetica 45 Light"/>
        </w:rPr>
        <w:t>fournis par SIGEO</w:t>
      </w:r>
      <w:bookmarkEnd w:id="341"/>
    </w:p>
    <w:p w:rsidR="00186119" w:rsidRPr="00186119" w:rsidRDefault="00186119" w:rsidP="00186119">
      <w:pPr>
        <w:jc w:val="both"/>
        <w:rPr>
          <w:rFonts w:ascii="Helvetica 45 Light" w:hAnsi="Helvetica 45 Light"/>
          <w:sz w:val="22"/>
          <w:szCs w:val="22"/>
        </w:rPr>
      </w:pPr>
      <w:proofErr w:type="spellStart"/>
      <w:r w:rsidRPr="00186119">
        <w:rPr>
          <w:rFonts w:ascii="Helvetica 45 Light" w:hAnsi="Helvetica 45 Light"/>
          <w:sz w:val="22"/>
          <w:szCs w:val="22"/>
        </w:rPr>
        <w:t>Sigeo</w:t>
      </w:r>
      <w:proofErr w:type="spellEnd"/>
      <w:r w:rsidRPr="00186119">
        <w:rPr>
          <w:rFonts w:ascii="Helvetica 45 Light" w:hAnsi="Helvetica 45 Light"/>
          <w:sz w:val="22"/>
          <w:szCs w:val="22"/>
        </w:rPr>
        <w:t xml:space="preserve"> fournit les échelles suivantes pour le mapservice FranceRaster V4 </w:t>
      </w:r>
      <w:r w:rsidR="004C4376">
        <w:rPr>
          <w:rFonts w:ascii="Helvetica 45 Light" w:hAnsi="Helvetica 45 Light"/>
          <w:sz w:val="22"/>
          <w:szCs w:val="22"/>
        </w:rPr>
        <w:t>(métropole et DOM)</w:t>
      </w:r>
      <w:r w:rsidRPr="00186119">
        <w:rPr>
          <w:rFonts w:ascii="Helvetica 45 Light" w:hAnsi="Helvetica 45 Light"/>
          <w:sz w:val="22"/>
          <w:szCs w:val="22"/>
        </w:rPr>
        <w:t>: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 xml:space="preserve">7559040 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3779</w:t>
      </w:r>
      <w:r>
        <w:rPr>
          <w:rFonts w:ascii="Helvetica 45 Light" w:hAnsi="Helvetica 45 Light"/>
          <w:sz w:val="22"/>
          <w:szCs w:val="22"/>
        </w:rPr>
        <w:t>520</w:t>
      </w:r>
      <w:r w:rsidRPr="00186119">
        <w:rPr>
          <w:rFonts w:ascii="Helvetica 45 Light" w:hAnsi="Helvetica 45 Light"/>
          <w:sz w:val="22"/>
          <w:szCs w:val="22"/>
        </w:rPr>
        <w:t xml:space="preserve"> 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1889760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944880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377952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188976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94488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37795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18898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9449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3780</w:t>
      </w:r>
    </w:p>
    <w:p w:rsid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 w:rsidRPr="00186119">
        <w:rPr>
          <w:rFonts w:ascii="Helvetica 45 Light" w:hAnsi="Helvetica 45 Light"/>
          <w:sz w:val="22"/>
          <w:szCs w:val="22"/>
        </w:rPr>
        <w:t>1890</w:t>
      </w:r>
    </w:p>
    <w:p w:rsidR="00186119" w:rsidRPr="00186119" w:rsidRDefault="00186119" w:rsidP="00186119">
      <w:pPr>
        <w:pStyle w:val="Paragraphedeliste"/>
        <w:numPr>
          <w:ilvl w:val="0"/>
          <w:numId w:val="22"/>
        </w:num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1000</w:t>
      </w:r>
    </w:p>
    <w:p w:rsidR="00186119" w:rsidRDefault="00186119" w:rsidP="00186119">
      <w:pPr>
        <w:jc w:val="both"/>
        <w:rPr>
          <w:rFonts w:ascii="Helvetica 45 Light" w:hAnsi="Helvetica 45 Light"/>
          <w:sz w:val="22"/>
          <w:szCs w:val="22"/>
        </w:rPr>
      </w:pPr>
    </w:p>
    <w:p w:rsidR="00186119" w:rsidRDefault="00186119" w:rsidP="00186119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Geofibre affichera les données France Raster (si la case France Raster est cochée dans la TDM) à tous les niveaux d’échelles fournis sauf 1/1890 et 1/1000.</w:t>
      </w:r>
    </w:p>
    <w:p w:rsidR="008842EA" w:rsidRDefault="008842EA" w:rsidP="00186119">
      <w:pPr>
        <w:jc w:val="both"/>
        <w:rPr>
          <w:rFonts w:ascii="Helvetica 45 Light" w:hAnsi="Helvetica 45 Light"/>
          <w:sz w:val="22"/>
          <w:szCs w:val="22"/>
        </w:rPr>
      </w:pPr>
    </w:p>
    <w:p w:rsidR="00112F3B" w:rsidRDefault="00112F3B" w:rsidP="00186119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Les différents services consommés par Geofibre sont précisés dans le contrat d’interface SIGEO-Geofibre [</w:t>
      </w:r>
      <w:r w:rsidR="00C87FB2">
        <w:rPr>
          <w:rFonts w:ascii="Helvetica 45 Light" w:hAnsi="Helvetica 45 Light"/>
          <w:sz w:val="22"/>
          <w:szCs w:val="22"/>
        </w:rPr>
        <w:t>R4</w:t>
      </w:r>
      <w:r>
        <w:rPr>
          <w:rFonts w:ascii="Helvetica 45 Light" w:hAnsi="Helvetica 45 Light"/>
          <w:sz w:val="22"/>
          <w:szCs w:val="22"/>
        </w:rPr>
        <w:t>].</w:t>
      </w:r>
    </w:p>
    <w:p w:rsidR="006C0775" w:rsidRDefault="006C0775" w:rsidP="00186119">
      <w:pPr>
        <w:jc w:val="both"/>
        <w:rPr>
          <w:rFonts w:ascii="Helvetica 45 Light" w:hAnsi="Helvetica 45 Light"/>
          <w:sz w:val="22"/>
          <w:szCs w:val="22"/>
        </w:rPr>
      </w:pPr>
    </w:p>
    <w:p w:rsidR="006C0775" w:rsidRDefault="00CD0E64" w:rsidP="00186119">
      <w:pPr>
        <w:jc w:val="both"/>
        <w:rPr>
          <w:rFonts w:ascii="Helvetica 45 Light" w:hAnsi="Helvetica 45 Light"/>
          <w:sz w:val="22"/>
          <w:szCs w:val="22"/>
        </w:rPr>
      </w:pPr>
      <w:r>
        <w:rPr>
          <w:rFonts w:ascii="Helvetica 45 Light" w:hAnsi="Helvetica 45 Light"/>
          <w:sz w:val="22"/>
          <w:szCs w:val="22"/>
        </w:rPr>
        <w:t>Attention</w:t>
      </w:r>
      <w:r w:rsidR="006C0775" w:rsidRPr="00CD0E64">
        <w:rPr>
          <w:rFonts w:ascii="Helvetica 45 Light" w:hAnsi="Helvetica 45 Light"/>
          <w:sz w:val="22"/>
          <w:szCs w:val="22"/>
        </w:rPr>
        <w:t xml:space="preserve"> : Cadastre Guadeloupe et </w:t>
      </w:r>
      <w:r w:rsidRPr="00CD0E64">
        <w:rPr>
          <w:rFonts w:ascii="Helvetica 45 Light" w:hAnsi="Helvetica 45 Light"/>
          <w:sz w:val="22"/>
          <w:szCs w:val="22"/>
        </w:rPr>
        <w:t>M</w:t>
      </w:r>
      <w:r w:rsidR="006C0775" w:rsidRPr="00CD0E64">
        <w:rPr>
          <w:rFonts w:ascii="Helvetica 45 Light" w:hAnsi="Helvetica 45 Light"/>
          <w:sz w:val="22"/>
          <w:szCs w:val="22"/>
        </w:rPr>
        <w:t>artinique dans même map service</w:t>
      </w:r>
    </w:p>
    <w:p w:rsidR="00EF215C" w:rsidRPr="00186119" w:rsidRDefault="00EF215C" w:rsidP="00186119">
      <w:pPr>
        <w:jc w:val="both"/>
        <w:rPr>
          <w:rFonts w:ascii="Helvetica 45 Light" w:hAnsi="Helvetica 45 Light"/>
          <w:sz w:val="22"/>
          <w:szCs w:val="22"/>
        </w:rPr>
      </w:pPr>
    </w:p>
    <w:p w:rsidR="00E456CC" w:rsidRPr="00E456CC" w:rsidRDefault="00E456CC" w:rsidP="009A2069">
      <w:pPr>
        <w:keepNext/>
        <w:spacing w:before="240" w:after="120"/>
        <w:outlineLvl w:val="1"/>
        <w:rPr>
          <w:rFonts w:ascii="Helvetica 45 Light" w:hAnsi="Helvetica 45 Light"/>
          <w:sz w:val="22"/>
          <w:szCs w:val="22"/>
        </w:rPr>
      </w:pPr>
      <w:bookmarkStart w:id="342" w:name="_Toc409097478"/>
      <w:bookmarkStart w:id="343" w:name="_Toc409097480"/>
      <w:bookmarkStart w:id="344" w:name="_Toc409097482"/>
      <w:bookmarkStart w:id="345" w:name="_Toc409097484"/>
      <w:bookmarkStart w:id="346" w:name="_Toc409097486"/>
      <w:bookmarkStart w:id="347" w:name="_Toc409097488"/>
      <w:bookmarkStart w:id="348" w:name="_Toc409097493"/>
      <w:bookmarkStart w:id="349" w:name="_Toc409097502"/>
      <w:bookmarkStart w:id="350" w:name="_Toc409097503"/>
      <w:bookmarkStart w:id="351" w:name="_Toc409097506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sectPr w:rsidR="00E456CC" w:rsidRPr="00E456CC" w:rsidSect="00A149B9">
      <w:footerReference w:type="even" r:id="rId14"/>
      <w:footerReference w:type="default" r:id="rId15"/>
      <w:footerReference w:type="first" r:id="rId16"/>
      <w:pgSz w:w="11906" w:h="16838" w:code="9"/>
      <w:pgMar w:top="1412" w:right="1412" w:bottom="1412" w:left="1412" w:header="720" w:footer="720" w:gutter="0"/>
      <w:pgBorders w:offsetFrom="page">
        <w:top w:val="single" w:sz="12" w:space="24" w:color="FF6600"/>
        <w:left w:val="single" w:sz="12" w:space="24" w:color="FF6600"/>
        <w:bottom w:val="single" w:sz="12" w:space="24" w:color="FF6600"/>
        <w:right w:val="single" w:sz="12" w:space="24" w:color="FF66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F66" w:rsidRDefault="00F53F66">
      <w:r>
        <w:separator/>
      </w:r>
    </w:p>
  </w:endnote>
  <w:endnote w:type="continuationSeparator" w:id="0">
    <w:p w:rsidR="00F53F66" w:rsidRDefault="00F53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Segoe Script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F66" w:rsidRDefault="00F53F66"/>
  <w:p w:rsidR="00F53F66" w:rsidRDefault="009B29E8" w:rsidP="005271BD">
    <w:r>
      <w:fldChar w:fldCharType="begin"/>
    </w:r>
    <w:r w:rsidR="00F53F66">
      <w:instrText xml:space="preserve"> DOCPROPERTY DocSecTitle \* MERGEFORMAT </w:instrText>
    </w:r>
    <w:r>
      <w:fldChar w:fldCharType="separate"/>
    </w:r>
    <w:r w:rsidR="00F53F66">
      <w:t xml:space="preserve">Orange </w:t>
    </w:r>
    <w:proofErr w:type="spellStart"/>
    <w:r w:rsidR="00F53F66">
      <w:t>Restricted</w:t>
    </w:r>
    <w:proofErr w:type="spellEnd"/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F66" w:rsidRPr="00D70A94" w:rsidRDefault="00F53F66" w:rsidP="00473C29">
    <w:r w:rsidRPr="00D70A94">
      <w:t xml:space="preserve">© Copyright: </w:t>
    </w:r>
    <w:r>
      <w:t>Orange</w:t>
    </w:r>
    <w:r w:rsidRPr="00D70A94">
      <w:t xml:space="preserve"> Group</w:t>
    </w:r>
    <w:r w:rsidRPr="00D70A94">
      <w:tab/>
    </w:r>
    <w:fldSimple w:instr=" TITLE   \* MERGEFORMAT ">
      <w:r>
        <w:t>Dossier d'architecture fonctionnelle</w:t>
      </w:r>
    </w:fldSimple>
    <w:r w:rsidRPr="00D17CDF">
      <w:t xml:space="preserve"> GFI-G1R</w:t>
    </w:r>
    <w:r>
      <w:t>6</w:t>
    </w:r>
    <w:r w:rsidRPr="00D70A94">
      <w:tab/>
      <w:t xml:space="preserve"> Page </w:t>
    </w:r>
    <w:r w:rsidR="009B29E8" w:rsidRPr="005977CA">
      <w:fldChar w:fldCharType="begin"/>
    </w:r>
    <w:r w:rsidRPr="00D70A94">
      <w:instrText xml:space="preserve"> PAGE </w:instrText>
    </w:r>
    <w:r w:rsidR="009B29E8" w:rsidRPr="005977CA">
      <w:fldChar w:fldCharType="separate"/>
    </w:r>
    <w:r w:rsidR="00956948">
      <w:rPr>
        <w:noProof/>
      </w:rPr>
      <w:t>1</w:t>
    </w:r>
    <w:r w:rsidR="009B29E8" w:rsidRPr="005977CA">
      <w:fldChar w:fldCharType="end"/>
    </w:r>
    <w:r w:rsidRPr="00D70A94">
      <w:t xml:space="preserve"> de </w:t>
    </w:r>
    <w:r w:rsidR="009B29E8" w:rsidRPr="005977CA">
      <w:fldChar w:fldCharType="begin"/>
    </w:r>
    <w:r w:rsidRPr="00D70A94">
      <w:instrText xml:space="preserve"> NUMPAGES </w:instrText>
    </w:r>
    <w:r w:rsidR="009B29E8" w:rsidRPr="005977CA">
      <w:fldChar w:fldCharType="separate"/>
    </w:r>
    <w:r w:rsidR="00956948">
      <w:rPr>
        <w:noProof/>
      </w:rPr>
      <w:t>24</w:t>
    </w:r>
    <w:r w:rsidR="009B29E8" w:rsidRPr="005977CA">
      <w:fldChar w:fldCharType="end"/>
    </w:r>
  </w:p>
  <w:p w:rsidR="00F53F66" w:rsidRPr="00D70A94" w:rsidRDefault="009B29E8" w:rsidP="00473C29">
    <w:r>
      <w:fldChar w:fldCharType="begin"/>
    </w:r>
    <w:r w:rsidR="00F53F66" w:rsidRPr="00D70A94">
      <w:instrText xml:space="preserve"> DOCPROPERTY DocSecTitle \* MERGEFORMAT </w:instrText>
    </w:r>
    <w:r>
      <w:fldChar w:fldCharType="separate"/>
    </w:r>
    <w:r w:rsidR="00F53F66">
      <w:t xml:space="preserve">Orange </w:t>
    </w:r>
    <w:proofErr w:type="spellStart"/>
    <w:r w:rsidR="00F53F66">
      <w:t>Restricted</w:t>
    </w:r>
    <w:proofErr w:type="spellEnd"/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F66" w:rsidRPr="00CC1E1F" w:rsidRDefault="00F53F66" w:rsidP="00473C29">
    <w:r w:rsidRPr="00CC1E1F">
      <w:t>© Copyright: France Telecom Group</w:t>
    </w:r>
    <w:r w:rsidRPr="00CC1E1F">
      <w:tab/>
    </w:r>
    <w:fldSimple w:instr=" FILENAME   \* MERGEFORMAT ">
      <w:r>
        <w:rPr>
          <w:noProof/>
        </w:rPr>
        <w:t>Geofibre G1R3 - Spécifications Fonctionnelles.docx</w:t>
      </w:r>
    </w:fldSimple>
    <w:r w:rsidRPr="00CC1E1F">
      <w:br/>
      <w:t xml:space="preserve"> </w:t>
    </w:r>
    <w:r w:rsidR="009B29E8">
      <w:fldChar w:fldCharType="begin"/>
    </w:r>
    <w:r w:rsidRPr="00CC1E1F">
      <w:instrText xml:space="preserve"> DOCPROPERTY DocSecTitle \* MERGEFORMAT </w:instrText>
    </w:r>
    <w:r w:rsidR="009B29E8">
      <w:fldChar w:fldCharType="separate"/>
    </w:r>
    <w:r>
      <w:t xml:space="preserve">Orange </w:t>
    </w:r>
    <w:proofErr w:type="spellStart"/>
    <w:r>
      <w:t>Restricted</w:t>
    </w:r>
    <w:proofErr w:type="spellEnd"/>
    <w:r w:rsidR="009B29E8">
      <w:fldChar w:fldCharType="end"/>
    </w:r>
    <w:r w:rsidRPr="00CC1E1F">
      <w:tab/>
    </w:r>
    <w:r w:rsidRPr="00CC1E1F">
      <w:tab/>
      <w:t xml:space="preserve">Page </w:t>
    </w:r>
    <w:r w:rsidR="009B29E8" w:rsidRPr="005977CA">
      <w:fldChar w:fldCharType="begin"/>
    </w:r>
    <w:r w:rsidRPr="00CC1E1F">
      <w:instrText xml:space="preserve"> PAGE </w:instrText>
    </w:r>
    <w:r w:rsidR="009B29E8" w:rsidRPr="005977CA">
      <w:fldChar w:fldCharType="separate"/>
    </w:r>
    <w:r w:rsidRPr="00CC1E1F">
      <w:t>34</w:t>
    </w:r>
    <w:r w:rsidR="009B29E8" w:rsidRPr="005977CA">
      <w:fldChar w:fldCharType="end"/>
    </w:r>
    <w:r w:rsidRPr="00CC1E1F">
      <w:t xml:space="preserve"> of </w:t>
    </w:r>
    <w:r w:rsidR="009B29E8" w:rsidRPr="005977CA">
      <w:fldChar w:fldCharType="begin"/>
    </w:r>
    <w:r w:rsidRPr="00CC1E1F">
      <w:instrText xml:space="preserve"> NUMPAGES </w:instrText>
    </w:r>
    <w:r w:rsidR="009B29E8" w:rsidRPr="005977CA">
      <w:fldChar w:fldCharType="separate"/>
    </w:r>
    <w:r>
      <w:rPr>
        <w:noProof/>
      </w:rPr>
      <w:t>43</w:t>
    </w:r>
    <w:r w:rsidR="009B29E8" w:rsidRPr="005977CA">
      <w:fldChar w:fldCharType="end"/>
    </w:r>
  </w:p>
  <w:p w:rsidR="00F53F66" w:rsidRPr="00CC1E1F" w:rsidRDefault="00F53F66"/>
  <w:p w:rsidR="00F53F66" w:rsidRPr="00CC1E1F" w:rsidRDefault="00F53F6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F66" w:rsidRDefault="00F53F66">
      <w:r>
        <w:separator/>
      </w:r>
    </w:p>
  </w:footnote>
  <w:footnote w:type="continuationSeparator" w:id="0">
    <w:p w:rsidR="00F53F66" w:rsidRDefault="00F53F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808195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BE5E0"/>
    <w:multiLevelType w:val="multilevel"/>
    <w:tmpl w:val="00000001"/>
    <w:name w:val="HTML-List1336265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CBE709"/>
    <w:multiLevelType w:val="multilevel"/>
    <w:tmpl w:val="00000001"/>
    <w:name w:val="HTML-List1336295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CBE97A"/>
    <w:multiLevelType w:val="multilevel"/>
    <w:tmpl w:val="00000001"/>
    <w:name w:val="HTML-List1336357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0CBEAB2"/>
    <w:multiLevelType w:val="multilevel"/>
    <w:tmpl w:val="00000001"/>
    <w:name w:val="HTML-List1336389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00CBEBCB"/>
    <w:multiLevelType w:val="multilevel"/>
    <w:tmpl w:val="00000001"/>
    <w:name w:val="HTML-List133641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00CBED23"/>
    <w:multiLevelType w:val="multilevel"/>
    <w:tmpl w:val="00000001"/>
    <w:name w:val="HTML-List133645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00CBEE7B"/>
    <w:multiLevelType w:val="multilevel"/>
    <w:tmpl w:val="00000001"/>
    <w:name w:val="HTML-List133648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059F61A4"/>
    <w:multiLevelType w:val="hybridMultilevel"/>
    <w:tmpl w:val="EE828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4F7F28"/>
    <w:multiLevelType w:val="multilevel"/>
    <w:tmpl w:val="B5E0D38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fr-FR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785472E"/>
    <w:multiLevelType w:val="hybridMultilevel"/>
    <w:tmpl w:val="E2E025D0"/>
    <w:lvl w:ilvl="0" w:tplc="CA26C0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B9A4CFA">
      <w:numFmt w:val="bullet"/>
      <w:lvlText w:val="-"/>
      <w:lvlJc w:val="left"/>
      <w:pPr>
        <w:ind w:left="2685" w:hanging="360"/>
      </w:pPr>
      <w:rPr>
        <w:rFonts w:ascii="Helvetica 45 Light" w:eastAsia="Times New Roman" w:hAnsi="Helvetica 45 Light" w:cs="Arial" w:hint="default"/>
      </w:r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080497E"/>
    <w:multiLevelType w:val="hybridMultilevel"/>
    <w:tmpl w:val="573E50FA"/>
    <w:lvl w:ilvl="0" w:tplc="CA26C0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824733E"/>
    <w:multiLevelType w:val="hybridMultilevel"/>
    <w:tmpl w:val="D416C6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0701D"/>
    <w:multiLevelType w:val="hybridMultilevel"/>
    <w:tmpl w:val="A9A25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F153A"/>
    <w:multiLevelType w:val="hybridMultilevel"/>
    <w:tmpl w:val="9B827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A3A64"/>
    <w:multiLevelType w:val="hybridMultilevel"/>
    <w:tmpl w:val="ED7EA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B14E6"/>
    <w:multiLevelType w:val="hybridMultilevel"/>
    <w:tmpl w:val="03AA05E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44A1362"/>
    <w:multiLevelType w:val="hybridMultilevel"/>
    <w:tmpl w:val="1E5E5A32"/>
    <w:lvl w:ilvl="0" w:tplc="8EEA2C8A"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43ACC"/>
    <w:multiLevelType w:val="hybridMultilevel"/>
    <w:tmpl w:val="EC587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B65FB"/>
    <w:multiLevelType w:val="hybridMultilevel"/>
    <w:tmpl w:val="D416C6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F6E2F"/>
    <w:multiLevelType w:val="hybridMultilevel"/>
    <w:tmpl w:val="05C0FA42"/>
    <w:lvl w:ilvl="0" w:tplc="6B2AAE8A">
      <w:start w:val="1"/>
      <w:numFmt w:val="bullet"/>
      <w:pStyle w:val="Recommendation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  <w:lang w:val="fr-FR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D81E18"/>
    <w:multiLevelType w:val="hybridMultilevel"/>
    <w:tmpl w:val="8CF29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117CB"/>
    <w:multiLevelType w:val="hybridMultilevel"/>
    <w:tmpl w:val="606A55A6"/>
    <w:lvl w:ilvl="0" w:tplc="CA26C0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B3C1F3D"/>
    <w:multiLevelType w:val="hybridMultilevel"/>
    <w:tmpl w:val="443C1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B608C7"/>
    <w:multiLevelType w:val="hybridMultilevel"/>
    <w:tmpl w:val="CC7AE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0658EB"/>
    <w:multiLevelType w:val="hybridMultilevel"/>
    <w:tmpl w:val="FC224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E52CB"/>
    <w:multiLevelType w:val="hybridMultilevel"/>
    <w:tmpl w:val="F202BF88"/>
    <w:lvl w:ilvl="0" w:tplc="8354CCBC">
      <w:numFmt w:val="bullet"/>
      <w:lvlText w:val="•"/>
      <w:lvlJc w:val="left"/>
      <w:pPr>
        <w:ind w:left="1065" w:hanging="705"/>
      </w:pPr>
      <w:rPr>
        <w:rFonts w:ascii="Helvetica 45 Light" w:eastAsia="Times New Roman" w:hAnsi="Helvetica 45 Light" w:cs="Arial" w:hint="default"/>
        <w:b w:val="0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6106A7"/>
    <w:multiLevelType w:val="hybridMultilevel"/>
    <w:tmpl w:val="00F6293E"/>
    <w:lvl w:ilvl="0" w:tplc="8354CCBC">
      <w:numFmt w:val="bullet"/>
      <w:lvlText w:val="•"/>
      <w:lvlJc w:val="left"/>
      <w:pPr>
        <w:ind w:left="1065" w:hanging="705"/>
      </w:pPr>
      <w:rPr>
        <w:rFonts w:ascii="Helvetica 45 Light" w:eastAsia="Times New Roman" w:hAnsi="Helvetica 45 Light" w:cs="Arial" w:hint="default"/>
        <w:b w:val="0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C6E21"/>
    <w:multiLevelType w:val="hybridMultilevel"/>
    <w:tmpl w:val="56A453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361D5C"/>
    <w:multiLevelType w:val="hybridMultilevel"/>
    <w:tmpl w:val="160AFE74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>
    <w:nsid w:val="7E4B4675"/>
    <w:multiLevelType w:val="hybridMultilevel"/>
    <w:tmpl w:val="71B00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21"/>
  </w:num>
  <w:num w:numId="5">
    <w:abstractNumId w:val="22"/>
  </w:num>
  <w:num w:numId="6">
    <w:abstractNumId w:val="11"/>
  </w:num>
  <w:num w:numId="7">
    <w:abstractNumId w:val="10"/>
  </w:num>
  <w:num w:numId="8">
    <w:abstractNumId w:val="29"/>
  </w:num>
  <w:num w:numId="9">
    <w:abstractNumId w:val="16"/>
  </w:num>
  <w:num w:numId="10">
    <w:abstractNumId w:val="17"/>
  </w:num>
  <w:num w:numId="11">
    <w:abstractNumId w:val="8"/>
  </w:num>
  <w:num w:numId="12">
    <w:abstractNumId w:val="15"/>
  </w:num>
  <w:num w:numId="13">
    <w:abstractNumId w:val="28"/>
  </w:num>
  <w:num w:numId="14">
    <w:abstractNumId w:val="18"/>
  </w:num>
  <w:num w:numId="15">
    <w:abstractNumId w:val="12"/>
  </w:num>
  <w:num w:numId="16">
    <w:abstractNumId w:val="19"/>
  </w:num>
  <w:num w:numId="17">
    <w:abstractNumId w:val="30"/>
  </w:num>
  <w:num w:numId="18">
    <w:abstractNumId w:val="25"/>
  </w:num>
  <w:num w:numId="19">
    <w:abstractNumId w:val="23"/>
  </w:num>
  <w:num w:numId="20">
    <w:abstractNumId w:val="27"/>
  </w:num>
  <w:num w:numId="21">
    <w:abstractNumId w:val="13"/>
  </w:num>
  <w:num w:numId="22">
    <w:abstractNumId w:val="26"/>
  </w:num>
  <w:num w:numId="23">
    <w:abstractNumId w:val="9"/>
  </w:num>
  <w:num w:numId="24">
    <w:abstractNumId w:val="24"/>
  </w:num>
  <w:num w:numId="25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de-AT" w:vendorID="64" w:dllVersion="131078" w:nlCheck="1" w:checkStyle="1"/>
  <w:activeWritingStyle w:appName="MSWord" w:lang="fr-FR" w:vendorID="9" w:dllVersion="512" w:checkStyle="1"/>
  <w:activeWritingStyle w:appName="MSWord" w:lang="en-US" w:vendorID="8" w:dllVersion="513" w:checkStyle="1"/>
  <w:activeWritingStyle w:appName="MSWord" w:lang="nl-NL" w:vendorID="1" w:dllVersion="512" w:checkStyle="1"/>
  <w:proofState w:spelling="clean"/>
  <w:attachedTemplate r:id="rId1"/>
  <w:linkStyles/>
  <w:stylePaneFormatFilter w:val="3F01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FA36CC"/>
    <w:rsid w:val="00002C76"/>
    <w:rsid w:val="00002DCF"/>
    <w:rsid w:val="00004AF2"/>
    <w:rsid w:val="00005D94"/>
    <w:rsid w:val="0000625F"/>
    <w:rsid w:val="000074A9"/>
    <w:rsid w:val="00010D0D"/>
    <w:rsid w:val="00010D1C"/>
    <w:rsid w:val="000122F9"/>
    <w:rsid w:val="00012E99"/>
    <w:rsid w:val="000136F3"/>
    <w:rsid w:val="0001444D"/>
    <w:rsid w:val="0001464D"/>
    <w:rsid w:val="00014662"/>
    <w:rsid w:val="00016BDD"/>
    <w:rsid w:val="000172E6"/>
    <w:rsid w:val="00021EF3"/>
    <w:rsid w:val="00022ED1"/>
    <w:rsid w:val="000231CC"/>
    <w:rsid w:val="000232BB"/>
    <w:rsid w:val="00023753"/>
    <w:rsid w:val="00025490"/>
    <w:rsid w:val="00025F52"/>
    <w:rsid w:val="00026FDE"/>
    <w:rsid w:val="00030B2A"/>
    <w:rsid w:val="00031EBC"/>
    <w:rsid w:val="00033B50"/>
    <w:rsid w:val="00033D7A"/>
    <w:rsid w:val="0003490D"/>
    <w:rsid w:val="00035797"/>
    <w:rsid w:val="000376B1"/>
    <w:rsid w:val="00037A8F"/>
    <w:rsid w:val="00037E65"/>
    <w:rsid w:val="00040E42"/>
    <w:rsid w:val="00042FE1"/>
    <w:rsid w:val="0004506B"/>
    <w:rsid w:val="00046890"/>
    <w:rsid w:val="0004689D"/>
    <w:rsid w:val="00047A34"/>
    <w:rsid w:val="00047A82"/>
    <w:rsid w:val="00047BD9"/>
    <w:rsid w:val="0005013F"/>
    <w:rsid w:val="000504E4"/>
    <w:rsid w:val="00050AE0"/>
    <w:rsid w:val="00051396"/>
    <w:rsid w:val="00051BB6"/>
    <w:rsid w:val="00052C37"/>
    <w:rsid w:val="00054063"/>
    <w:rsid w:val="000548C9"/>
    <w:rsid w:val="00056769"/>
    <w:rsid w:val="00057BA2"/>
    <w:rsid w:val="00060B90"/>
    <w:rsid w:val="00061239"/>
    <w:rsid w:val="00064B95"/>
    <w:rsid w:val="000654EA"/>
    <w:rsid w:val="00067B49"/>
    <w:rsid w:val="0007073A"/>
    <w:rsid w:val="00071276"/>
    <w:rsid w:val="000717EB"/>
    <w:rsid w:val="00072581"/>
    <w:rsid w:val="000749DE"/>
    <w:rsid w:val="0007514F"/>
    <w:rsid w:val="000753C3"/>
    <w:rsid w:val="00075B44"/>
    <w:rsid w:val="00081367"/>
    <w:rsid w:val="00081908"/>
    <w:rsid w:val="00081DFF"/>
    <w:rsid w:val="0008484B"/>
    <w:rsid w:val="0008644E"/>
    <w:rsid w:val="00087441"/>
    <w:rsid w:val="0009252C"/>
    <w:rsid w:val="00092B1D"/>
    <w:rsid w:val="00093130"/>
    <w:rsid w:val="0009379D"/>
    <w:rsid w:val="000958B5"/>
    <w:rsid w:val="00096C4B"/>
    <w:rsid w:val="000A0E3C"/>
    <w:rsid w:val="000A0EA7"/>
    <w:rsid w:val="000A2C06"/>
    <w:rsid w:val="000A3C6C"/>
    <w:rsid w:val="000A3D80"/>
    <w:rsid w:val="000A472E"/>
    <w:rsid w:val="000A5D8A"/>
    <w:rsid w:val="000A6285"/>
    <w:rsid w:val="000A688C"/>
    <w:rsid w:val="000A712B"/>
    <w:rsid w:val="000A7B0D"/>
    <w:rsid w:val="000B1C55"/>
    <w:rsid w:val="000B20C1"/>
    <w:rsid w:val="000B36C7"/>
    <w:rsid w:val="000B45E1"/>
    <w:rsid w:val="000B46C5"/>
    <w:rsid w:val="000B5C3D"/>
    <w:rsid w:val="000B6326"/>
    <w:rsid w:val="000B65E5"/>
    <w:rsid w:val="000B6727"/>
    <w:rsid w:val="000C0166"/>
    <w:rsid w:val="000C0C5F"/>
    <w:rsid w:val="000C2437"/>
    <w:rsid w:val="000C3D6F"/>
    <w:rsid w:val="000C4E55"/>
    <w:rsid w:val="000C5D3D"/>
    <w:rsid w:val="000C5FA6"/>
    <w:rsid w:val="000C78E1"/>
    <w:rsid w:val="000C7A8A"/>
    <w:rsid w:val="000C7F14"/>
    <w:rsid w:val="000D13E1"/>
    <w:rsid w:val="000D1612"/>
    <w:rsid w:val="000D176C"/>
    <w:rsid w:val="000D2567"/>
    <w:rsid w:val="000D2A59"/>
    <w:rsid w:val="000D3C58"/>
    <w:rsid w:val="000D4AE5"/>
    <w:rsid w:val="000D502F"/>
    <w:rsid w:val="000D52B3"/>
    <w:rsid w:val="000D581C"/>
    <w:rsid w:val="000D59D6"/>
    <w:rsid w:val="000D634C"/>
    <w:rsid w:val="000D7C4D"/>
    <w:rsid w:val="000D7EFE"/>
    <w:rsid w:val="000E0B59"/>
    <w:rsid w:val="000E16A6"/>
    <w:rsid w:val="000E2165"/>
    <w:rsid w:val="000E2A17"/>
    <w:rsid w:val="000E3981"/>
    <w:rsid w:val="000E3A3B"/>
    <w:rsid w:val="000E3EE6"/>
    <w:rsid w:val="000E4120"/>
    <w:rsid w:val="000E4A53"/>
    <w:rsid w:val="000E4F97"/>
    <w:rsid w:val="000E4FF4"/>
    <w:rsid w:val="000E51D9"/>
    <w:rsid w:val="000E582F"/>
    <w:rsid w:val="000E5BA6"/>
    <w:rsid w:val="000E6A15"/>
    <w:rsid w:val="000E7939"/>
    <w:rsid w:val="000F380B"/>
    <w:rsid w:val="000F3D5A"/>
    <w:rsid w:val="000F3FB0"/>
    <w:rsid w:val="000F4F73"/>
    <w:rsid w:val="000F5B57"/>
    <w:rsid w:val="000F68C8"/>
    <w:rsid w:val="000F6B30"/>
    <w:rsid w:val="000F7F56"/>
    <w:rsid w:val="001004BC"/>
    <w:rsid w:val="0010444E"/>
    <w:rsid w:val="00105976"/>
    <w:rsid w:val="00107BDD"/>
    <w:rsid w:val="00107D71"/>
    <w:rsid w:val="00110D0A"/>
    <w:rsid w:val="00112F3B"/>
    <w:rsid w:val="0011305D"/>
    <w:rsid w:val="001134DB"/>
    <w:rsid w:val="001135DC"/>
    <w:rsid w:val="00114897"/>
    <w:rsid w:val="001148F2"/>
    <w:rsid w:val="00114991"/>
    <w:rsid w:val="00115ABB"/>
    <w:rsid w:val="00116083"/>
    <w:rsid w:val="00116EA6"/>
    <w:rsid w:val="00116EFE"/>
    <w:rsid w:val="001174C6"/>
    <w:rsid w:val="00117F43"/>
    <w:rsid w:val="001205CD"/>
    <w:rsid w:val="001208C2"/>
    <w:rsid w:val="0012205E"/>
    <w:rsid w:val="001225AF"/>
    <w:rsid w:val="00123471"/>
    <w:rsid w:val="00123873"/>
    <w:rsid w:val="00123924"/>
    <w:rsid w:val="00126080"/>
    <w:rsid w:val="00126112"/>
    <w:rsid w:val="00126C09"/>
    <w:rsid w:val="00126F5C"/>
    <w:rsid w:val="00127047"/>
    <w:rsid w:val="00127648"/>
    <w:rsid w:val="00127A18"/>
    <w:rsid w:val="00127CB7"/>
    <w:rsid w:val="00131206"/>
    <w:rsid w:val="00131B71"/>
    <w:rsid w:val="00131E2C"/>
    <w:rsid w:val="001324DD"/>
    <w:rsid w:val="00134C5F"/>
    <w:rsid w:val="00137EF0"/>
    <w:rsid w:val="00140A7F"/>
    <w:rsid w:val="00141663"/>
    <w:rsid w:val="00141933"/>
    <w:rsid w:val="00143DAF"/>
    <w:rsid w:val="00145582"/>
    <w:rsid w:val="00146318"/>
    <w:rsid w:val="0015051C"/>
    <w:rsid w:val="00151BC0"/>
    <w:rsid w:val="00151CBB"/>
    <w:rsid w:val="00152DA4"/>
    <w:rsid w:val="00152FAD"/>
    <w:rsid w:val="001540F8"/>
    <w:rsid w:val="0015427B"/>
    <w:rsid w:val="0015449F"/>
    <w:rsid w:val="00155783"/>
    <w:rsid w:val="00156BEB"/>
    <w:rsid w:val="00157B86"/>
    <w:rsid w:val="00160AD4"/>
    <w:rsid w:val="00162333"/>
    <w:rsid w:val="00163B71"/>
    <w:rsid w:val="00163B8A"/>
    <w:rsid w:val="001645A5"/>
    <w:rsid w:val="00166EBF"/>
    <w:rsid w:val="00170140"/>
    <w:rsid w:val="001703FC"/>
    <w:rsid w:val="00170C5B"/>
    <w:rsid w:val="001728F5"/>
    <w:rsid w:val="00173E48"/>
    <w:rsid w:val="00174571"/>
    <w:rsid w:val="0017484F"/>
    <w:rsid w:val="0017516E"/>
    <w:rsid w:val="00176791"/>
    <w:rsid w:val="00177143"/>
    <w:rsid w:val="00177215"/>
    <w:rsid w:val="00177C72"/>
    <w:rsid w:val="0018101F"/>
    <w:rsid w:val="001830F9"/>
    <w:rsid w:val="00183788"/>
    <w:rsid w:val="00183831"/>
    <w:rsid w:val="00183F50"/>
    <w:rsid w:val="00184446"/>
    <w:rsid w:val="00185F25"/>
    <w:rsid w:val="00186119"/>
    <w:rsid w:val="001866C0"/>
    <w:rsid w:val="0018674A"/>
    <w:rsid w:val="001909AB"/>
    <w:rsid w:val="00192607"/>
    <w:rsid w:val="001942A9"/>
    <w:rsid w:val="001945A5"/>
    <w:rsid w:val="00195A3A"/>
    <w:rsid w:val="00195ED9"/>
    <w:rsid w:val="0019694A"/>
    <w:rsid w:val="001A038E"/>
    <w:rsid w:val="001A03FA"/>
    <w:rsid w:val="001A075D"/>
    <w:rsid w:val="001A0F88"/>
    <w:rsid w:val="001A1E52"/>
    <w:rsid w:val="001A1F54"/>
    <w:rsid w:val="001A282A"/>
    <w:rsid w:val="001A4B08"/>
    <w:rsid w:val="001A64E1"/>
    <w:rsid w:val="001A75AB"/>
    <w:rsid w:val="001B1950"/>
    <w:rsid w:val="001B2993"/>
    <w:rsid w:val="001B6666"/>
    <w:rsid w:val="001B70BD"/>
    <w:rsid w:val="001B75D3"/>
    <w:rsid w:val="001C0918"/>
    <w:rsid w:val="001C0C10"/>
    <w:rsid w:val="001C252A"/>
    <w:rsid w:val="001C38A5"/>
    <w:rsid w:val="001C3D07"/>
    <w:rsid w:val="001C3F63"/>
    <w:rsid w:val="001C476E"/>
    <w:rsid w:val="001C4F66"/>
    <w:rsid w:val="001C5B9C"/>
    <w:rsid w:val="001C5C9D"/>
    <w:rsid w:val="001C628C"/>
    <w:rsid w:val="001C65A2"/>
    <w:rsid w:val="001C7570"/>
    <w:rsid w:val="001D210C"/>
    <w:rsid w:val="001D2E55"/>
    <w:rsid w:val="001D3021"/>
    <w:rsid w:val="001D3405"/>
    <w:rsid w:val="001D3DFE"/>
    <w:rsid w:val="001D4885"/>
    <w:rsid w:val="001D5483"/>
    <w:rsid w:val="001D6288"/>
    <w:rsid w:val="001D6390"/>
    <w:rsid w:val="001D64F2"/>
    <w:rsid w:val="001D6729"/>
    <w:rsid w:val="001D6FB9"/>
    <w:rsid w:val="001D7D8C"/>
    <w:rsid w:val="001E1A22"/>
    <w:rsid w:val="001E1FA2"/>
    <w:rsid w:val="001E2303"/>
    <w:rsid w:val="001E242E"/>
    <w:rsid w:val="001E275E"/>
    <w:rsid w:val="001E277D"/>
    <w:rsid w:val="001E3296"/>
    <w:rsid w:val="001E33F4"/>
    <w:rsid w:val="001E352A"/>
    <w:rsid w:val="001E3F77"/>
    <w:rsid w:val="001E491B"/>
    <w:rsid w:val="001E568E"/>
    <w:rsid w:val="001E746F"/>
    <w:rsid w:val="001E7ABF"/>
    <w:rsid w:val="001E7EC2"/>
    <w:rsid w:val="001F0755"/>
    <w:rsid w:val="001F2843"/>
    <w:rsid w:val="001F36A7"/>
    <w:rsid w:val="001F3DC2"/>
    <w:rsid w:val="001F51E8"/>
    <w:rsid w:val="001F5E66"/>
    <w:rsid w:val="001F64B9"/>
    <w:rsid w:val="001F6565"/>
    <w:rsid w:val="001F6C1A"/>
    <w:rsid w:val="00200B2F"/>
    <w:rsid w:val="00200B5C"/>
    <w:rsid w:val="0020264F"/>
    <w:rsid w:val="00202A12"/>
    <w:rsid w:val="00204355"/>
    <w:rsid w:val="00204733"/>
    <w:rsid w:val="002054C3"/>
    <w:rsid w:val="00205757"/>
    <w:rsid w:val="00206EBF"/>
    <w:rsid w:val="00207FE7"/>
    <w:rsid w:val="002117C2"/>
    <w:rsid w:val="00212576"/>
    <w:rsid w:val="00213AC7"/>
    <w:rsid w:val="00217042"/>
    <w:rsid w:val="00221F73"/>
    <w:rsid w:val="00222431"/>
    <w:rsid w:val="00223C32"/>
    <w:rsid w:val="00224A0C"/>
    <w:rsid w:val="00224D2C"/>
    <w:rsid w:val="00226E4F"/>
    <w:rsid w:val="0022752A"/>
    <w:rsid w:val="00227A18"/>
    <w:rsid w:val="002302AA"/>
    <w:rsid w:val="00232BFC"/>
    <w:rsid w:val="00232CA6"/>
    <w:rsid w:val="00232E05"/>
    <w:rsid w:val="002344C7"/>
    <w:rsid w:val="002357CE"/>
    <w:rsid w:val="00235C0B"/>
    <w:rsid w:val="00241237"/>
    <w:rsid w:val="002421EB"/>
    <w:rsid w:val="00242C65"/>
    <w:rsid w:val="0024334D"/>
    <w:rsid w:val="00244793"/>
    <w:rsid w:val="002470E9"/>
    <w:rsid w:val="002475CB"/>
    <w:rsid w:val="00250318"/>
    <w:rsid w:val="00250CB0"/>
    <w:rsid w:val="00251541"/>
    <w:rsid w:val="002515DD"/>
    <w:rsid w:val="00252814"/>
    <w:rsid w:val="00252B7F"/>
    <w:rsid w:val="00253566"/>
    <w:rsid w:val="002537F6"/>
    <w:rsid w:val="00255AB5"/>
    <w:rsid w:val="00257FA3"/>
    <w:rsid w:val="002607D1"/>
    <w:rsid w:val="00260C0D"/>
    <w:rsid w:val="0026198F"/>
    <w:rsid w:val="00261C98"/>
    <w:rsid w:val="00261F66"/>
    <w:rsid w:val="00261FF8"/>
    <w:rsid w:val="00262029"/>
    <w:rsid w:val="00262DB5"/>
    <w:rsid w:val="00263451"/>
    <w:rsid w:val="002650A9"/>
    <w:rsid w:val="0026604A"/>
    <w:rsid w:val="002663E1"/>
    <w:rsid w:val="0026644A"/>
    <w:rsid w:val="0027002F"/>
    <w:rsid w:val="00270560"/>
    <w:rsid w:val="00271675"/>
    <w:rsid w:val="0027186A"/>
    <w:rsid w:val="00271DE6"/>
    <w:rsid w:val="00273242"/>
    <w:rsid w:val="002735A6"/>
    <w:rsid w:val="00273721"/>
    <w:rsid w:val="00275846"/>
    <w:rsid w:val="0027626A"/>
    <w:rsid w:val="00276CEB"/>
    <w:rsid w:val="00276DE9"/>
    <w:rsid w:val="002776CE"/>
    <w:rsid w:val="00280CBB"/>
    <w:rsid w:val="00282798"/>
    <w:rsid w:val="00283091"/>
    <w:rsid w:val="002833B7"/>
    <w:rsid w:val="002839CD"/>
    <w:rsid w:val="00283D6F"/>
    <w:rsid w:val="00283DA8"/>
    <w:rsid w:val="00284D42"/>
    <w:rsid w:val="00286AFA"/>
    <w:rsid w:val="002903D1"/>
    <w:rsid w:val="00290435"/>
    <w:rsid w:val="00292607"/>
    <w:rsid w:val="00293B7B"/>
    <w:rsid w:val="00294149"/>
    <w:rsid w:val="0029416C"/>
    <w:rsid w:val="00294CBC"/>
    <w:rsid w:val="00295930"/>
    <w:rsid w:val="002959AC"/>
    <w:rsid w:val="00295C53"/>
    <w:rsid w:val="00296CF8"/>
    <w:rsid w:val="002A10FC"/>
    <w:rsid w:val="002A1A8C"/>
    <w:rsid w:val="002A1C46"/>
    <w:rsid w:val="002A21F2"/>
    <w:rsid w:val="002A3143"/>
    <w:rsid w:val="002A430A"/>
    <w:rsid w:val="002A7AA2"/>
    <w:rsid w:val="002B0BC1"/>
    <w:rsid w:val="002B1742"/>
    <w:rsid w:val="002B33E8"/>
    <w:rsid w:val="002B33FD"/>
    <w:rsid w:val="002B3FC2"/>
    <w:rsid w:val="002B4023"/>
    <w:rsid w:val="002B6713"/>
    <w:rsid w:val="002B7FFC"/>
    <w:rsid w:val="002C0437"/>
    <w:rsid w:val="002C17B6"/>
    <w:rsid w:val="002C1B18"/>
    <w:rsid w:val="002C2252"/>
    <w:rsid w:val="002C384B"/>
    <w:rsid w:val="002C4107"/>
    <w:rsid w:val="002C6F6B"/>
    <w:rsid w:val="002C7610"/>
    <w:rsid w:val="002D0620"/>
    <w:rsid w:val="002D131A"/>
    <w:rsid w:val="002D131C"/>
    <w:rsid w:val="002D15A5"/>
    <w:rsid w:val="002D1D6E"/>
    <w:rsid w:val="002D2F69"/>
    <w:rsid w:val="002D3691"/>
    <w:rsid w:val="002D4F8A"/>
    <w:rsid w:val="002D547D"/>
    <w:rsid w:val="002D5DAE"/>
    <w:rsid w:val="002D5E55"/>
    <w:rsid w:val="002D6735"/>
    <w:rsid w:val="002E2648"/>
    <w:rsid w:val="002E4303"/>
    <w:rsid w:val="002E489F"/>
    <w:rsid w:val="002E5216"/>
    <w:rsid w:val="002E678C"/>
    <w:rsid w:val="002E7460"/>
    <w:rsid w:val="002E77D8"/>
    <w:rsid w:val="002E7E06"/>
    <w:rsid w:val="002F236C"/>
    <w:rsid w:val="002F3401"/>
    <w:rsid w:val="002F4120"/>
    <w:rsid w:val="002F5781"/>
    <w:rsid w:val="002F6194"/>
    <w:rsid w:val="002F6F8C"/>
    <w:rsid w:val="002F702D"/>
    <w:rsid w:val="002F7871"/>
    <w:rsid w:val="002F7B82"/>
    <w:rsid w:val="002F7E1B"/>
    <w:rsid w:val="002F7F6A"/>
    <w:rsid w:val="003018E8"/>
    <w:rsid w:val="00301937"/>
    <w:rsid w:val="0030334A"/>
    <w:rsid w:val="00303680"/>
    <w:rsid w:val="003043CE"/>
    <w:rsid w:val="003050AB"/>
    <w:rsid w:val="00305A9B"/>
    <w:rsid w:val="00305C90"/>
    <w:rsid w:val="003071FF"/>
    <w:rsid w:val="00307D55"/>
    <w:rsid w:val="00311B06"/>
    <w:rsid w:val="00311E0F"/>
    <w:rsid w:val="00312CC4"/>
    <w:rsid w:val="00313462"/>
    <w:rsid w:val="003140A2"/>
    <w:rsid w:val="003168B6"/>
    <w:rsid w:val="00316BBF"/>
    <w:rsid w:val="0031797E"/>
    <w:rsid w:val="00321BB1"/>
    <w:rsid w:val="00322F85"/>
    <w:rsid w:val="0032362B"/>
    <w:rsid w:val="00326720"/>
    <w:rsid w:val="003275BE"/>
    <w:rsid w:val="00327EC5"/>
    <w:rsid w:val="003307B9"/>
    <w:rsid w:val="00331C74"/>
    <w:rsid w:val="0033298E"/>
    <w:rsid w:val="00334302"/>
    <w:rsid w:val="003348DD"/>
    <w:rsid w:val="003355C9"/>
    <w:rsid w:val="00336F5E"/>
    <w:rsid w:val="0033794F"/>
    <w:rsid w:val="003418D4"/>
    <w:rsid w:val="00342708"/>
    <w:rsid w:val="0034414F"/>
    <w:rsid w:val="00344E6A"/>
    <w:rsid w:val="00344FB6"/>
    <w:rsid w:val="0034560B"/>
    <w:rsid w:val="00345859"/>
    <w:rsid w:val="00345D5B"/>
    <w:rsid w:val="00346470"/>
    <w:rsid w:val="00350C99"/>
    <w:rsid w:val="00350F2F"/>
    <w:rsid w:val="00352EBE"/>
    <w:rsid w:val="00356F75"/>
    <w:rsid w:val="00357F25"/>
    <w:rsid w:val="003624BE"/>
    <w:rsid w:val="00362AAC"/>
    <w:rsid w:val="00363A09"/>
    <w:rsid w:val="0036475B"/>
    <w:rsid w:val="00364C4E"/>
    <w:rsid w:val="0036649A"/>
    <w:rsid w:val="00367DE6"/>
    <w:rsid w:val="003704FC"/>
    <w:rsid w:val="00371169"/>
    <w:rsid w:val="00372F55"/>
    <w:rsid w:val="00372FC1"/>
    <w:rsid w:val="00373D1C"/>
    <w:rsid w:val="00373E16"/>
    <w:rsid w:val="00374726"/>
    <w:rsid w:val="00375746"/>
    <w:rsid w:val="00376472"/>
    <w:rsid w:val="00377567"/>
    <w:rsid w:val="0038017B"/>
    <w:rsid w:val="0038124F"/>
    <w:rsid w:val="0038473F"/>
    <w:rsid w:val="00384C10"/>
    <w:rsid w:val="00386D2C"/>
    <w:rsid w:val="003873D5"/>
    <w:rsid w:val="003906F9"/>
    <w:rsid w:val="0039110C"/>
    <w:rsid w:val="00391EF8"/>
    <w:rsid w:val="00392626"/>
    <w:rsid w:val="003948F0"/>
    <w:rsid w:val="00394CF0"/>
    <w:rsid w:val="00394DC0"/>
    <w:rsid w:val="00395035"/>
    <w:rsid w:val="00395E38"/>
    <w:rsid w:val="0039767B"/>
    <w:rsid w:val="003978AF"/>
    <w:rsid w:val="003A1872"/>
    <w:rsid w:val="003A1AFF"/>
    <w:rsid w:val="003A1EF4"/>
    <w:rsid w:val="003A1F15"/>
    <w:rsid w:val="003A369D"/>
    <w:rsid w:val="003A3AF2"/>
    <w:rsid w:val="003A3E87"/>
    <w:rsid w:val="003A3EEE"/>
    <w:rsid w:val="003A5675"/>
    <w:rsid w:val="003A7599"/>
    <w:rsid w:val="003B05F0"/>
    <w:rsid w:val="003B0C7D"/>
    <w:rsid w:val="003B126D"/>
    <w:rsid w:val="003B26C4"/>
    <w:rsid w:val="003B315A"/>
    <w:rsid w:val="003B52A3"/>
    <w:rsid w:val="003B5744"/>
    <w:rsid w:val="003B5CE3"/>
    <w:rsid w:val="003B6B20"/>
    <w:rsid w:val="003B6E34"/>
    <w:rsid w:val="003B7E34"/>
    <w:rsid w:val="003C02F5"/>
    <w:rsid w:val="003C068D"/>
    <w:rsid w:val="003C085A"/>
    <w:rsid w:val="003C13AD"/>
    <w:rsid w:val="003C1CE7"/>
    <w:rsid w:val="003C2168"/>
    <w:rsid w:val="003C2208"/>
    <w:rsid w:val="003C2259"/>
    <w:rsid w:val="003C2F99"/>
    <w:rsid w:val="003C4012"/>
    <w:rsid w:val="003C447C"/>
    <w:rsid w:val="003C4BBA"/>
    <w:rsid w:val="003C51EE"/>
    <w:rsid w:val="003C5371"/>
    <w:rsid w:val="003C7B03"/>
    <w:rsid w:val="003D03F4"/>
    <w:rsid w:val="003D2F3E"/>
    <w:rsid w:val="003D38AB"/>
    <w:rsid w:val="003D5E46"/>
    <w:rsid w:val="003D5E7B"/>
    <w:rsid w:val="003D70C9"/>
    <w:rsid w:val="003E08A5"/>
    <w:rsid w:val="003E0A86"/>
    <w:rsid w:val="003E11DA"/>
    <w:rsid w:val="003E13CA"/>
    <w:rsid w:val="003E173A"/>
    <w:rsid w:val="003E242A"/>
    <w:rsid w:val="003E2C86"/>
    <w:rsid w:val="003E4081"/>
    <w:rsid w:val="003E46AB"/>
    <w:rsid w:val="003E5E9E"/>
    <w:rsid w:val="003E63FF"/>
    <w:rsid w:val="003E7E2A"/>
    <w:rsid w:val="003F031E"/>
    <w:rsid w:val="003F083E"/>
    <w:rsid w:val="003F3C31"/>
    <w:rsid w:val="003F4C25"/>
    <w:rsid w:val="003F5E06"/>
    <w:rsid w:val="00400E1A"/>
    <w:rsid w:val="00401AA3"/>
    <w:rsid w:val="004021B2"/>
    <w:rsid w:val="00403904"/>
    <w:rsid w:val="00405170"/>
    <w:rsid w:val="00405220"/>
    <w:rsid w:val="0040562B"/>
    <w:rsid w:val="00405D34"/>
    <w:rsid w:val="00406CC4"/>
    <w:rsid w:val="00407159"/>
    <w:rsid w:val="00407AA8"/>
    <w:rsid w:val="00407FE7"/>
    <w:rsid w:val="00410812"/>
    <w:rsid w:val="00411635"/>
    <w:rsid w:val="004125FE"/>
    <w:rsid w:val="0041281E"/>
    <w:rsid w:val="00413A8A"/>
    <w:rsid w:val="00415C20"/>
    <w:rsid w:val="00416244"/>
    <w:rsid w:val="00416529"/>
    <w:rsid w:val="00416B5D"/>
    <w:rsid w:val="004202D6"/>
    <w:rsid w:val="00420865"/>
    <w:rsid w:val="00420AD1"/>
    <w:rsid w:val="004235F2"/>
    <w:rsid w:val="00423B2E"/>
    <w:rsid w:val="00423D62"/>
    <w:rsid w:val="00423D75"/>
    <w:rsid w:val="00424370"/>
    <w:rsid w:val="004251EF"/>
    <w:rsid w:val="00426AD6"/>
    <w:rsid w:val="00431AB3"/>
    <w:rsid w:val="00432E58"/>
    <w:rsid w:val="00434363"/>
    <w:rsid w:val="004347E9"/>
    <w:rsid w:val="00436024"/>
    <w:rsid w:val="00436E5E"/>
    <w:rsid w:val="00441E62"/>
    <w:rsid w:val="00443D83"/>
    <w:rsid w:val="00445599"/>
    <w:rsid w:val="0044624C"/>
    <w:rsid w:val="004513A4"/>
    <w:rsid w:val="0045327F"/>
    <w:rsid w:val="00453B36"/>
    <w:rsid w:val="00455EB4"/>
    <w:rsid w:val="00456386"/>
    <w:rsid w:val="00456A66"/>
    <w:rsid w:val="00460E03"/>
    <w:rsid w:val="004610C6"/>
    <w:rsid w:val="00461A05"/>
    <w:rsid w:val="00461B56"/>
    <w:rsid w:val="00461F11"/>
    <w:rsid w:val="00461FAC"/>
    <w:rsid w:val="004622A6"/>
    <w:rsid w:val="00462518"/>
    <w:rsid w:val="00462AC5"/>
    <w:rsid w:val="00462B1D"/>
    <w:rsid w:val="00463068"/>
    <w:rsid w:val="00465F6B"/>
    <w:rsid w:val="004660AE"/>
    <w:rsid w:val="0046749D"/>
    <w:rsid w:val="004675FA"/>
    <w:rsid w:val="00471127"/>
    <w:rsid w:val="004718A7"/>
    <w:rsid w:val="004720E9"/>
    <w:rsid w:val="004724A7"/>
    <w:rsid w:val="004733E6"/>
    <w:rsid w:val="004739E0"/>
    <w:rsid w:val="00473AD4"/>
    <w:rsid w:val="00473B30"/>
    <w:rsid w:val="00473C29"/>
    <w:rsid w:val="00475C1D"/>
    <w:rsid w:val="00475E79"/>
    <w:rsid w:val="004776BA"/>
    <w:rsid w:val="004802A7"/>
    <w:rsid w:val="00480B3F"/>
    <w:rsid w:val="00480C62"/>
    <w:rsid w:val="00482E76"/>
    <w:rsid w:val="00482E90"/>
    <w:rsid w:val="0048390C"/>
    <w:rsid w:val="00485747"/>
    <w:rsid w:val="004860F9"/>
    <w:rsid w:val="00486F4F"/>
    <w:rsid w:val="00487EB1"/>
    <w:rsid w:val="004905B0"/>
    <w:rsid w:val="00490839"/>
    <w:rsid w:val="00490A80"/>
    <w:rsid w:val="00490DDD"/>
    <w:rsid w:val="00491669"/>
    <w:rsid w:val="004921EE"/>
    <w:rsid w:val="00492C34"/>
    <w:rsid w:val="00493F5C"/>
    <w:rsid w:val="00497EBF"/>
    <w:rsid w:val="004A119C"/>
    <w:rsid w:val="004A1AEA"/>
    <w:rsid w:val="004A21B8"/>
    <w:rsid w:val="004A285D"/>
    <w:rsid w:val="004A3E28"/>
    <w:rsid w:val="004A484C"/>
    <w:rsid w:val="004A6D73"/>
    <w:rsid w:val="004A72DF"/>
    <w:rsid w:val="004A7856"/>
    <w:rsid w:val="004B1734"/>
    <w:rsid w:val="004B2203"/>
    <w:rsid w:val="004B2D67"/>
    <w:rsid w:val="004B3788"/>
    <w:rsid w:val="004B44CC"/>
    <w:rsid w:val="004B729D"/>
    <w:rsid w:val="004C05B2"/>
    <w:rsid w:val="004C0797"/>
    <w:rsid w:val="004C08D8"/>
    <w:rsid w:val="004C16AD"/>
    <w:rsid w:val="004C17FB"/>
    <w:rsid w:val="004C1899"/>
    <w:rsid w:val="004C199F"/>
    <w:rsid w:val="004C2C8F"/>
    <w:rsid w:val="004C328A"/>
    <w:rsid w:val="004C32CC"/>
    <w:rsid w:val="004C3F29"/>
    <w:rsid w:val="004C4376"/>
    <w:rsid w:val="004C46C9"/>
    <w:rsid w:val="004C659E"/>
    <w:rsid w:val="004D031A"/>
    <w:rsid w:val="004D30F6"/>
    <w:rsid w:val="004D35A0"/>
    <w:rsid w:val="004D3808"/>
    <w:rsid w:val="004D6259"/>
    <w:rsid w:val="004D6988"/>
    <w:rsid w:val="004D70EE"/>
    <w:rsid w:val="004E00DB"/>
    <w:rsid w:val="004E1374"/>
    <w:rsid w:val="004E178C"/>
    <w:rsid w:val="004E1E74"/>
    <w:rsid w:val="004E2557"/>
    <w:rsid w:val="004E2562"/>
    <w:rsid w:val="004E3054"/>
    <w:rsid w:val="004E3F1E"/>
    <w:rsid w:val="004E4486"/>
    <w:rsid w:val="004E57D0"/>
    <w:rsid w:val="004E5999"/>
    <w:rsid w:val="004E5F40"/>
    <w:rsid w:val="004E60E6"/>
    <w:rsid w:val="004E71E5"/>
    <w:rsid w:val="004E796D"/>
    <w:rsid w:val="004F02DD"/>
    <w:rsid w:val="004F1788"/>
    <w:rsid w:val="004F1BC2"/>
    <w:rsid w:val="004F1F27"/>
    <w:rsid w:val="004F300D"/>
    <w:rsid w:val="004F3EA6"/>
    <w:rsid w:val="004F4107"/>
    <w:rsid w:val="004F4291"/>
    <w:rsid w:val="004F5869"/>
    <w:rsid w:val="00500ECD"/>
    <w:rsid w:val="00501ECF"/>
    <w:rsid w:val="0050424A"/>
    <w:rsid w:val="00505502"/>
    <w:rsid w:val="005058FE"/>
    <w:rsid w:val="005104E1"/>
    <w:rsid w:val="005111E3"/>
    <w:rsid w:val="005133CE"/>
    <w:rsid w:val="005140D2"/>
    <w:rsid w:val="005146A8"/>
    <w:rsid w:val="00514808"/>
    <w:rsid w:val="0051540E"/>
    <w:rsid w:val="00515551"/>
    <w:rsid w:val="005166F3"/>
    <w:rsid w:val="00516E31"/>
    <w:rsid w:val="00520B25"/>
    <w:rsid w:val="00522361"/>
    <w:rsid w:val="005231BF"/>
    <w:rsid w:val="005232B5"/>
    <w:rsid w:val="00525D59"/>
    <w:rsid w:val="005271BD"/>
    <w:rsid w:val="00527235"/>
    <w:rsid w:val="00527515"/>
    <w:rsid w:val="00530236"/>
    <w:rsid w:val="005309AE"/>
    <w:rsid w:val="005312BA"/>
    <w:rsid w:val="0053163D"/>
    <w:rsid w:val="005321E9"/>
    <w:rsid w:val="00533FD8"/>
    <w:rsid w:val="00534583"/>
    <w:rsid w:val="005346F3"/>
    <w:rsid w:val="0053518E"/>
    <w:rsid w:val="00535DA2"/>
    <w:rsid w:val="00535FCB"/>
    <w:rsid w:val="00536466"/>
    <w:rsid w:val="00536790"/>
    <w:rsid w:val="00536824"/>
    <w:rsid w:val="0053734D"/>
    <w:rsid w:val="00540DD0"/>
    <w:rsid w:val="00542928"/>
    <w:rsid w:val="00545057"/>
    <w:rsid w:val="00545756"/>
    <w:rsid w:val="00545931"/>
    <w:rsid w:val="00545994"/>
    <w:rsid w:val="005467AC"/>
    <w:rsid w:val="00546BE0"/>
    <w:rsid w:val="0054762F"/>
    <w:rsid w:val="00547ACA"/>
    <w:rsid w:val="00547E19"/>
    <w:rsid w:val="00550376"/>
    <w:rsid w:val="005532B2"/>
    <w:rsid w:val="00553377"/>
    <w:rsid w:val="00553EC9"/>
    <w:rsid w:val="005540C2"/>
    <w:rsid w:val="0055462D"/>
    <w:rsid w:val="00555FDF"/>
    <w:rsid w:val="0055688C"/>
    <w:rsid w:val="00557877"/>
    <w:rsid w:val="00561C05"/>
    <w:rsid w:val="00561FF8"/>
    <w:rsid w:val="0056309A"/>
    <w:rsid w:val="005644B1"/>
    <w:rsid w:val="00564584"/>
    <w:rsid w:val="0056650B"/>
    <w:rsid w:val="00567F17"/>
    <w:rsid w:val="005712C8"/>
    <w:rsid w:val="0057142D"/>
    <w:rsid w:val="00571EE2"/>
    <w:rsid w:val="00573039"/>
    <w:rsid w:val="005775B0"/>
    <w:rsid w:val="005809EE"/>
    <w:rsid w:val="00585BF3"/>
    <w:rsid w:val="00586ADB"/>
    <w:rsid w:val="00590386"/>
    <w:rsid w:val="005908A7"/>
    <w:rsid w:val="00591512"/>
    <w:rsid w:val="005920E2"/>
    <w:rsid w:val="005932E7"/>
    <w:rsid w:val="005936DC"/>
    <w:rsid w:val="00593E93"/>
    <w:rsid w:val="0059577B"/>
    <w:rsid w:val="005977CA"/>
    <w:rsid w:val="00597B0E"/>
    <w:rsid w:val="005A17B5"/>
    <w:rsid w:val="005A24F3"/>
    <w:rsid w:val="005A3627"/>
    <w:rsid w:val="005A4BAF"/>
    <w:rsid w:val="005A589F"/>
    <w:rsid w:val="005A5993"/>
    <w:rsid w:val="005A5BAC"/>
    <w:rsid w:val="005A794F"/>
    <w:rsid w:val="005A7DF2"/>
    <w:rsid w:val="005B0863"/>
    <w:rsid w:val="005B1283"/>
    <w:rsid w:val="005B27AE"/>
    <w:rsid w:val="005B3154"/>
    <w:rsid w:val="005B3532"/>
    <w:rsid w:val="005B3671"/>
    <w:rsid w:val="005B4EE2"/>
    <w:rsid w:val="005B505A"/>
    <w:rsid w:val="005B6217"/>
    <w:rsid w:val="005C21BB"/>
    <w:rsid w:val="005C2AA8"/>
    <w:rsid w:val="005C31C4"/>
    <w:rsid w:val="005C3300"/>
    <w:rsid w:val="005C3DE1"/>
    <w:rsid w:val="005C59C3"/>
    <w:rsid w:val="005C6298"/>
    <w:rsid w:val="005C71A0"/>
    <w:rsid w:val="005C7941"/>
    <w:rsid w:val="005D0B3F"/>
    <w:rsid w:val="005D0F05"/>
    <w:rsid w:val="005D113D"/>
    <w:rsid w:val="005D2524"/>
    <w:rsid w:val="005D287D"/>
    <w:rsid w:val="005D2D10"/>
    <w:rsid w:val="005D2D18"/>
    <w:rsid w:val="005D41C0"/>
    <w:rsid w:val="005D5452"/>
    <w:rsid w:val="005D63A7"/>
    <w:rsid w:val="005D70B6"/>
    <w:rsid w:val="005D7145"/>
    <w:rsid w:val="005D7424"/>
    <w:rsid w:val="005D74B2"/>
    <w:rsid w:val="005D7F38"/>
    <w:rsid w:val="005D7F97"/>
    <w:rsid w:val="005E00A1"/>
    <w:rsid w:val="005E0907"/>
    <w:rsid w:val="005E0E18"/>
    <w:rsid w:val="005E1C04"/>
    <w:rsid w:val="005E32EC"/>
    <w:rsid w:val="005E352C"/>
    <w:rsid w:val="005E5155"/>
    <w:rsid w:val="005E5529"/>
    <w:rsid w:val="005E5D27"/>
    <w:rsid w:val="005E67C9"/>
    <w:rsid w:val="005E73D1"/>
    <w:rsid w:val="005F1AD4"/>
    <w:rsid w:val="005F1BD1"/>
    <w:rsid w:val="005F1F76"/>
    <w:rsid w:val="005F23C3"/>
    <w:rsid w:val="005F2527"/>
    <w:rsid w:val="005F2CE1"/>
    <w:rsid w:val="005F3518"/>
    <w:rsid w:val="005F3A84"/>
    <w:rsid w:val="005F405C"/>
    <w:rsid w:val="005F71A1"/>
    <w:rsid w:val="005F7488"/>
    <w:rsid w:val="00600A91"/>
    <w:rsid w:val="00600BC3"/>
    <w:rsid w:val="0060291D"/>
    <w:rsid w:val="00602D44"/>
    <w:rsid w:val="006034BF"/>
    <w:rsid w:val="006039FB"/>
    <w:rsid w:val="00603EA3"/>
    <w:rsid w:val="0060493E"/>
    <w:rsid w:val="00604B4B"/>
    <w:rsid w:val="00605B5D"/>
    <w:rsid w:val="00606092"/>
    <w:rsid w:val="00606846"/>
    <w:rsid w:val="006073E0"/>
    <w:rsid w:val="00607587"/>
    <w:rsid w:val="00607BA1"/>
    <w:rsid w:val="00611284"/>
    <w:rsid w:val="00612D2D"/>
    <w:rsid w:val="00613C6C"/>
    <w:rsid w:val="00614C1E"/>
    <w:rsid w:val="00614E40"/>
    <w:rsid w:val="00615C66"/>
    <w:rsid w:val="00617AAE"/>
    <w:rsid w:val="00620EB2"/>
    <w:rsid w:val="00621253"/>
    <w:rsid w:val="00621973"/>
    <w:rsid w:val="00621999"/>
    <w:rsid w:val="006233DF"/>
    <w:rsid w:val="00623ADE"/>
    <w:rsid w:val="00623BC2"/>
    <w:rsid w:val="00630481"/>
    <w:rsid w:val="00630FA8"/>
    <w:rsid w:val="00631369"/>
    <w:rsid w:val="00632607"/>
    <w:rsid w:val="00632ED3"/>
    <w:rsid w:val="0063338D"/>
    <w:rsid w:val="006347DF"/>
    <w:rsid w:val="00634EFE"/>
    <w:rsid w:val="006351C9"/>
    <w:rsid w:val="0063690F"/>
    <w:rsid w:val="006372E1"/>
    <w:rsid w:val="006373E0"/>
    <w:rsid w:val="006374A0"/>
    <w:rsid w:val="0063792D"/>
    <w:rsid w:val="00637F05"/>
    <w:rsid w:val="006406B6"/>
    <w:rsid w:val="00641444"/>
    <w:rsid w:val="006446B6"/>
    <w:rsid w:val="00645121"/>
    <w:rsid w:val="00647258"/>
    <w:rsid w:val="0065360B"/>
    <w:rsid w:val="00653BE9"/>
    <w:rsid w:val="00653D16"/>
    <w:rsid w:val="00655D75"/>
    <w:rsid w:val="00657965"/>
    <w:rsid w:val="006604F4"/>
    <w:rsid w:val="00661A6B"/>
    <w:rsid w:val="00661C31"/>
    <w:rsid w:val="00662E2F"/>
    <w:rsid w:val="006635ED"/>
    <w:rsid w:val="00663606"/>
    <w:rsid w:val="00664515"/>
    <w:rsid w:val="00664932"/>
    <w:rsid w:val="00664D51"/>
    <w:rsid w:val="00665773"/>
    <w:rsid w:val="00666B08"/>
    <w:rsid w:val="0067269F"/>
    <w:rsid w:val="00672A9D"/>
    <w:rsid w:val="0067343D"/>
    <w:rsid w:val="00675C27"/>
    <w:rsid w:val="00675F5C"/>
    <w:rsid w:val="00676682"/>
    <w:rsid w:val="00676B13"/>
    <w:rsid w:val="0067713A"/>
    <w:rsid w:val="00677A99"/>
    <w:rsid w:val="00681B8D"/>
    <w:rsid w:val="00681C1A"/>
    <w:rsid w:val="006826F6"/>
    <w:rsid w:val="00682859"/>
    <w:rsid w:val="0068307D"/>
    <w:rsid w:val="00683370"/>
    <w:rsid w:val="00684976"/>
    <w:rsid w:val="006854DD"/>
    <w:rsid w:val="00685D4D"/>
    <w:rsid w:val="00687E26"/>
    <w:rsid w:val="00690C82"/>
    <w:rsid w:val="00690FD2"/>
    <w:rsid w:val="006914BD"/>
    <w:rsid w:val="006918F6"/>
    <w:rsid w:val="0069334F"/>
    <w:rsid w:val="00694A28"/>
    <w:rsid w:val="006962AD"/>
    <w:rsid w:val="00697230"/>
    <w:rsid w:val="00697D29"/>
    <w:rsid w:val="006A12D2"/>
    <w:rsid w:val="006A187E"/>
    <w:rsid w:val="006A2096"/>
    <w:rsid w:val="006A239D"/>
    <w:rsid w:val="006A4C9A"/>
    <w:rsid w:val="006A6607"/>
    <w:rsid w:val="006A77B6"/>
    <w:rsid w:val="006B0F90"/>
    <w:rsid w:val="006B145A"/>
    <w:rsid w:val="006B1E99"/>
    <w:rsid w:val="006B2B9A"/>
    <w:rsid w:val="006B385B"/>
    <w:rsid w:val="006B3B6E"/>
    <w:rsid w:val="006B4523"/>
    <w:rsid w:val="006B5A3A"/>
    <w:rsid w:val="006B6BA2"/>
    <w:rsid w:val="006B6F5F"/>
    <w:rsid w:val="006C035F"/>
    <w:rsid w:val="006C04B1"/>
    <w:rsid w:val="006C0775"/>
    <w:rsid w:val="006C193E"/>
    <w:rsid w:val="006C274C"/>
    <w:rsid w:val="006C44A9"/>
    <w:rsid w:val="006C4C9F"/>
    <w:rsid w:val="006C582A"/>
    <w:rsid w:val="006C5AB4"/>
    <w:rsid w:val="006C717F"/>
    <w:rsid w:val="006C7E16"/>
    <w:rsid w:val="006D06AB"/>
    <w:rsid w:val="006D0AC5"/>
    <w:rsid w:val="006D148D"/>
    <w:rsid w:val="006D235A"/>
    <w:rsid w:val="006D3900"/>
    <w:rsid w:val="006D3C28"/>
    <w:rsid w:val="006D4237"/>
    <w:rsid w:val="006D4314"/>
    <w:rsid w:val="006D475D"/>
    <w:rsid w:val="006D6554"/>
    <w:rsid w:val="006D6E0B"/>
    <w:rsid w:val="006E0242"/>
    <w:rsid w:val="006E08F2"/>
    <w:rsid w:val="006E19E8"/>
    <w:rsid w:val="006E2179"/>
    <w:rsid w:val="006E27BA"/>
    <w:rsid w:val="006E283C"/>
    <w:rsid w:val="006E296F"/>
    <w:rsid w:val="006E2F0E"/>
    <w:rsid w:val="006E3B8F"/>
    <w:rsid w:val="006E5B35"/>
    <w:rsid w:val="006E6035"/>
    <w:rsid w:val="006E7168"/>
    <w:rsid w:val="006F0146"/>
    <w:rsid w:val="006F02ED"/>
    <w:rsid w:val="006F0F88"/>
    <w:rsid w:val="006F1834"/>
    <w:rsid w:val="006F1C16"/>
    <w:rsid w:val="006F507D"/>
    <w:rsid w:val="006F50C3"/>
    <w:rsid w:val="006F62D0"/>
    <w:rsid w:val="006F63D1"/>
    <w:rsid w:val="006F6DE2"/>
    <w:rsid w:val="006F71DB"/>
    <w:rsid w:val="006F7F54"/>
    <w:rsid w:val="0070143C"/>
    <w:rsid w:val="00701DB6"/>
    <w:rsid w:val="0070465D"/>
    <w:rsid w:val="00705C4F"/>
    <w:rsid w:val="00706829"/>
    <w:rsid w:val="00706EBF"/>
    <w:rsid w:val="00707742"/>
    <w:rsid w:val="0070799B"/>
    <w:rsid w:val="0071175C"/>
    <w:rsid w:val="00712242"/>
    <w:rsid w:val="00712263"/>
    <w:rsid w:val="00712464"/>
    <w:rsid w:val="007126BF"/>
    <w:rsid w:val="00712BBE"/>
    <w:rsid w:val="00713920"/>
    <w:rsid w:val="00713BDB"/>
    <w:rsid w:val="0071561D"/>
    <w:rsid w:val="0071601A"/>
    <w:rsid w:val="007162BE"/>
    <w:rsid w:val="007162D5"/>
    <w:rsid w:val="00716843"/>
    <w:rsid w:val="00720E91"/>
    <w:rsid w:val="00720F64"/>
    <w:rsid w:val="00720FE2"/>
    <w:rsid w:val="00721774"/>
    <w:rsid w:val="00722B60"/>
    <w:rsid w:val="007230E7"/>
    <w:rsid w:val="00723CFA"/>
    <w:rsid w:val="00723E31"/>
    <w:rsid w:val="00725F37"/>
    <w:rsid w:val="00726A0C"/>
    <w:rsid w:val="00726F91"/>
    <w:rsid w:val="00727DBC"/>
    <w:rsid w:val="0073198B"/>
    <w:rsid w:val="00731E0C"/>
    <w:rsid w:val="00732946"/>
    <w:rsid w:val="0073312D"/>
    <w:rsid w:val="007359AB"/>
    <w:rsid w:val="007359F7"/>
    <w:rsid w:val="007365C0"/>
    <w:rsid w:val="00737116"/>
    <w:rsid w:val="00737278"/>
    <w:rsid w:val="00740B88"/>
    <w:rsid w:val="00743E11"/>
    <w:rsid w:val="00745AC9"/>
    <w:rsid w:val="00746176"/>
    <w:rsid w:val="007466A9"/>
    <w:rsid w:val="0074712E"/>
    <w:rsid w:val="007506E5"/>
    <w:rsid w:val="00752F86"/>
    <w:rsid w:val="00753BFC"/>
    <w:rsid w:val="00754151"/>
    <w:rsid w:val="007542FB"/>
    <w:rsid w:val="00754375"/>
    <w:rsid w:val="00754D8D"/>
    <w:rsid w:val="0075660F"/>
    <w:rsid w:val="00757880"/>
    <w:rsid w:val="0076100E"/>
    <w:rsid w:val="0076122B"/>
    <w:rsid w:val="00761528"/>
    <w:rsid w:val="00761538"/>
    <w:rsid w:val="007622B4"/>
    <w:rsid w:val="0076238D"/>
    <w:rsid w:val="00764207"/>
    <w:rsid w:val="007643C0"/>
    <w:rsid w:val="00765778"/>
    <w:rsid w:val="007661A9"/>
    <w:rsid w:val="00766A7C"/>
    <w:rsid w:val="00767624"/>
    <w:rsid w:val="00771106"/>
    <w:rsid w:val="00771262"/>
    <w:rsid w:val="007720F0"/>
    <w:rsid w:val="00772EEC"/>
    <w:rsid w:val="00773313"/>
    <w:rsid w:val="00774453"/>
    <w:rsid w:val="00775567"/>
    <w:rsid w:val="00775EE9"/>
    <w:rsid w:val="00775EFB"/>
    <w:rsid w:val="00776D20"/>
    <w:rsid w:val="007771FF"/>
    <w:rsid w:val="007777B7"/>
    <w:rsid w:val="0077796E"/>
    <w:rsid w:val="00780A1C"/>
    <w:rsid w:val="00781967"/>
    <w:rsid w:val="00782EED"/>
    <w:rsid w:val="00784ECF"/>
    <w:rsid w:val="007852DF"/>
    <w:rsid w:val="007855AE"/>
    <w:rsid w:val="00786D3E"/>
    <w:rsid w:val="00786FA4"/>
    <w:rsid w:val="0079034E"/>
    <w:rsid w:val="00791C52"/>
    <w:rsid w:val="00794C34"/>
    <w:rsid w:val="007950BE"/>
    <w:rsid w:val="00795A4D"/>
    <w:rsid w:val="0079606C"/>
    <w:rsid w:val="00796EC3"/>
    <w:rsid w:val="0079746A"/>
    <w:rsid w:val="00797939"/>
    <w:rsid w:val="00797BE7"/>
    <w:rsid w:val="007A0225"/>
    <w:rsid w:val="007A1000"/>
    <w:rsid w:val="007A1866"/>
    <w:rsid w:val="007A3298"/>
    <w:rsid w:val="007A6039"/>
    <w:rsid w:val="007A6287"/>
    <w:rsid w:val="007A62EB"/>
    <w:rsid w:val="007A638B"/>
    <w:rsid w:val="007A63C0"/>
    <w:rsid w:val="007A6EB1"/>
    <w:rsid w:val="007A73FF"/>
    <w:rsid w:val="007A7D1C"/>
    <w:rsid w:val="007B04A3"/>
    <w:rsid w:val="007B1076"/>
    <w:rsid w:val="007B136D"/>
    <w:rsid w:val="007B14DA"/>
    <w:rsid w:val="007B1E4A"/>
    <w:rsid w:val="007B262A"/>
    <w:rsid w:val="007B2707"/>
    <w:rsid w:val="007B283A"/>
    <w:rsid w:val="007B2B66"/>
    <w:rsid w:val="007B44E4"/>
    <w:rsid w:val="007B45C3"/>
    <w:rsid w:val="007B4637"/>
    <w:rsid w:val="007B5AE4"/>
    <w:rsid w:val="007C4E26"/>
    <w:rsid w:val="007C516F"/>
    <w:rsid w:val="007C66F0"/>
    <w:rsid w:val="007C7585"/>
    <w:rsid w:val="007C764E"/>
    <w:rsid w:val="007C794C"/>
    <w:rsid w:val="007C7C1D"/>
    <w:rsid w:val="007D021F"/>
    <w:rsid w:val="007D1D6F"/>
    <w:rsid w:val="007D24D0"/>
    <w:rsid w:val="007D458B"/>
    <w:rsid w:val="007D4C3C"/>
    <w:rsid w:val="007D55E2"/>
    <w:rsid w:val="007E1267"/>
    <w:rsid w:val="007E1AA9"/>
    <w:rsid w:val="007E31F8"/>
    <w:rsid w:val="007E391D"/>
    <w:rsid w:val="007E40B3"/>
    <w:rsid w:val="007E4846"/>
    <w:rsid w:val="007E4BC2"/>
    <w:rsid w:val="007E6279"/>
    <w:rsid w:val="007E63BE"/>
    <w:rsid w:val="007E65BB"/>
    <w:rsid w:val="007E7212"/>
    <w:rsid w:val="007E744D"/>
    <w:rsid w:val="007E7650"/>
    <w:rsid w:val="007F0AFE"/>
    <w:rsid w:val="007F24AF"/>
    <w:rsid w:val="007F27AD"/>
    <w:rsid w:val="007F3037"/>
    <w:rsid w:val="007F3C48"/>
    <w:rsid w:val="007F3E67"/>
    <w:rsid w:val="007F4AB5"/>
    <w:rsid w:val="007F5C11"/>
    <w:rsid w:val="007F6053"/>
    <w:rsid w:val="007F60E3"/>
    <w:rsid w:val="007F78C1"/>
    <w:rsid w:val="007F7DD3"/>
    <w:rsid w:val="00800CCE"/>
    <w:rsid w:val="008013A9"/>
    <w:rsid w:val="00801D4B"/>
    <w:rsid w:val="00804CFA"/>
    <w:rsid w:val="00805B68"/>
    <w:rsid w:val="00806D40"/>
    <w:rsid w:val="00807243"/>
    <w:rsid w:val="008074F1"/>
    <w:rsid w:val="00810807"/>
    <w:rsid w:val="008115A3"/>
    <w:rsid w:val="008134CF"/>
    <w:rsid w:val="00813ABD"/>
    <w:rsid w:val="00813B73"/>
    <w:rsid w:val="00814E26"/>
    <w:rsid w:val="008151B0"/>
    <w:rsid w:val="00815FD5"/>
    <w:rsid w:val="00817324"/>
    <w:rsid w:val="00817E85"/>
    <w:rsid w:val="00820F33"/>
    <w:rsid w:val="00821F13"/>
    <w:rsid w:val="00823863"/>
    <w:rsid w:val="00824559"/>
    <w:rsid w:val="00827263"/>
    <w:rsid w:val="0082757B"/>
    <w:rsid w:val="008277A0"/>
    <w:rsid w:val="0082788E"/>
    <w:rsid w:val="00827ABD"/>
    <w:rsid w:val="0083054C"/>
    <w:rsid w:val="00830A92"/>
    <w:rsid w:val="008312BA"/>
    <w:rsid w:val="00831612"/>
    <w:rsid w:val="00832399"/>
    <w:rsid w:val="00833059"/>
    <w:rsid w:val="0083386E"/>
    <w:rsid w:val="00835189"/>
    <w:rsid w:val="00835AD5"/>
    <w:rsid w:val="00836EB6"/>
    <w:rsid w:val="008371C3"/>
    <w:rsid w:val="00837B48"/>
    <w:rsid w:val="00837FD4"/>
    <w:rsid w:val="008404AC"/>
    <w:rsid w:val="00840F36"/>
    <w:rsid w:val="00842B26"/>
    <w:rsid w:val="00843E02"/>
    <w:rsid w:val="008446DA"/>
    <w:rsid w:val="00844A7F"/>
    <w:rsid w:val="00845219"/>
    <w:rsid w:val="00845903"/>
    <w:rsid w:val="00845B97"/>
    <w:rsid w:val="0084611A"/>
    <w:rsid w:val="008466C4"/>
    <w:rsid w:val="00846CF9"/>
    <w:rsid w:val="00847F18"/>
    <w:rsid w:val="0085012F"/>
    <w:rsid w:val="008501C5"/>
    <w:rsid w:val="008509AF"/>
    <w:rsid w:val="00850A65"/>
    <w:rsid w:val="00853E41"/>
    <w:rsid w:val="00854C79"/>
    <w:rsid w:val="00854CFB"/>
    <w:rsid w:val="00855C23"/>
    <w:rsid w:val="00855DB3"/>
    <w:rsid w:val="008614F4"/>
    <w:rsid w:val="00861956"/>
    <w:rsid w:val="00862985"/>
    <w:rsid w:val="008632A3"/>
    <w:rsid w:val="00864197"/>
    <w:rsid w:val="00865D16"/>
    <w:rsid w:val="00866BBA"/>
    <w:rsid w:val="00867723"/>
    <w:rsid w:val="00870445"/>
    <w:rsid w:val="008721EF"/>
    <w:rsid w:val="008723AF"/>
    <w:rsid w:val="00872BC2"/>
    <w:rsid w:val="00873037"/>
    <w:rsid w:val="00873E0E"/>
    <w:rsid w:val="008741CD"/>
    <w:rsid w:val="00876069"/>
    <w:rsid w:val="00876387"/>
    <w:rsid w:val="00877128"/>
    <w:rsid w:val="008775BE"/>
    <w:rsid w:val="00881053"/>
    <w:rsid w:val="008812E7"/>
    <w:rsid w:val="008814EB"/>
    <w:rsid w:val="0088201F"/>
    <w:rsid w:val="008828FE"/>
    <w:rsid w:val="008842EA"/>
    <w:rsid w:val="00884EDA"/>
    <w:rsid w:val="00885500"/>
    <w:rsid w:val="0088575B"/>
    <w:rsid w:val="00885DAD"/>
    <w:rsid w:val="00885EE8"/>
    <w:rsid w:val="00886774"/>
    <w:rsid w:val="00886A57"/>
    <w:rsid w:val="00887058"/>
    <w:rsid w:val="00887170"/>
    <w:rsid w:val="0089004D"/>
    <w:rsid w:val="008903BF"/>
    <w:rsid w:val="00890A21"/>
    <w:rsid w:val="00890A3E"/>
    <w:rsid w:val="00891C37"/>
    <w:rsid w:val="008927BF"/>
    <w:rsid w:val="00893357"/>
    <w:rsid w:val="008937D8"/>
    <w:rsid w:val="00894D81"/>
    <w:rsid w:val="008A07DC"/>
    <w:rsid w:val="008A09B0"/>
    <w:rsid w:val="008A0CA3"/>
    <w:rsid w:val="008A10DF"/>
    <w:rsid w:val="008A3791"/>
    <w:rsid w:val="008A4184"/>
    <w:rsid w:val="008A5672"/>
    <w:rsid w:val="008A642A"/>
    <w:rsid w:val="008A65A6"/>
    <w:rsid w:val="008A67D3"/>
    <w:rsid w:val="008A6AAA"/>
    <w:rsid w:val="008A7A19"/>
    <w:rsid w:val="008A7C16"/>
    <w:rsid w:val="008B0BB7"/>
    <w:rsid w:val="008B1EF2"/>
    <w:rsid w:val="008B1F2C"/>
    <w:rsid w:val="008B466D"/>
    <w:rsid w:val="008B4FF4"/>
    <w:rsid w:val="008B5F91"/>
    <w:rsid w:val="008B7259"/>
    <w:rsid w:val="008C17F6"/>
    <w:rsid w:val="008C3DEC"/>
    <w:rsid w:val="008C3FE7"/>
    <w:rsid w:val="008C4148"/>
    <w:rsid w:val="008D0763"/>
    <w:rsid w:val="008D0B32"/>
    <w:rsid w:val="008D185B"/>
    <w:rsid w:val="008D1F7A"/>
    <w:rsid w:val="008D34B0"/>
    <w:rsid w:val="008D3939"/>
    <w:rsid w:val="008D3FC7"/>
    <w:rsid w:val="008D4560"/>
    <w:rsid w:val="008D7823"/>
    <w:rsid w:val="008E1301"/>
    <w:rsid w:val="008E1B88"/>
    <w:rsid w:val="008E2051"/>
    <w:rsid w:val="008E271E"/>
    <w:rsid w:val="008E2D67"/>
    <w:rsid w:val="008E35D5"/>
    <w:rsid w:val="008E36ED"/>
    <w:rsid w:val="008E3933"/>
    <w:rsid w:val="008E4B5D"/>
    <w:rsid w:val="008E4CBE"/>
    <w:rsid w:val="008E52BE"/>
    <w:rsid w:val="008E6103"/>
    <w:rsid w:val="008E65FA"/>
    <w:rsid w:val="008E6746"/>
    <w:rsid w:val="008E69D7"/>
    <w:rsid w:val="008E71CC"/>
    <w:rsid w:val="008E7642"/>
    <w:rsid w:val="008E7F5C"/>
    <w:rsid w:val="008F1EA0"/>
    <w:rsid w:val="008F2A0A"/>
    <w:rsid w:val="008F5FC7"/>
    <w:rsid w:val="008F6F40"/>
    <w:rsid w:val="0090174A"/>
    <w:rsid w:val="009017DF"/>
    <w:rsid w:val="00901E54"/>
    <w:rsid w:val="00902554"/>
    <w:rsid w:val="009028DD"/>
    <w:rsid w:val="009034D6"/>
    <w:rsid w:val="00903A01"/>
    <w:rsid w:val="00903EDF"/>
    <w:rsid w:val="00903FB2"/>
    <w:rsid w:val="0090486E"/>
    <w:rsid w:val="00905D01"/>
    <w:rsid w:val="0090609D"/>
    <w:rsid w:val="00906D81"/>
    <w:rsid w:val="009072B8"/>
    <w:rsid w:val="00910812"/>
    <w:rsid w:val="00911EAC"/>
    <w:rsid w:val="0091274B"/>
    <w:rsid w:val="00912F2B"/>
    <w:rsid w:val="00913D2B"/>
    <w:rsid w:val="00915FDA"/>
    <w:rsid w:val="009160FF"/>
    <w:rsid w:val="009168E5"/>
    <w:rsid w:val="00916A62"/>
    <w:rsid w:val="00916A9B"/>
    <w:rsid w:val="00917001"/>
    <w:rsid w:val="009204A7"/>
    <w:rsid w:val="00920E4F"/>
    <w:rsid w:val="00921AAC"/>
    <w:rsid w:val="00921D5D"/>
    <w:rsid w:val="009228F3"/>
    <w:rsid w:val="0092396A"/>
    <w:rsid w:val="00923DC0"/>
    <w:rsid w:val="009257C0"/>
    <w:rsid w:val="00925A44"/>
    <w:rsid w:val="00927F7D"/>
    <w:rsid w:val="009304CB"/>
    <w:rsid w:val="009312EB"/>
    <w:rsid w:val="009323CE"/>
    <w:rsid w:val="009337B2"/>
    <w:rsid w:val="00935E51"/>
    <w:rsid w:val="00935EE3"/>
    <w:rsid w:val="00935F98"/>
    <w:rsid w:val="00936870"/>
    <w:rsid w:val="00936DA4"/>
    <w:rsid w:val="00937188"/>
    <w:rsid w:val="0093723E"/>
    <w:rsid w:val="00937D4D"/>
    <w:rsid w:val="0094165B"/>
    <w:rsid w:val="009422BA"/>
    <w:rsid w:val="00944529"/>
    <w:rsid w:val="00944548"/>
    <w:rsid w:val="009446F1"/>
    <w:rsid w:val="009449BF"/>
    <w:rsid w:val="009459E9"/>
    <w:rsid w:val="00947F94"/>
    <w:rsid w:val="00951F18"/>
    <w:rsid w:val="00952A72"/>
    <w:rsid w:val="0095313C"/>
    <w:rsid w:val="009538CB"/>
    <w:rsid w:val="00954B9B"/>
    <w:rsid w:val="00954BFB"/>
    <w:rsid w:val="00955421"/>
    <w:rsid w:val="0095655C"/>
    <w:rsid w:val="00956948"/>
    <w:rsid w:val="0095797F"/>
    <w:rsid w:val="00961149"/>
    <w:rsid w:val="00961A03"/>
    <w:rsid w:val="00962D66"/>
    <w:rsid w:val="00963008"/>
    <w:rsid w:val="009637C6"/>
    <w:rsid w:val="00971277"/>
    <w:rsid w:val="009721AA"/>
    <w:rsid w:val="00972276"/>
    <w:rsid w:val="00972C98"/>
    <w:rsid w:val="00973094"/>
    <w:rsid w:val="00973532"/>
    <w:rsid w:val="0097385B"/>
    <w:rsid w:val="00974ADF"/>
    <w:rsid w:val="00974DFE"/>
    <w:rsid w:val="009751BC"/>
    <w:rsid w:val="00976944"/>
    <w:rsid w:val="00977650"/>
    <w:rsid w:val="00980EC1"/>
    <w:rsid w:val="00981BE6"/>
    <w:rsid w:val="009836AA"/>
    <w:rsid w:val="0098481B"/>
    <w:rsid w:val="009852EF"/>
    <w:rsid w:val="00987AF2"/>
    <w:rsid w:val="00991C92"/>
    <w:rsid w:val="00993971"/>
    <w:rsid w:val="009939C5"/>
    <w:rsid w:val="009940F8"/>
    <w:rsid w:val="0099448C"/>
    <w:rsid w:val="00995303"/>
    <w:rsid w:val="0099542E"/>
    <w:rsid w:val="009955E2"/>
    <w:rsid w:val="00995852"/>
    <w:rsid w:val="00995C76"/>
    <w:rsid w:val="00995D1C"/>
    <w:rsid w:val="00995ECB"/>
    <w:rsid w:val="009968DD"/>
    <w:rsid w:val="009A0AF3"/>
    <w:rsid w:val="009A2069"/>
    <w:rsid w:val="009A3551"/>
    <w:rsid w:val="009A3F00"/>
    <w:rsid w:val="009A50E0"/>
    <w:rsid w:val="009A6D04"/>
    <w:rsid w:val="009B09A4"/>
    <w:rsid w:val="009B0E5C"/>
    <w:rsid w:val="009B1A68"/>
    <w:rsid w:val="009B29E8"/>
    <w:rsid w:val="009B2CAA"/>
    <w:rsid w:val="009B305C"/>
    <w:rsid w:val="009B34F5"/>
    <w:rsid w:val="009B3AA1"/>
    <w:rsid w:val="009B40B8"/>
    <w:rsid w:val="009B54E3"/>
    <w:rsid w:val="009B6009"/>
    <w:rsid w:val="009B66A0"/>
    <w:rsid w:val="009B6F0A"/>
    <w:rsid w:val="009C0549"/>
    <w:rsid w:val="009C0B47"/>
    <w:rsid w:val="009C0D62"/>
    <w:rsid w:val="009C11C0"/>
    <w:rsid w:val="009C1724"/>
    <w:rsid w:val="009C2522"/>
    <w:rsid w:val="009C3555"/>
    <w:rsid w:val="009C360A"/>
    <w:rsid w:val="009C42C6"/>
    <w:rsid w:val="009C480A"/>
    <w:rsid w:val="009C5162"/>
    <w:rsid w:val="009C549D"/>
    <w:rsid w:val="009C7BA4"/>
    <w:rsid w:val="009D00A1"/>
    <w:rsid w:val="009D05EC"/>
    <w:rsid w:val="009D0BF6"/>
    <w:rsid w:val="009D112D"/>
    <w:rsid w:val="009D1BBC"/>
    <w:rsid w:val="009D2DA9"/>
    <w:rsid w:val="009D3BD6"/>
    <w:rsid w:val="009D7D97"/>
    <w:rsid w:val="009E0108"/>
    <w:rsid w:val="009E1138"/>
    <w:rsid w:val="009E11C5"/>
    <w:rsid w:val="009E1CD7"/>
    <w:rsid w:val="009E29DF"/>
    <w:rsid w:val="009E4BD0"/>
    <w:rsid w:val="009E4FD5"/>
    <w:rsid w:val="009E5FB9"/>
    <w:rsid w:val="009E640A"/>
    <w:rsid w:val="009E6AFA"/>
    <w:rsid w:val="009E78B3"/>
    <w:rsid w:val="009E7E28"/>
    <w:rsid w:val="009F0F08"/>
    <w:rsid w:val="009F1B16"/>
    <w:rsid w:val="009F346F"/>
    <w:rsid w:val="009F421C"/>
    <w:rsid w:val="009F5FC4"/>
    <w:rsid w:val="009F6251"/>
    <w:rsid w:val="009F71C7"/>
    <w:rsid w:val="009F766D"/>
    <w:rsid w:val="00A02A9B"/>
    <w:rsid w:val="00A03C26"/>
    <w:rsid w:val="00A04ADD"/>
    <w:rsid w:val="00A05801"/>
    <w:rsid w:val="00A06A6D"/>
    <w:rsid w:val="00A07552"/>
    <w:rsid w:val="00A07800"/>
    <w:rsid w:val="00A10104"/>
    <w:rsid w:val="00A109AD"/>
    <w:rsid w:val="00A12EF1"/>
    <w:rsid w:val="00A13D42"/>
    <w:rsid w:val="00A1445F"/>
    <w:rsid w:val="00A145FA"/>
    <w:rsid w:val="00A149B9"/>
    <w:rsid w:val="00A16785"/>
    <w:rsid w:val="00A1680D"/>
    <w:rsid w:val="00A16BE9"/>
    <w:rsid w:val="00A1767A"/>
    <w:rsid w:val="00A20D23"/>
    <w:rsid w:val="00A20E7C"/>
    <w:rsid w:val="00A21E1E"/>
    <w:rsid w:val="00A2375B"/>
    <w:rsid w:val="00A25582"/>
    <w:rsid w:val="00A26F76"/>
    <w:rsid w:val="00A27B25"/>
    <w:rsid w:val="00A3078D"/>
    <w:rsid w:val="00A30882"/>
    <w:rsid w:val="00A31298"/>
    <w:rsid w:val="00A312D1"/>
    <w:rsid w:val="00A315E1"/>
    <w:rsid w:val="00A32377"/>
    <w:rsid w:val="00A32AD9"/>
    <w:rsid w:val="00A34EFA"/>
    <w:rsid w:val="00A353D6"/>
    <w:rsid w:val="00A35D9B"/>
    <w:rsid w:val="00A35E3C"/>
    <w:rsid w:val="00A35F53"/>
    <w:rsid w:val="00A37308"/>
    <w:rsid w:val="00A410E4"/>
    <w:rsid w:val="00A417D2"/>
    <w:rsid w:val="00A43353"/>
    <w:rsid w:val="00A4338C"/>
    <w:rsid w:val="00A47169"/>
    <w:rsid w:val="00A474B2"/>
    <w:rsid w:val="00A475E8"/>
    <w:rsid w:val="00A479B8"/>
    <w:rsid w:val="00A47E14"/>
    <w:rsid w:val="00A50290"/>
    <w:rsid w:val="00A513A0"/>
    <w:rsid w:val="00A51B85"/>
    <w:rsid w:val="00A5286C"/>
    <w:rsid w:val="00A53047"/>
    <w:rsid w:val="00A53385"/>
    <w:rsid w:val="00A53742"/>
    <w:rsid w:val="00A60B60"/>
    <w:rsid w:val="00A62790"/>
    <w:rsid w:val="00A63383"/>
    <w:rsid w:val="00A63769"/>
    <w:rsid w:val="00A649D1"/>
    <w:rsid w:val="00A70E05"/>
    <w:rsid w:val="00A723CD"/>
    <w:rsid w:val="00A72D71"/>
    <w:rsid w:val="00A74A53"/>
    <w:rsid w:val="00A7543C"/>
    <w:rsid w:val="00A75724"/>
    <w:rsid w:val="00A7576C"/>
    <w:rsid w:val="00A75F55"/>
    <w:rsid w:val="00A7785C"/>
    <w:rsid w:val="00A804F7"/>
    <w:rsid w:val="00A8286A"/>
    <w:rsid w:val="00A82D26"/>
    <w:rsid w:val="00A82F58"/>
    <w:rsid w:val="00A83FCB"/>
    <w:rsid w:val="00A84D13"/>
    <w:rsid w:val="00A8585B"/>
    <w:rsid w:val="00A85B65"/>
    <w:rsid w:val="00A85B92"/>
    <w:rsid w:val="00A879C1"/>
    <w:rsid w:val="00A87FCE"/>
    <w:rsid w:val="00A90CAC"/>
    <w:rsid w:val="00A90CE4"/>
    <w:rsid w:val="00A910DE"/>
    <w:rsid w:val="00A91D25"/>
    <w:rsid w:val="00A937B7"/>
    <w:rsid w:val="00A939B5"/>
    <w:rsid w:val="00A941ED"/>
    <w:rsid w:val="00A94BF5"/>
    <w:rsid w:val="00A94C98"/>
    <w:rsid w:val="00A9609B"/>
    <w:rsid w:val="00A9667B"/>
    <w:rsid w:val="00A96910"/>
    <w:rsid w:val="00A96945"/>
    <w:rsid w:val="00A972D4"/>
    <w:rsid w:val="00A979B0"/>
    <w:rsid w:val="00AA1A07"/>
    <w:rsid w:val="00AA2035"/>
    <w:rsid w:val="00AA4172"/>
    <w:rsid w:val="00AA5B02"/>
    <w:rsid w:val="00AA5FDD"/>
    <w:rsid w:val="00AA7FC5"/>
    <w:rsid w:val="00AB097D"/>
    <w:rsid w:val="00AB0C81"/>
    <w:rsid w:val="00AB17A8"/>
    <w:rsid w:val="00AB1C09"/>
    <w:rsid w:val="00AB282C"/>
    <w:rsid w:val="00AB3D14"/>
    <w:rsid w:val="00AB3DC5"/>
    <w:rsid w:val="00AB4909"/>
    <w:rsid w:val="00AB49F7"/>
    <w:rsid w:val="00AB5422"/>
    <w:rsid w:val="00AB6194"/>
    <w:rsid w:val="00AB68D6"/>
    <w:rsid w:val="00AB7703"/>
    <w:rsid w:val="00AC026D"/>
    <w:rsid w:val="00AC0842"/>
    <w:rsid w:val="00AC0C02"/>
    <w:rsid w:val="00AC1D96"/>
    <w:rsid w:val="00AC306C"/>
    <w:rsid w:val="00AC4F93"/>
    <w:rsid w:val="00AC6690"/>
    <w:rsid w:val="00AD08FF"/>
    <w:rsid w:val="00AD2F52"/>
    <w:rsid w:val="00AD3D6C"/>
    <w:rsid w:val="00AD48F2"/>
    <w:rsid w:val="00AE06C5"/>
    <w:rsid w:val="00AE1118"/>
    <w:rsid w:val="00AE1D00"/>
    <w:rsid w:val="00AE2207"/>
    <w:rsid w:val="00AE482C"/>
    <w:rsid w:val="00AE6391"/>
    <w:rsid w:val="00AE6392"/>
    <w:rsid w:val="00AE67BB"/>
    <w:rsid w:val="00AE6E40"/>
    <w:rsid w:val="00AE7BED"/>
    <w:rsid w:val="00AE7EF9"/>
    <w:rsid w:val="00AF016C"/>
    <w:rsid w:val="00AF0195"/>
    <w:rsid w:val="00AF1000"/>
    <w:rsid w:val="00AF121A"/>
    <w:rsid w:val="00AF12CF"/>
    <w:rsid w:val="00AF160C"/>
    <w:rsid w:val="00AF17C1"/>
    <w:rsid w:val="00AF1FC8"/>
    <w:rsid w:val="00AF207E"/>
    <w:rsid w:val="00AF5A7E"/>
    <w:rsid w:val="00AF79D9"/>
    <w:rsid w:val="00B028E8"/>
    <w:rsid w:val="00B02A95"/>
    <w:rsid w:val="00B02DCA"/>
    <w:rsid w:val="00B03072"/>
    <w:rsid w:val="00B054ED"/>
    <w:rsid w:val="00B05858"/>
    <w:rsid w:val="00B05DD0"/>
    <w:rsid w:val="00B06098"/>
    <w:rsid w:val="00B0748C"/>
    <w:rsid w:val="00B076E1"/>
    <w:rsid w:val="00B10571"/>
    <w:rsid w:val="00B1091D"/>
    <w:rsid w:val="00B1188C"/>
    <w:rsid w:val="00B123DF"/>
    <w:rsid w:val="00B12C5D"/>
    <w:rsid w:val="00B137D9"/>
    <w:rsid w:val="00B148B6"/>
    <w:rsid w:val="00B14FE3"/>
    <w:rsid w:val="00B15278"/>
    <w:rsid w:val="00B15A4C"/>
    <w:rsid w:val="00B15EB3"/>
    <w:rsid w:val="00B173EE"/>
    <w:rsid w:val="00B207C1"/>
    <w:rsid w:val="00B2120B"/>
    <w:rsid w:val="00B2121A"/>
    <w:rsid w:val="00B21A6F"/>
    <w:rsid w:val="00B22B8C"/>
    <w:rsid w:val="00B238E8"/>
    <w:rsid w:val="00B23AAD"/>
    <w:rsid w:val="00B23D63"/>
    <w:rsid w:val="00B266EC"/>
    <w:rsid w:val="00B2672B"/>
    <w:rsid w:val="00B26BF5"/>
    <w:rsid w:val="00B27B83"/>
    <w:rsid w:val="00B27BA7"/>
    <w:rsid w:val="00B31601"/>
    <w:rsid w:val="00B3188A"/>
    <w:rsid w:val="00B3215F"/>
    <w:rsid w:val="00B32532"/>
    <w:rsid w:val="00B32B7F"/>
    <w:rsid w:val="00B32D8A"/>
    <w:rsid w:val="00B32F59"/>
    <w:rsid w:val="00B33B11"/>
    <w:rsid w:val="00B36B4D"/>
    <w:rsid w:val="00B36D12"/>
    <w:rsid w:val="00B404FE"/>
    <w:rsid w:val="00B4114C"/>
    <w:rsid w:val="00B412D0"/>
    <w:rsid w:val="00B4267D"/>
    <w:rsid w:val="00B4412A"/>
    <w:rsid w:val="00B45734"/>
    <w:rsid w:val="00B4796C"/>
    <w:rsid w:val="00B503EB"/>
    <w:rsid w:val="00B50B86"/>
    <w:rsid w:val="00B5148F"/>
    <w:rsid w:val="00B519B2"/>
    <w:rsid w:val="00B51C7B"/>
    <w:rsid w:val="00B539CB"/>
    <w:rsid w:val="00B54EC7"/>
    <w:rsid w:val="00B5682A"/>
    <w:rsid w:val="00B56A31"/>
    <w:rsid w:val="00B61BB0"/>
    <w:rsid w:val="00B629A0"/>
    <w:rsid w:val="00B62E19"/>
    <w:rsid w:val="00B636C4"/>
    <w:rsid w:val="00B64607"/>
    <w:rsid w:val="00B64B2B"/>
    <w:rsid w:val="00B6502A"/>
    <w:rsid w:val="00B65C79"/>
    <w:rsid w:val="00B65E39"/>
    <w:rsid w:val="00B66871"/>
    <w:rsid w:val="00B66E42"/>
    <w:rsid w:val="00B67662"/>
    <w:rsid w:val="00B7057C"/>
    <w:rsid w:val="00B70BA2"/>
    <w:rsid w:val="00B719F5"/>
    <w:rsid w:val="00B71BDC"/>
    <w:rsid w:val="00B71EE9"/>
    <w:rsid w:val="00B72103"/>
    <w:rsid w:val="00B73BED"/>
    <w:rsid w:val="00B745FA"/>
    <w:rsid w:val="00B74B16"/>
    <w:rsid w:val="00B75069"/>
    <w:rsid w:val="00B75539"/>
    <w:rsid w:val="00B774FB"/>
    <w:rsid w:val="00B8025E"/>
    <w:rsid w:val="00B81656"/>
    <w:rsid w:val="00B8191E"/>
    <w:rsid w:val="00B828C4"/>
    <w:rsid w:val="00B82E03"/>
    <w:rsid w:val="00B85C97"/>
    <w:rsid w:val="00B863BE"/>
    <w:rsid w:val="00B86715"/>
    <w:rsid w:val="00B87302"/>
    <w:rsid w:val="00B879E2"/>
    <w:rsid w:val="00B90025"/>
    <w:rsid w:val="00B915C0"/>
    <w:rsid w:val="00B92173"/>
    <w:rsid w:val="00B9328B"/>
    <w:rsid w:val="00B93882"/>
    <w:rsid w:val="00B9524D"/>
    <w:rsid w:val="00B96A08"/>
    <w:rsid w:val="00B96E95"/>
    <w:rsid w:val="00B97A5D"/>
    <w:rsid w:val="00B97FC8"/>
    <w:rsid w:val="00BA1C62"/>
    <w:rsid w:val="00BA1EDC"/>
    <w:rsid w:val="00BA3B19"/>
    <w:rsid w:val="00BA40F6"/>
    <w:rsid w:val="00BA532E"/>
    <w:rsid w:val="00BA5994"/>
    <w:rsid w:val="00BA7243"/>
    <w:rsid w:val="00BB0185"/>
    <w:rsid w:val="00BB1DEF"/>
    <w:rsid w:val="00BB2DBE"/>
    <w:rsid w:val="00BB32BD"/>
    <w:rsid w:val="00BB65DC"/>
    <w:rsid w:val="00BB7671"/>
    <w:rsid w:val="00BB77A1"/>
    <w:rsid w:val="00BB782F"/>
    <w:rsid w:val="00BB7DA0"/>
    <w:rsid w:val="00BC16BA"/>
    <w:rsid w:val="00BC2039"/>
    <w:rsid w:val="00BD13CA"/>
    <w:rsid w:val="00BD2259"/>
    <w:rsid w:val="00BD2E6B"/>
    <w:rsid w:val="00BD31E3"/>
    <w:rsid w:val="00BD423D"/>
    <w:rsid w:val="00BD67DA"/>
    <w:rsid w:val="00BD6C6A"/>
    <w:rsid w:val="00BD70E1"/>
    <w:rsid w:val="00BD7377"/>
    <w:rsid w:val="00BE0082"/>
    <w:rsid w:val="00BE216A"/>
    <w:rsid w:val="00BE5383"/>
    <w:rsid w:val="00BE5B9F"/>
    <w:rsid w:val="00BE5BDB"/>
    <w:rsid w:val="00BF0816"/>
    <w:rsid w:val="00BF0EEF"/>
    <w:rsid w:val="00BF23DD"/>
    <w:rsid w:val="00BF3495"/>
    <w:rsid w:val="00BF3B5E"/>
    <w:rsid w:val="00BF4360"/>
    <w:rsid w:val="00BF4707"/>
    <w:rsid w:val="00BF6BEC"/>
    <w:rsid w:val="00BF7B27"/>
    <w:rsid w:val="00C004F6"/>
    <w:rsid w:val="00C008FB"/>
    <w:rsid w:val="00C0401A"/>
    <w:rsid w:val="00C0581C"/>
    <w:rsid w:val="00C06481"/>
    <w:rsid w:val="00C06B2D"/>
    <w:rsid w:val="00C06B3E"/>
    <w:rsid w:val="00C0738B"/>
    <w:rsid w:val="00C07D2E"/>
    <w:rsid w:val="00C07EE4"/>
    <w:rsid w:val="00C109F5"/>
    <w:rsid w:val="00C11285"/>
    <w:rsid w:val="00C11A27"/>
    <w:rsid w:val="00C11E63"/>
    <w:rsid w:val="00C155A4"/>
    <w:rsid w:val="00C16BF2"/>
    <w:rsid w:val="00C177A1"/>
    <w:rsid w:val="00C21F1C"/>
    <w:rsid w:val="00C22954"/>
    <w:rsid w:val="00C2616B"/>
    <w:rsid w:val="00C26914"/>
    <w:rsid w:val="00C269D8"/>
    <w:rsid w:val="00C27EB2"/>
    <w:rsid w:val="00C32EF0"/>
    <w:rsid w:val="00C32F1D"/>
    <w:rsid w:val="00C346C9"/>
    <w:rsid w:val="00C355EF"/>
    <w:rsid w:val="00C37AEC"/>
    <w:rsid w:val="00C37FB9"/>
    <w:rsid w:val="00C40AB9"/>
    <w:rsid w:val="00C41B36"/>
    <w:rsid w:val="00C427A5"/>
    <w:rsid w:val="00C433E3"/>
    <w:rsid w:val="00C43D24"/>
    <w:rsid w:val="00C443B8"/>
    <w:rsid w:val="00C456E7"/>
    <w:rsid w:val="00C50176"/>
    <w:rsid w:val="00C502ED"/>
    <w:rsid w:val="00C503B4"/>
    <w:rsid w:val="00C50458"/>
    <w:rsid w:val="00C5086B"/>
    <w:rsid w:val="00C513C2"/>
    <w:rsid w:val="00C51F1A"/>
    <w:rsid w:val="00C52642"/>
    <w:rsid w:val="00C5282D"/>
    <w:rsid w:val="00C53959"/>
    <w:rsid w:val="00C54E62"/>
    <w:rsid w:val="00C559D2"/>
    <w:rsid w:val="00C605E9"/>
    <w:rsid w:val="00C614C2"/>
    <w:rsid w:val="00C6366E"/>
    <w:rsid w:val="00C64BB6"/>
    <w:rsid w:val="00C67484"/>
    <w:rsid w:val="00C704E2"/>
    <w:rsid w:val="00C70760"/>
    <w:rsid w:val="00C7101F"/>
    <w:rsid w:val="00C71CA1"/>
    <w:rsid w:val="00C72045"/>
    <w:rsid w:val="00C725F8"/>
    <w:rsid w:val="00C7294B"/>
    <w:rsid w:val="00C73917"/>
    <w:rsid w:val="00C74379"/>
    <w:rsid w:val="00C74879"/>
    <w:rsid w:val="00C74BA2"/>
    <w:rsid w:val="00C7552E"/>
    <w:rsid w:val="00C76733"/>
    <w:rsid w:val="00C76E4A"/>
    <w:rsid w:val="00C8075F"/>
    <w:rsid w:val="00C80C4B"/>
    <w:rsid w:val="00C812C8"/>
    <w:rsid w:val="00C820FA"/>
    <w:rsid w:val="00C82368"/>
    <w:rsid w:val="00C82F24"/>
    <w:rsid w:val="00C8356F"/>
    <w:rsid w:val="00C83F56"/>
    <w:rsid w:val="00C83F7C"/>
    <w:rsid w:val="00C84E0D"/>
    <w:rsid w:val="00C8575A"/>
    <w:rsid w:val="00C85C04"/>
    <w:rsid w:val="00C868A1"/>
    <w:rsid w:val="00C87590"/>
    <w:rsid w:val="00C87A84"/>
    <w:rsid w:val="00C87AD5"/>
    <w:rsid w:val="00C87FB2"/>
    <w:rsid w:val="00C90E39"/>
    <w:rsid w:val="00C92469"/>
    <w:rsid w:val="00C92B9C"/>
    <w:rsid w:val="00C9307E"/>
    <w:rsid w:val="00C9447E"/>
    <w:rsid w:val="00C95756"/>
    <w:rsid w:val="00C964C5"/>
    <w:rsid w:val="00C96ECF"/>
    <w:rsid w:val="00C97391"/>
    <w:rsid w:val="00C9774D"/>
    <w:rsid w:val="00CA0581"/>
    <w:rsid w:val="00CA1183"/>
    <w:rsid w:val="00CA1F59"/>
    <w:rsid w:val="00CA3814"/>
    <w:rsid w:val="00CA6A6B"/>
    <w:rsid w:val="00CA70E7"/>
    <w:rsid w:val="00CA7278"/>
    <w:rsid w:val="00CA7BD4"/>
    <w:rsid w:val="00CB1232"/>
    <w:rsid w:val="00CB278B"/>
    <w:rsid w:val="00CB2990"/>
    <w:rsid w:val="00CB33C7"/>
    <w:rsid w:val="00CB3DF9"/>
    <w:rsid w:val="00CB41B9"/>
    <w:rsid w:val="00CB57BF"/>
    <w:rsid w:val="00CB5DC5"/>
    <w:rsid w:val="00CB6181"/>
    <w:rsid w:val="00CB66AF"/>
    <w:rsid w:val="00CB675E"/>
    <w:rsid w:val="00CC0807"/>
    <w:rsid w:val="00CC1508"/>
    <w:rsid w:val="00CC1D3B"/>
    <w:rsid w:val="00CC1E10"/>
    <w:rsid w:val="00CC1E1F"/>
    <w:rsid w:val="00CC20AD"/>
    <w:rsid w:val="00CC2ECC"/>
    <w:rsid w:val="00CC2FA5"/>
    <w:rsid w:val="00CC3D28"/>
    <w:rsid w:val="00CC4037"/>
    <w:rsid w:val="00CC4D26"/>
    <w:rsid w:val="00CC54B5"/>
    <w:rsid w:val="00CC67A2"/>
    <w:rsid w:val="00CC6AD9"/>
    <w:rsid w:val="00CC6D79"/>
    <w:rsid w:val="00CD0E64"/>
    <w:rsid w:val="00CD0E71"/>
    <w:rsid w:val="00CD3C3E"/>
    <w:rsid w:val="00CD442D"/>
    <w:rsid w:val="00CD4BC1"/>
    <w:rsid w:val="00CD5398"/>
    <w:rsid w:val="00CD5561"/>
    <w:rsid w:val="00CD5D33"/>
    <w:rsid w:val="00CE1179"/>
    <w:rsid w:val="00CE24A1"/>
    <w:rsid w:val="00CE2972"/>
    <w:rsid w:val="00CE2FC0"/>
    <w:rsid w:val="00CE3D2C"/>
    <w:rsid w:val="00CE3D56"/>
    <w:rsid w:val="00CE58DD"/>
    <w:rsid w:val="00CE6FD3"/>
    <w:rsid w:val="00CF0A9C"/>
    <w:rsid w:val="00CF1FB6"/>
    <w:rsid w:val="00CF23D1"/>
    <w:rsid w:val="00CF2782"/>
    <w:rsid w:val="00CF302A"/>
    <w:rsid w:val="00CF31A5"/>
    <w:rsid w:val="00CF3478"/>
    <w:rsid w:val="00CF3B3B"/>
    <w:rsid w:val="00CF4310"/>
    <w:rsid w:val="00CF4445"/>
    <w:rsid w:val="00CF49DA"/>
    <w:rsid w:val="00CF4D99"/>
    <w:rsid w:val="00CF73C8"/>
    <w:rsid w:val="00CF78FC"/>
    <w:rsid w:val="00CF7D16"/>
    <w:rsid w:val="00CF7F02"/>
    <w:rsid w:val="00D004CE"/>
    <w:rsid w:val="00D015D1"/>
    <w:rsid w:val="00D01AE6"/>
    <w:rsid w:val="00D032AD"/>
    <w:rsid w:val="00D06BDB"/>
    <w:rsid w:val="00D0756C"/>
    <w:rsid w:val="00D075D1"/>
    <w:rsid w:val="00D07BC0"/>
    <w:rsid w:val="00D07BCE"/>
    <w:rsid w:val="00D10926"/>
    <w:rsid w:val="00D114DA"/>
    <w:rsid w:val="00D11B40"/>
    <w:rsid w:val="00D1298B"/>
    <w:rsid w:val="00D12C97"/>
    <w:rsid w:val="00D13CE1"/>
    <w:rsid w:val="00D1455D"/>
    <w:rsid w:val="00D148E0"/>
    <w:rsid w:val="00D14AAF"/>
    <w:rsid w:val="00D169BF"/>
    <w:rsid w:val="00D16D7E"/>
    <w:rsid w:val="00D16E3F"/>
    <w:rsid w:val="00D17CDF"/>
    <w:rsid w:val="00D2003C"/>
    <w:rsid w:val="00D2037F"/>
    <w:rsid w:val="00D205F5"/>
    <w:rsid w:val="00D21413"/>
    <w:rsid w:val="00D21AF5"/>
    <w:rsid w:val="00D24099"/>
    <w:rsid w:val="00D245E0"/>
    <w:rsid w:val="00D25804"/>
    <w:rsid w:val="00D25AD3"/>
    <w:rsid w:val="00D25EBE"/>
    <w:rsid w:val="00D265FF"/>
    <w:rsid w:val="00D268C8"/>
    <w:rsid w:val="00D27C62"/>
    <w:rsid w:val="00D31119"/>
    <w:rsid w:val="00D316DF"/>
    <w:rsid w:val="00D3193B"/>
    <w:rsid w:val="00D31BC4"/>
    <w:rsid w:val="00D323A9"/>
    <w:rsid w:val="00D3280F"/>
    <w:rsid w:val="00D35E43"/>
    <w:rsid w:val="00D3619D"/>
    <w:rsid w:val="00D361D2"/>
    <w:rsid w:val="00D3732E"/>
    <w:rsid w:val="00D378F9"/>
    <w:rsid w:val="00D40FD8"/>
    <w:rsid w:val="00D43459"/>
    <w:rsid w:val="00D43A88"/>
    <w:rsid w:val="00D43F1A"/>
    <w:rsid w:val="00D46584"/>
    <w:rsid w:val="00D46C12"/>
    <w:rsid w:val="00D47323"/>
    <w:rsid w:val="00D47557"/>
    <w:rsid w:val="00D50E7C"/>
    <w:rsid w:val="00D5165E"/>
    <w:rsid w:val="00D537FA"/>
    <w:rsid w:val="00D54435"/>
    <w:rsid w:val="00D54FCE"/>
    <w:rsid w:val="00D55639"/>
    <w:rsid w:val="00D55A1D"/>
    <w:rsid w:val="00D55B43"/>
    <w:rsid w:val="00D55EFA"/>
    <w:rsid w:val="00D56005"/>
    <w:rsid w:val="00D61096"/>
    <w:rsid w:val="00D628E2"/>
    <w:rsid w:val="00D628FA"/>
    <w:rsid w:val="00D64917"/>
    <w:rsid w:val="00D66E40"/>
    <w:rsid w:val="00D67024"/>
    <w:rsid w:val="00D67324"/>
    <w:rsid w:val="00D70493"/>
    <w:rsid w:val="00D70A94"/>
    <w:rsid w:val="00D72EDB"/>
    <w:rsid w:val="00D736BD"/>
    <w:rsid w:val="00D76494"/>
    <w:rsid w:val="00D77E81"/>
    <w:rsid w:val="00D80EB3"/>
    <w:rsid w:val="00D8106A"/>
    <w:rsid w:val="00D81D2C"/>
    <w:rsid w:val="00D82930"/>
    <w:rsid w:val="00D83F21"/>
    <w:rsid w:val="00D8518F"/>
    <w:rsid w:val="00D85C82"/>
    <w:rsid w:val="00D904CD"/>
    <w:rsid w:val="00D90CB6"/>
    <w:rsid w:val="00D90EA5"/>
    <w:rsid w:val="00D91646"/>
    <w:rsid w:val="00D923F2"/>
    <w:rsid w:val="00D93308"/>
    <w:rsid w:val="00D93417"/>
    <w:rsid w:val="00D95133"/>
    <w:rsid w:val="00D952B6"/>
    <w:rsid w:val="00D95BF4"/>
    <w:rsid w:val="00D95DF5"/>
    <w:rsid w:val="00D970AE"/>
    <w:rsid w:val="00D975F3"/>
    <w:rsid w:val="00DA0380"/>
    <w:rsid w:val="00DA04B0"/>
    <w:rsid w:val="00DA15FD"/>
    <w:rsid w:val="00DA1CC7"/>
    <w:rsid w:val="00DA2CFE"/>
    <w:rsid w:val="00DA425E"/>
    <w:rsid w:val="00DA4BF8"/>
    <w:rsid w:val="00DA6923"/>
    <w:rsid w:val="00DA7143"/>
    <w:rsid w:val="00DB15A2"/>
    <w:rsid w:val="00DB3118"/>
    <w:rsid w:val="00DB4284"/>
    <w:rsid w:val="00DB429B"/>
    <w:rsid w:val="00DB46A3"/>
    <w:rsid w:val="00DB4F5D"/>
    <w:rsid w:val="00DB54B8"/>
    <w:rsid w:val="00DB5AD5"/>
    <w:rsid w:val="00DB6A7A"/>
    <w:rsid w:val="00DB742F"/>
    <w:rsid w:val="00DC07DB"/>
    <w:rsid w:val="00DC2059"/>
    <w:rsid w:val="00DC2152"/>
    <w:rsid w:val="00DC314A"/>
    <w:rsid w:val="00DC3C7A"/>
    <w:rsid w:val="00DC5087"/>
    <w:rsid w:val="00DC56E0"/>
    <w:rsid w:val="00DC6C9E"/>
    <w:rsid w:val="00DC71BA"/>
    <w:rsid w:val="00DC7CC5"/>
    <w:rsid w:val="00DD0913"/>
    <w:rsid w:val="00DD2538"/>
    <w:rsid w:val="00DD3472"/>
    <w:rsid w:val="00DD5A09"/>
    <w:rsid w:val="00DD740A"/>
    <w:rsid w:val="00DD79E5"/>
    <w:rsid w:val="00DE1997"/>
    <w:rsid w:val="00DE3F2C"/>
    <w:rsid w:val="00DE4621"/>
    <w:rsid w:val="00DE50B2"/>
    <w:rsid w:val="00DE52C2"/>
    <w:rsid w:val="00DE5515"/>
    <w:rsid w:val="00DE5902"/>
    <w:rsid w:val="00DE5B60"/>
    <w:rsid w:val="00DE65F5"/>
    <w:rsid w:val="00DE6F22"/>
    <w:rsid w:val="00DE753E"/>
    <w:rsid w:val="00DE7C38"/>
    <w:rsid w:val="00DF089B"/>
    <w:rsid w:val="00DF0EDB"/>
    <w:rsid w:val="00DF1349"/>
    <w:rsid w:val="00DF3161"/>
    <w:rsid w:val="00DF3800"/>
    <w:rsid w:val="00DF5C93"/>
    <w:rsid w:val="00DF66A7"/>
    <w:rsid w:val="00E00DDD"/>
    <w:rsid w:val="00E027C5"/>
    <w:rsid w:val="00E034CE"/>
    <w:rsid w:val="00E03792"/>
    <w:rsid w:val="00E03EBB"/>
    <w:rsid w:val="00E0663D"/>
    <w:rsid w:val="00E07FB5"/>
    <w:rsid w:val="00E10BD7"/>
    <w:rsid w:val="00E111B7"/>
    <w:rsid w:val="00E11EC9"/>
    <w:rsid w:val="00E12D5E"/>
    <w:rsid w:val="00E131E7"/>
    <w:rsid w:val="00E13446"/>
    <w:rsid w:val="00E141BA"/>
    <w:rsid w:val="00E15B62"/>
    <w:rsid w:val="00E1696A"/>
    <w:rsid w:val="00E21902"/>
    <w:rsid w:val="00E21956"/>
    <w:rsid w:val="00E21FE6"/>
    <w:rsid w:val="00E22D93"/>
    <w:rsid w:val="00E236B3"/>
    <w:rsid w:val="00E245CC"/>
    <w:rsid w:val="00E2460C"/>
    <w:rsid w:val="00E27901"/>
    <w:rsid w:val="00E32EB7"/>
    <w:rsid w:val="00E337F0"/>
    <w:rsid w:val="00E348A2"/>
    <w:rsid w:val="00E3573B"/>
    <w:rsid w:val="00E36E98"/>
    <w:rsid w:val="00E3710E"/>
    <w:rsid w:val="00E371DC"/>
    <w:rsid w:val="00E40C26"/>
    <w:rsid w:val="00E40C8B"/>
    <w:rsid w:val="00E4132E"/>
    <w:rsid w:val="00E44720"/>
    <w:rsid w:val="00E4489C"/>
    <w:rsid w:val="00E4507E"/>
    <w:rsid w:val="00E456CC"/>
    <w:rsid w:val="00E45D8D"/>
    <w:rsid w:val="00E45E64"/>
    <w:rsid w:val="00E45ECF"/>
    <w:rsid w:val="00E4616E"/>
    <w:rsid w:val="00E470A4"/>
    <w:rsid w:val="00E4745C"/>
    <w:rsid w:val="00E47761"/>
    <w:rsid w:val="00E47E00"/>
    <w:rsid w:val="00E50F08"/>
    <w:rsid w:val="00E513C2"/>
    <w:rsid w:val="00E51FCA"/>
    <w:rsid w:val="00E53DE7"/>
    <w:rsid w:val="00E561E0"/>
    <w:rsid w:val="00E565CB"/>
    <w:rsid w:val="00E56A76"/>
    <w:rsid w:val="00E60028"/>
    <w:rsid w:val="00E619FB"/>
    <w:rsid w:val="00E6353F"/>
    <w:rsid w:val="00E642E7"/>
    <w:rsid w:val="00E644A4"/>
    <w:rsid w:val="00E65CDB"/>
    <w:rsid w:val="00E6609D"/>
    <w:rsid w:val="00E66785"/>
    <w:rsid w:val="00E6727F"/>
    <w:rsid w:val="00E71630"/>
    <w:rsid w:val="00E719C6"/>
    <w:rsid w:val="00E72161"/>
    <w:rsid w:val="00E72DDB"/>
    <w:rsid w:val="00E738C3"/>
    <w:rsid w:val="00E74CC8"/>
    <w:rsid w:val="00E74DB1"/>
    <w:rsid w:val="00E7574B"/>
    <w:rsid w:val="00E75B7A"/>
    <w:rsid w:val="00E75FD9"/>
    <w:rsid w:val="00E762BE"/>
    <w:rsid w:val="00E766F2"/>
    <w:rsid w:val="00E77730"/>
    <w:rsid w:val="00E77D7E"/>
    <w:rsid w:val="00E80718"/>
    <w:rsid w:val="00E80E6D"/>
    <w:rsid w:val="00E8182D"/>
    <w:rsid w:val="00E82530"/>
    <w:rsid w:val="00E831D2"/>
    <w:rsid w:val="00E835BA"/>
    <w:rsid w:val="00E86741"/>
    <w:rsid w:val="00E8718D"/>
    <w:rsid w:val="00E87949"/>
    <w:rsid w:val="00E87B3A"/>
    <w:rsid w:val="00E90139"/>
    <w:rsid w:val="00E90381"/>
    <w:rsid w:val="00E90F63"/>
    <w:rsid w:val="00E9131B"/>
    <w:rsid w:val="00E91976"/>
    <w:rsid w:val="00E91D0F"/>
    <w:rsid w:val="00E92666"/>
    <w:rsid w:val="00E92746"/>
    <w:rsid w:val="00E931B2"/>
    <w:rsid w:val="00E937D7"/>
    <w:rsid w:val="00E93CC1"/>
    <w:rsid w:val="00E93D9C"/>
    <w:rsid w:val="00E94692"/>
    <w:rsid w:val="00E94748"/>
    <w:rsid w:val="00E95698"/>
    <w:rsid w:val="00E95E46"/>
    <w:rsid w:val="00E9739F"/>
    <w:rsid w:val="00EA0DB9"/>
    <w:rsid w:val="00EA2018"/>
    <w:rsid w:val="00EA45FC"/>
    <w:rsid w:val="00EA594F"/>
    <w:rsid w:val="00EA65AF"/>
    <w:rsid w:val="00EA66E9"/>
    <w:rsid w:val="00EB1236"/>
    <w:rsid w:val="00EB1698"/>
    <w:rsid w:val="00EB2FDA"/>
    <w:rsid w:val="00EB383F"/>
    <w:rsid w:val="00EB43B9"/>
    <w:rsid w:val="00EB5032"/>
    <w:rsid w:val="00EB66A5"/>
    <w:rsid w:val="00EB7C2F"/>
    <w:rsid w:val="00EB7ECF"/>
    <w:rsid w:val="00EC05C7"/>
    <w:rsid w:val="00EC05CB"/>
    <w:rsid w:val="00EC0F49"/>
    <w:rsid w:val="00EC1FD1"/>
    <w:rsid w:val="00EC3221"/>
    <w:rsid w:val="00EC3293"/>
    <w:rsid w:val="00EC3B45"/>
    <w:rsid w:val="00EC3E5A"/>
    <w:rsid w:val="00EC591B"/>
    <w:rsid w:val="00EC5B97"/>
    <w:rsid w:val="00EC715B"/>
    <w:rsid w:val="00ED07D4"/>
    <w:rsid w:val="00ED162D"/>
    <w:rsid w:val="00ED31C6"/>
    <w:rsid w:val="00ED42E3"/>
    <w:rsid w:val="00ED45CC"/>
    <w:rsid w:val="00ED45D2"/>
    <w:rsid w:val="00ED7EC7"/>
    <w:rsid w:val="00EE09CB"/>
    <w:rsid w:val="00EE256D"/>
    <w:rsid w:val="00EE2A21"/>
    <w:rsid w:val="00EE4662"/>
    <w:rsid w:val="00EE4FC0"/>
    <w:rsid w:val="00EE6054"/>
    <w:rsid w:val="00EE6AFD"/>
    <w:rsid w:val="00EF1E43"/>
    <w:rsid w:val="00EF1E67"/>
    <w:rsid w:val="00EF215C"/>
    <w:rsid w:val="00EF2F70"/>
    <w:rsid w:val="00EF2F86"/>
    <w:rsid w:val="00EF49C9"/>
    <w:rsid w:val="00EF4B8C"/>
    <w:rsid w:val="00EF5288"/>
    <w:rsid w:val="00EF53DE"/>
    <w:rsid w:val="00EF6C0B"/>
    <w:rsid w:val="00EF7028"/>
    <w:rsid w:val="00F01213"/>
    <w:rsid w:val="00F013CC"/>
    <w:rsid w:val="00F01918"/>
    <w:rsid w:val="00F029C9"/>
    <w:rsid w:val="00F033ED"/>
    <w:rsid w:val="00F03AFC"/>
    <w:rsid w:val="00F04BA4"/>
    <w:rsid w:val="00F04C1C"/>
    <w:rsid w:val="00F04FE7"/>
    <w:rsid w:val="00F05A06"/>
    <w:rsid w:val="00F05C6A"/>
    <w:rsid w:val="00F064F4"/>
    <w:rsid w:val="00F06A91"/>
    <w:rsid w:val="00F07CED"/>
    <w:rsid w:val="00F1039C"/>
    <w:rsid w:val="00F10F45"/>
    <w:rsid w:val="00F118F4"/>
    <w:rsid w:val="00F11BC8"/>
    <w:rsid w:val="00F12085"/>
    <w:rsid w:val="00F12900"/>
    <w:rsid w:val="00F13D41"/>
    <w:rsid w:val="00F154F1"/>
    <w:rsid w:val="00F15D4C"/>
    <w:rsid w:val="00F1637E"/>
    <w:rsid w:val="00F16629"/>
    <w:rsid w:val="00F179F6"/>
    <w:rsid w:val="00F17AE3"/>
    <w:rsid w:val="00F17E12"/>
    <w:rsid w:val="00F201C9"/>
    <w:rsid w:val="00F2108F"/>
    <w:rsid w:val="00F21225"/>
    <w:rsid w:val="00F216BA"/>
    <w:rsid w:val="00F21D08"/>
    <w:rsid w:val="00F2330D"/>
    <w:rsid w:val="00F238CD"/>
    <w:rsid w:val="00F24E82"/>
    <w:rsid w:val="00F25EF7"/>
    <w:rsid w:val="00F268C8"/>
    <w:rsid w:val="00F27731"/>
    <w:rsid w:val="00F2791A"/>
    <w:rsid w:val="00F27A21"/>
    <w:rsid w:val="00F317DF"/>
    <w:rsid w:val="00F31B1E"/>
    <w:rsid w:val="00F31B93"/>
    <w:rsid w:val="00F31F2A"/>
    <w:rsid w:val="00F32104"/>
    <w:rsid w:val="00F340CD"/>
    <w:rsid w:val="00F35030"/>
    <w:rsid w:val="00F3509F"/>
    <w:rsid w:val="00F35DC4"/>
    <w:rsid w:val="00F361FC"/>
    <w:rsid w:val="00F41221"/>
    <w:rsid w:val="00F41907"/>
    <w:rsid w:val="00F41E6E"/>
    <w:rsid w:val="00F42850"/>
    <w:rsid w:val="00F43A15"/>
    <w:rsid w:val="00F448C9"/>
    <w:rsid w:val="00F45781"/>
    <w:rsid w:val="00F4718B"/>
    <w:rsid w:val="00F47770"/>
    <w:rsid w:val="00F5020B"/>
    <w:rsid w:val="00F50D70"/>
    <w:rsid w:val="00F536FB"/>
    <w:rsid w:val="00F53B55"/>
    <w:rsid w:val="00F53F66"/>
    <w:rsid w:val="00F53F67"/>
    <w:rsid w:val="00F548DA"/>
    <w:rsid w:val="00F54FA5"/>
    <w:rsid w:val="00F56F4C"/>
    <w:rsid w:val="00F57301"/>
    <w:rsid w:val="00F60A37"/>
    <w:rsid w:val="00F61F9B"/>
    <w:rsid w:val="00F6424F"/>
    <w:rsid w:val="00F64544"/>
    <w:rsid w:val="00F645C1"/>
    <w:rsid w:val="00F65A23"/>
    <w:rsid w:val="00F65ADF"/>
    <w:rsid w:val="00F66CC9"/>
    <w:rsid w:val="00F70095"/>
    <w:rsid w:val="00F702E3"/>
    <w:rsid w:val="00F71B1C"/>
    <w:rsid w:val="00F72849"/>
    <w:rsid w:val="00F7469C"/>
    <w:rsid w:val="00F75037"/>
    <w:rsid w:val="00F771FD"/>
    <w:rsid w:val="00F809B9"/>
    <w:rsid w:val="00F820EF"/>
    <w:rsid w:val="00F82D8C"/>
    <w:rsid w:val="00F84F9D"/>
    <w:rsid w:val="00F87803"/>
    <w:rsid w:val="00F87868"/>
    <w:rsid w:val="00F9050B"/>
    <w:rsid w:val="00F92D79"/>
    <w:rsid w:val="00F94861"/>
    <w:rsid w:val="00F9557B"/>
    <w:rsid w:val="00F96390"/>
    <w:rsid w:val="00F9690B"/>
    <w:rsid w:val="00FA1615"/>
    <w:rsid w:val="00FA163F"/>
    <w:rsid w:val="00FA16E9"/>
    <w:rsid w:val="00FA36CC"/>
    <w:rsid w:val="00FA3765"/>
    <w:rsid w:val="00FA575C"/>
    <w:rsid w:val="00FB29E2"/>
    <w:rsid w:val="00FB33DC"/>
    <w:rsid w:val="00FB3733"/>
    <w:rsid w:val="00FB3739"/>
    <w:rsid w:val="00FB3802"/>
    <w:rsid w:val="00FB3A15"/>
    <w:rsid w:val="00FB778B"/>
    <w:rsid w:val="00FC0BBF"/>
    <w:rsid w:val="00FC1759"/>
    <w:rsid w:val="00FC2D10"/>
    <w:rsid w:val="00FC4378"/>
    <w:rsid w:val="00FC461B"/>
    <w:rsid w:val="00FC53FD"/>
    <w:rsid w:val="00FC5B27"/>
    <w:rsid w:val="00FC6626"/>
    <w:rsid w:val="00FC6D15"/>
    <w:rsid w:val="00FC7A0B"/>
    <w:rsid w:val="00FD1949"/>
    <w:rsid w:val="00FD1F72"/>
    <w:rsid w:val="00FD2F17"/>
    <w:rsid w:val="00FD5C4A"/>
    <w:rsid w:val="00FD6A5D"/>
    <w:rsid w:val="00FD7413"/>
    <w:rsid w:val="00FD7B8D"/>
    <w:rsid w:val="00FE07D5"/>
    <w:rsid w:val="00FE3F30"/>
    <w:rsid w:val="00FE4043"/>
    <w:rsid w:val="00FE54B3"/>
    <w:rsid w:val="00FE796B"/>
    <w:rsid w:val="00FF28D3"/>
    <w:rsid w:val="00FF3693"/>
    <w:rsid w:val="00FF3769"/>
    <w:rsid w:val="00FF3F30"/>
    <w:rsid w:val="00FF4DB1"/>
    <w:rsid w:val="00FF4F92"/>
    <w:rsid w:val="00FF52DE"/>
    <w:rsid w:val="00FF6D51"/>
    <w:rsid w:val="00FF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002DCF"/>
    <w:pPr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styleId="Titre1">
    <w:name w:val="heading 1"/>
    <w:aliases w:val="H1,app heading 1,l1,h1,level 1,level1,1titre,1titre1,1titre2,1titre3,1titre4,1titre5,1titre6,TexteTitre1,Heading 1- not bold,Part,Header 1,II+,I,Titre 1 VGX,numeroté  1.,Titre du volet,Appendix,R&amp;S - Titre 1,Titre1,ITT t1,H11,H12,H13,H14,H15,H16"/>
    <w:basedOn w:val="Normal"/>
    <w:next w:val="Normal"/>
    <w:qFormat/>
    <w:rsid w:val="007643C0"/>
    <w:pPr>
      <w:keepNext/>
      <w:pageBreakBefore/>
      <w:numPr>
        <w:numId w:val="1"/>
      </w:numPr>
      <w:spacing w:before="480" w:after="60"/>
      <w:outlineLvl w:val="0"/>
    </w:pPr>
    <w:rPr>
      <w:b/>
      <w:caps/>
      <w:color w:val="FF6600"/>
      <w:kern w:val="28"/>
      <w:sz w:val="32"/>
      <w:u w:val="single"/>
    </w:rPr>
  </w:style>
  <w:style w:type="paragraph" w:styleId="Titre2">
    <w:name w:val="heading 2"/>
    <w:aliases w:val="H2,Head2A,2,Titre 2 SICoR-PAT,Headnum 2,TexteTitre2,h2,l2,l21,l22,l23,l24,l25,l211,l221,l231,l241,l26,l212,l222,l232,l242,l27,l213,l223,l233,l243,l28,l214,l224,l234,l244,l29,l215,l225,l235,l245,l210,l216,l226,l236,l246,l251,l2111,l2211,l2311,H21"/>
    <w:basedOn w:val="Normal"/>
    <w:next w:val="Normal"/>
    <w:qFormat/>
    <w:rsid w:val="007643C0"/>
    <w:pPr>
      <w:keepNext/>
      <w:numPr>
        <w:ilvl w:val="1"/>
        <w:numId w:val="1"/>
      </w:numPr>
      <w:tabs>
        <w:tab w:val="clear" w:pos="1427"/>
        <w:tab w:val="num" w:pos="576"/>
      </w:tabs>
      <w:spacing w:before="240" w:after="120"/>
      <w:ind w:left="576"/>
      <w:outlineLvl w:val="1"/>
    </w:pPr>
    <w:rPr>
      <w:b/>
      <w:caps/>
      <w:snapToGrid w:val="0"/>
      <w:color w:val="FF6600"/>
      <w:sz w:val="24"/>
      <w:u w:val="single"/>
    </w:rPr>
  </w:style>
  <w:style w:type="paragraph" w:styleId="Titre3">
    <w:name w:val="heading 3"/>
    <w:aliases w:val="H3,Heading 3,h3,TexteTitre3,1,Titre 31,t3.T3,l3,CT,3,level3,1.1.1. Titre 3,Titre 3',Titre 3 SQ,Titre 1.1.1,TF-Overskrift 3,Lev 3,3 bullet,b,bullet,SECOND,Second,BLANK2,4 bullet,bdullet,pc heading3,Bullet Point,orderpara2,heading 3,T3,subhead,1."/>
    <w:basedOn w:val="Titre2"/>
    <w:next w:val="Normal"/>
    <w:qFormat/>
    <w:rsid w:val="007643C0"/>
    <w:pPr>
      <w:numPr>
        <w:ilvl w:val="2"/>
      </w:numPr>
      <w:spacing w:after="60"/>
      <w:outlineLvl w:val="2"/>
    </w:pPr>
    <w:rPr>
      <w:caps w:val="0"/>
    </w:rPr>
  </w:style>
  <w:style w:type="paragraph" w:styleId="Titre4">
    <w:name w:val="heading 4"/>
    <w:aliases w:val="H4,(Shift Ctrl 4),Headnum 4,chapitre 1.1.1.1,(Shift Ctrl 4)1,Headnum 41,chapitre 1.1.1.11,(Shift Ctrl 4)2,Headnum 42,chapitre 1.1.1.12,(Shift Ctrl 4)3,Headnum 43,chapitre 1.1.1.13,(Shift Ctrl 4)4,Headnum 44,chapitre 1.1.1.14,(Shift Ctrl 4)5,h:4"/>
    <w:basedOn w:val="Titre3"/>
    <w:next w:val="Normal"/>
    <w:qFormat/>
    <w:rsid w:val="007643C0"/>
    <w:pPr>
      <w:numPr>
        <w:ilvl w:val="3"/>
      </w:numPr>
      <w:outlineLvl w:val="3"/>
    </w:pPr>
    <w:rPr>
      <w:b w:val="0"/>
      <w:i/>
      <w:sz w:val="22"/>
    </w:rPr>
  </w:style>
  <w:style w:type="paragraph" w:styleId="Titre5">
    <w:name w:val="heading 5"/>
    <w:aliases w:val="(Shift Ctrl 5),Headnum 5,(Shift Ctrl 5)1,Headnum 51,(Shift Ctrl 5)2,Headnum 52,(Shift Ctrl 5)3,Headnum 53,(Shift Ctrl 5)4,Headnum 54,(Shift Ctrl 5)5,Headnum 55,(Shift Ctrl 5)6,Headnum 56,(Shift Ctrl 5)7,Headnum 57,H5,Header 5,T5,Roman list,5"/>
    <w:basedOn w:val="Titre4"/>
    <w:next w:val="Normal"/>
    <w:qFormat/>
    <w:rsid w:val="007643C0"/>
    <w:pPr>
      <w:numPr>
        <w:ilvl w:val="4"/>
      </w:numPr>
      <w:outlineLvl w:val="4"/>
    </w:pPr>
    <w:rPr>
      <w:rFonts w:ascii="Arial Gras" w:hAnsi="Arial Gras"/>
      <w:b/>
      <w:sz w:val="20"/>
      <w:u w:val="none"/>
    </w:rPr>
  </w:style>
  <w:style w:type="paragraph" w:styleId="Titre6">
    <w:name w:val="heading 6"/>
    <w:aliases w:val="(Shift Ctrl 6),(Shift Ctrl 6)1,(Shift Ctrl 6)2,(Shift Ctrl 6)3,(Shift Ctrl 6)4,(Shift Ctrl 6)5,(Shift Ctrl 6)6,(Shift Ctrl 6)7,Header 6,Bullet list,6,heading 6,ITT t6,PA Appendix,h6"/>
    <w:basedOn w:val="Normal"/>
    <w:next w:val="Normal"/>
    <w:qFormat/>
    <w:rsid w:val="007643C0"/>
    <w:pPr>
      <w:numPr>
        <w:ilvl w:val="5"/>
        <w:numId w:val="1"/>
      </w:numPr>
      <w:outlineLvl w:val="5"/>
    </w:pPr>
    <w:rPr>
      <w:sz w:val="22"/>
    </w:rPr>
  </w:style>
  <w:style w:type="paragraph" w:styleId="Titre7">
    <w:name w:val="heading 7"/>
    <w:aliases w:val="Header 7,letter list,7,req3,heading 7,ITT t7,PA Appendix Major,h7"/>
    <w:basedOn w:val="Normal"/>
    <w:next w:val="Normal"/>
    <w:qFormat/>
    <w:rsid w:val="007643C0"/>
    <w:pPr>
      <w:keepNext/>
      <w:numPr>
        <w:ilvl w:val="6"/>
        <w:numId w:val="1"/>
      </w:numPr>
      <w:outlineLvl w:val="6"/>
    </w:pPr>
    <w:rPr>
      <w:color w:val="000000"/>
      <w:sz w:val="22"/>
    </w:rPr>
  </w:style>
  <w:style w:type="paragraph" w:styleId="Titre8">
    <w:name w:val="heading 8"/>
    <w:aliases w:val="Header 8,action,8,r,requirement,req2,Reference List,heading 8, action,ITT t8,PA Appendix Minor,h8"/>
    <w:basedOn w:val="Normal"/>
    <w:next w:val="Normal"/>
    <w:qFormat/>
    <w:rsid w:val="007643C0"/>
    <w:pPr>
      <w:keepNext/>
      <w:numPr>
        <w:ilvl w:val="7"/>
        <w:numId w:val="1"/>
      </w:numPr>
      <w:outlineLvl w:val="7"/>
    </w:pPr>
  </w:style>
  <w:style w:type="paragraph" w:styleId="Titre9">
    <w:name w:val="heading 9"/>
    <w:aliases w:val="Header 9,progress,App Heading,Titre 10,9,rb,req bullet,req1,heading 9, progress,ITT t9,h9"/>
    <w:basedOn w:val="Normal"/>
    <w:next w:val="Normal"/>
    <w:qFormat/>
    <w:rsid w:val="007643C0"/>
    <w:pPr>
      <w:keepNext/>
      <w:numPr>
        <w:ilvl w:val="8"/>
        <w:numId w:val="1"/>
      </w:numPr>
      <w:outlineLvl w:val="8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rsid w:val="007643C0"/>
    <w:pPr>
      <w:tabs>
        <w:tab w:val="left" w:pos="400"/>
        <w:tab w:val="right" w:leader="dot" w:pos="9072"/>
      </w:tabs>
      <w:spacing w:before="120" w:after="120"/>
    </w:pPr>
    <w:rPr>
      <w:b/>
      <w:bCs/>
      <w:caps/>
      <w:szCs w:val="24"/>
    </w:rPr>
  </w:style>
  <w:style w:type="paragraph" w:styleId="TM2">
    <w:name w:val="toc 2"/>
    <w:basedOn w:val="Normal"/>
    <w:next w:val="Normal"/>
    <w:autoRedefine/>
    <w:uiPriority w:val="39"/>
    <w:rsid w:val="007643C0"/>
    <w:pPr>
      <w:tabs>
        <w:tab w:val="left" w:pos="800"/>
        <w:tab w:val="right" w:leader="dot" w:pos="9074"/>
      </w:tabs>
      <w:ind w:left="200"/>
    </w:pPr>
    <w:rPr>
      <w:smallCaps/>
      <w:szCs w:val="24"/>
    </w:rPr>
  </w:style>
  <w:style w:type="paragraph" w:customStyle="1" w:styleId="BodyHeader">
    <w:name w:val="Body Header"/>
    <w:aliases w:val="bh"/>
    <w:basedOn w:val="Normal"/>
    <w:next w:val="Normal"/>
    <w:rsid w:val="00A149B9"/>
    <w:pPr>
      <w:tabs>
        <w:tab w:val="center" w:pos="4536"/>
        <w:tab w:val="right" w:pos="9072"/>
      </w:tabs>
      <w:spacing w:before="120" w:after="120"/>
    </w:pPr>
    <w:rPr>
      <w:b/>
      <w:bCs/>
      <w:color w:val="FF6600"/>
      <w:sz w:val="24"/>
    </w:rPr>
  </w:style>
  <w:style w:type="paragraph" w:styleId="TM3">
    <w:name w:val="toc 3"/>
    <w:basedOn w:val="Normal"/>
    <w:next w:val="Normal"/>
    <w:autoRedefine/>
    <w:uiPriority w:val="39"/>
    <w:rsid w:val="007643C0"/>
    <w:pPr>
      <w:ind w:left="400"/>
    </w:pPr>
    <w:rPr>
      <w:i/>
      <w:iCs/>
      <w:szCs w:val="24"/>
    </w:rPr>
  </w:style>
  <w:style w:type="paragraph" w:customStyle="1" w:styleId="HeadingC">
    <w:name w:val="HeadingC"/>
    <w:aliases w:val="HC"/>
    <w:basedOn w:val="Normal"/>
    <w:rsid w:val="007643C0"/>
    <w:pPr>
      <w:pageBreakBefore/>
      <w:jc w:val="center"/>
    </w:pPr>
    <w:rPr>
      <w:b/>
      <w:color w:val="FF6600"/>
      <w:sz w:val="32"/>
      <w:szCs w:val="32"/>
      <w:u w:val="single"/>
    </w:rPr>
  </w:style>
  <w:style w:type="paragraph" w:styleId="Listepuces">
    <w:name w:val="List Bullet"/>
    <w:aliases w:val="Normal à puces"/>
    <w:basedOn w:val="Normal"/>
    <w:rsid w:val="007643C0"/>
    <w:pPr>
      <w:numPr>
        <w:numId w:val="2"/>
      </w:numPr>
    </w:pPr>
  </w:style>
  <w:style w:type="paragraph" w:styleId="Index1">
    <w:name w:val="index 1"/>
    <w:basedOn w:val="Normal"/>
    <w:next w:val="Normal"/>
    <w:autoRedefine/>
    <w:semiHidden/>
    <w:rsid w:val="007643C0"/>
    <w:pPr>
      <w:ind w:left="200" w:hanging="200"/>
    </w:pPr>
  </w:style>
  <w:style w:type="paragraph" w:styleId="Titreindex">
    <w:name w:val="index heading"/>
    <w:basedOn w:val="Normal"/>
    <w:next w:val="Index1"/>
    <w:semiHidden/>
    <w:rsid w:val="007643C0"/>
    <w:pPr>
      <w:spacing w:before="120" w:line="240" w:lineRule="atLeast"/>
      <w:ind w:left="567"/>
    </w:pPr>
    <w:rPr>
      <w:sz w:val="22"/>
    </w:rPr>
  </w:style>
  <w:style w:type="character" w:styleId="Marquedecommentaire">
    <w:name w:val="annotation reference"/>
    <w:semiHidden/>
    <w:rsid w:val="007643C0"/>
    <w:rPr>
      <w:sz w:val="16"/>
    </w:rPr>
  </w:style>
  <w:style w:type="paragraph" w:styleId="Commentaire">
    <w:name w:val="annotation text"/>
    <w:basedOn w:val="Normal"/>
    <w:link w:val="CommentaireCar"/>
    <w:semiHidden/>
    <w:rsid w:val="007643C0"/>
  </w:style>
  <w:style w:type="paragraph" w:styleId="Explorateurdedocuments">
    <w:name w:val="Document Map"/>
    <w:basedOn w:val="Normal"/>
    <w:semiHidden/>
    <w:rsid w:val="007643C0"/>
    <w:pPr>
      <w:shd w:val="clear" w:color="auto" w:fill="000080"/>
    </w:pPr>
    <w:rPr>
      <w:rFonts w:ascii="Tahoma" w:hAnsi="Tahoma"/>
    </w:rPr>
  </w:style>
  <w:style w:type="paragraph" w:styleId="TM4">
    <w:name w:val="toc 4"/>
    <w:basedOn w:val="Normal"/>
    <w:next w:val="Normal"/>
    <w:autoRedefine/>
    <w:uiPriority w:val="39"/>
    <w:rsid w:val="007643C0"/>
    <w:pPr>
      <w:ind w:left="600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7643C0"/>
    <w:pPr>
      <w:ind w:left="80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7643C0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7643C0"/>
    <w:pPr>
      <w:ind w:left="120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7643C0"/>
    <w:pPr>
      <w:ind w:left="140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7643C0"/>
    <w:pPr>
      <w:ind w:left="1600"/>
    </w:pPr>
    <w:rPr>
      <w:szCs w:val="21"/>
    </w:rPr>
  </w:style>
  <w:style w:type="paragraph" w:styleId="Notedebasdepage">
    <w:name w:val="footnote text"/>
    <w:basedOn w:val="Normal"/>
    <w:semiHidden/>
    <w:rsid w:val="007643C0"/>
  </w:style>
  <w:style w:type="character" w:styleId="Appelnotedebasdep">
    <w:name w:val="footnote reference"/>
    <w:semiHidden/>
    <w:rsid w:val="007643C0"/>
    <w:rPr>
      <w:vertAlign w:val="superscript"/>
    </w:rPr>
  </w:style>
  <w:style w:type="character" w:styleId="Lienhypertexte">
    <w:name w:val="Hyperlink"/>
    <w:uiPriority w:val="99"/>
    <w:rsid w:val="007643C0"/>
    <w:rPr>
      <w:color w:val="0000FF"/>
      <w:u w:val="single"/>
    </w:rPr>
  </w:style>
  <w:style w:type="paragraph" w:customStyle="1" w:styleId="TableHeading">
    <w:name w:val="TableHeading"/>
    <w:aliases w:val="th"/>
    <w:basedOn w:val="Normal"/>
    <w:rsid w:val="007643C0"/>
    <w:pPr>
      <w:spacing w:before="60" w:after="60"/>
    </w:pPr>
    <w:rPr>
      <w:b/>
      <w:color w:val="FFFFFF"/>
    </w:rPr>
  </w:style>
  <w:style w:type="paragraph" w:customStyle="1" w:styleId="TableHeadingCentre">
    <w:name w:val="TableHeadingCentre"/>
    <w:aliases w:val="thc"/>
    <w:basedOn w:val="TableHeading"/>
    <w:rsid w:val="007643C0"/>
    <w:pPr>
      <w:jc w:val="center"/>
    </w:pPr>
    <w:rPr>
      <w:bCs/>
    </w:rPr>
  </w:style>
  <w:style w:type="paragraph" w:customStyle="1" w:styleId="RecommendationBullet1">
    <w:name w:val="RecommendationBullet 1"/>
    <w:basedOn w:val="Normal"/>
    <w:rsid w:val="00C80C4B"/>
    <w:pPr>
      <w:numPr>
        <w:numId w:val="3"/>
      </w:numPr>
      <w:spacing w:after="60"/>
    </w:pPr>
    <w:rPr>
      <w:i/>
      <w:iCs/>
    </w:rPr>
  </w:style>
  <w:style w:type="paragraph" w:customStyle="1" w:styleId="AppendixH">
    <w:name w:val="AppendixH"/>
    <w:aliases w:val="AH"/>
    <w:basedOn w:val="Normal"/>
    <w:next w:val="Normal"/>
    <w:rsid w:val="007643C0"/>
    <w:pPr>
      <w:pageBreakBefore/>
      <w:outlineLvl w:val="0"/>
    </w:pPr>
    <w:rPr>
      <w:b/>
      <w:bCs/>
      <w:color w:val="FF6600"/>
      <w:sz w:val="36"/>
    </w:rPr>
  </w:style>
  <w:style w:type="paragraph" w:customStyle="1" w:styleId="Table">
    <w:name w:val="Table"/>
    <w:basedOn w:val="Normal"/>
    <w:rsid w:val="007643C0"/>
    <w:pPr>
      <w:keepLines/>
      <w:tabs>
        <w:tab w:val="left" w:pos="284"/>
        <w:tab w:val="left" w:pos="567"/>
      </w:tabs>
      <w:spacing w:before="20" w:after="40" w:line="220" w:lineRule="atLeast"/>
    </w:pPr>
    <w:rPr>
      <w:sz w:val="18"/>
      <w:szCs w:val="18"/>
      <w:lang w:val="pl-PL"/>
    </w:rPr>
  </w:style>
  <w:style w:type="paragraph" w:styleId="Textedebulles">
    <w:name w:val="Balloon Text"/>
    <w:basedOn w:val="Normal"/>
    <w:semiHidden/>
    <w:rsid w:val="007643C0"/>
    <w:rPr>
      <w:rFonts w:ascii="Tahoma" w:hAnsi="Tahoma" w:cs="Tahoma"/>
    </w:rPr>
  </w:style>
  <w:style w:type="paragraph" w:customStyle="1" w:styleId="TableText">
    <w:name w:val="Table Text"/>
    <w:aliases w:val="tt"/>
    <w:basedOn w:val="Normal"/>
    <w:rsid w:val="007643C0"/>
    <w:pPr>
      <w:spacing w:before="60" w:after="60"/>
    </w:pPr>
    <w:rPr>
      <w:sz w:val="18"/>
    </w:rPr>
  </w:style>
  <w:style w:type="paragraph" w:styleId="Titre">
    <w:name w:val="Title"/>
    <w:aliases w:val="t"/>
    <w:basedOn w:val="Normal"/>
    <w:qFormat/>
    <w:rsid w:val="007643C0"/>
    <w:pPr>
      <w:jc w:val="center"/>
    </w:pPr>
    <w:rPr>
      <w:b/>
      <w:color w:val="FF6600"/>
      <w:sz w:val="56"/>
      <w:szCs w:val="56"/>
      <w:u w:val="single"/>
    </w:rPr>
  </w:style>
  <w:style w:type="paragraph" w:customStyle="1" w:styleId="Recommendationpleintexte">
    <w:name w:val="Recommendation plein texte"/>
    <w:basedOn w:val="Normal"/>
    <w:link w:val="RecommendationpleintexteCarCar"/>
    <w:rsid w:val="00C80C4B"/>
    <w:pPr>
      <w:spacing w:after="120"/>
    </w:pPr>
    <w:rPr>
      <w:i/>
    </w:rPr>
  </w:style>
  <w:style w:type="character" w:customStyle="1" w:styleId="RecommendationpleintexteCarCar">
    <w:name w:val="Recommendation plein texte Car Car"/>
    <w:link w:val="Recommendationpleintexte"/>
    <w:rsid w:val="00C80C4B"/>
    <w:rPr>
      <w:rFonts w:ascii="Helvetica 45 Light" w:hAnsi="Helvetica 45 Light"/>
      <w:i/>
      <w:lang w:val="en-GB" w:eastAsia="en-US" w:bidi="ar-SA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semiHidden/>
    <w:rsid w:val="00195ED9"/>
    <w:pPr>
      <w:keepNext/>
      <w:tabs>
        <w:tab w:val="num" w:pos="425"/>
      </w:tabs>
      <w:spacing w:before="80" w:after="80"/>
      <w:ind w:hanging="425"/>
    </w:pPr>
    <w:rPr>
      <w:rFonts w:ascii="Tahoma" w:eastAsia="SimSun" w:hAnsi="Tahoma"/>
      <w:b/>
      <w:spacing w:val="-10"/>
      <w:kern w:val="2"/>
      <w:sz w:val="24"/>
      <w:szCs w:val="24"/>
      <w:lang w:val="en-US" w:eastAsia="zh-CN"/>
    </w:rPr>
  </w:style>
  <w:style w:type="table" w:styleId="Grilledutableau">
    <w:name w:val="Table Grid"/>
    <w:basedOn w:val="TableauNormal"/>
    <w:rsid w:val="002117C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CC1E1F"/>
    <w:pPr>
      <w:tabs>
        <w:tab w:val="center" w:pos="4536"/>
        <w:tab w:val="right" w:pos="9072"/>
      </w:tabs>
    </w:pPr>
  </w:style>
  <w:style w:type="paragraph" w:styleId="Lgende">
    <w:name w:val="caption"/>
    <w:basedOn w:val="Normal"/>
    <w:next w:val="Normal"/>
    <w:unhideWhenUsed/>
    <w:qFormat/>
    <w:rsid w:val="00A35D9B"/>
    <w:rPr>
      <w:b/>
      <w:bCs/>
    </w:rPr>
  </w:style>
  <w:style w:type="paragraph" w:styleId="Paragraphedeliste">
    <w:name w:val="List Paragraph"/>
    <w:basedOn w:val="Normal"/>
    <w:uiPriority w:val="34"/>
    <w:qFormat/>
    <w:rsid w:val="000D1612"/>
    <w:pPr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harChar">
    <w:name w:val="Char Char"/>
    <w:basedOn w:val="Normal"/>
    <w:semiHidden/>
    <w:rsid w:val="00DC07DB"/>
    <w:pPr>
      <w:keepNext/>
      <w:tabs>
        <w:tab w:val="num" w:pos="425"/>
      </w:tabs>
      <w:spacing w:before="80" w:after="80"/>
      <w:ind w:hanging="425"/>
    </w:pPr>
    <w:rPr>
      <w:rFonts w:ascii="Tahoma" w:eastAsia="SimSun" w:hAnsi="Tahoma"/>
      <w:b/>
      <w:spacing w:val="-10"/>
      <w:kern w:val="2"/>
      <w:sz w:val="24"/>
      <w:szCs w:val="24"/>
      <w:lang w:val="en-US" w:eastAsia="zh-CN"/>
    </w:rPr>
  </w:style>
  <w:style w:type="paragraph" w:styleId="Rvision">
    <w:name w:val="Revision"/>
    <w:hidden/>
    <w:uiPriority w:val="99"/>
    <w:semiHidden/>
    <w:rsid w:val="00B32F59"/>
    <w:rPr>
      <w:rFonts w:ascii="Helvetica 45 Light" w:hAnsi="Helvetica 45 Light"/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2D1D6E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2D1D6E"/>
    <w:rPr>
      <w:rFonts w:ascii="Helvetica 45 Light" w:hAnsi="Helvetica 45 Light"/>
      <w:lang w:val="en-GB" w:eastAsia="en-US"/>
    </w:rPr>
  </w:style>
  <w:style w:type="character" w:customStyle="1" w:styleId="ObjetducommentaireCar">
    <w:name w:val="Objet du commentaire Car"/>
    <w:basedOn w:val="CommentaireCar"/>
    <w:link w:val="Objetducommentaire"/>
    <w:rsid w:val="002D1D6E"/>
    <w:rPr>
      <w:rFonts w:ascii="Helvetica 45 Light" w:hAnsi="Helvetica 45 Light"/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002DCF"/>
    <w:pPr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styleId="Titre1">
    <w:name w:val="heading 1"/>
    <w:aliases w:val="H1,app heading 1,l1,h1,level 1,level1,1titre,1titre1,1titre2,1titre3,1titre4,1titre5,1titre6,TexteTitre1,Heading 1- not bold,Part,Header 1,II+,I,Titre 1 VGX,numeroté  1.,Titre du volet,Appendix,R&amp;S - Titre 1,Titre1,ITT t1,H11,H12,H13,H14,H15,H16"/>
    <w:basedOn w:val="Normal"/>
    <w:next w:val="Normal"/>
    <w:qFormat/>
    <w:rsid w:val="007643C0"/>
    <w:pPr>
      <w:keepNext/>
      <w:pageBreakBefore/>
      <w:numPr>
        <w:numId w:val="1"/>
      </w:numPr>
      <w:spacing w:before="480" w:after="60"/>
      <w:outlineLvl w:val="0"/>
    </w:pPr>
    <w:rPr>
      <w:b/>
      <w:caps/>
      <w:color w:val="FF6600"/>
      <w:kern w:val="28"/>
      <w:sz w:val="32"/>
      <w:u w:val="single"/>
    </w:rPr>
  </w:style>
  <w:style w:type="paragraph" w:styleId="Titre2">
    <w:name w:val="heading 2"/>
    <w:aliases w:val="H2,Head2A,2,Titre 2 SICoR-PAT,Headnum 2,TexteTitre2,h2,l2,l21,l22,l23,l24,l25,l211,l221,l231,l241,l26,l212,l222,l232,l242,l27,l213,l223,l233,l243,l28,l214,l224,l234,l244,l29,l215,l225,l235,l245,l210,l216,l226,l236,l246,l251,l2111,l2211,l2311,H21"/>
    <w:basedOn w:val="Normal"/>
    <w:next w:val="Normal"/>
    <w:qFormat/>
    <w:rsid w:val="007643C0"/>
    <w:pPr>
      <w:keepNext/>
      <w:numPr>
        <w:ilvl w:val="1"/>
        <w:numId w:val="1"/>
      </w:numPr>
      <w:tabs>
        <w:tab w:val="clear" w:pos="1427"/>
        <w:tab w:val="num" w:pos="576"/>
      </w:tabs>
      <w:spacing w:before="240" w:after="120"/>
      <w:ind w:left="576"/>
      <w:outlineLvl w:val="1"/>
    </w:pPr>
    <w:rPr>
      <w:b/>
      <w:caps/>
      <w:snapToGrid w:val="0"/>
      <w:color w:val="FF6600"/>
      <w:sz w:val="24"/>
      <w:u w:val="single"/>
    </w:rPr>
  </w:style>
  <w:style w:type="paragraph" w:styleId="Titre3">
    <w:name w:val="heading 3"/>
    <w:aliases w:val="H3,Heading 3,h3,TexteTitre3,1,Titre 31,t3.T3,l3,CT,3,level3,1.1.1. Titre 3,Titre 3',Titre 3 SQ,Titre 1.1.1,TF-Overskrift 3,Lev 3,3 bullet,b,bullet,SECOND,Second,BLANK2,4 bullet,bdullet,pc heading3,Bullet Point,orderpara2,heading 3,T3,subhead,1."/>
    <w:basedOn w:val="Titre2"/>
    <w:next w:val="Normal"/>
    <w:qFormat/>
    <w:rsid w:val="007643C0"/>
    <w:pPr>
      <w:numPr>
        <w:ilvl w:val="2"/>
      </w:numPr>
      <w:spacing w:after="60"/>
      <w:outlineLvl w:val="2"/>
    </w:pPr>
    <w:rPr>
      <w:caps w:val="0"/>
    </w:rPr>
  </w:style>
  <w:style w:type="paragraph" w:styleId="Titre4">
    <w:name w:val="heading 4"/>
    <w:aliases w:val="H4,(Shift Ctrl 4),Headnum 4,chapitre 1.1.1.1,(Shift Ctrl 4)1,Headnum 41,chapitre 1.1.1.11,(Shift Ctrl 4)2,Headnum 42,chapitre 1.1.1.12,(Shift Ctrl 4)3,Headnum 43,chapitre 1.1.1.13,(Shift Ctrl 4)4,Headnum 44,chapitre 1.1.1.14,(Shift Ctrl 4)5,h:4"/>
    <w:basedOn w:val="Titre3"/>
    <w:next w:val="Normal"/>
    <w:qFormat/>
    <w:rsid w:val="007643C0"/>
    <w:pPr>
      <w:numPr>
        <w:ilvl w:val="3"/>
      </w:numPr>
      <w:outlineLvl w:val="3"/>
    </w:pPr>
    <w:rPr>
      <w:b w:val="0"/>
      <w:i/>
      <w:sz w:val="22"/>
    </w:rPr>
  </w:style>
  <w:style w:type="paragraph" w:styleId="Titre5">
    <w:name w:val="heading 5"/>
    <w:aliases w:val="(Shift Ctrl 5),Headnum 5,(Shift Ctrl 5)1,Headnum 51,(Shift Ctrl 5)2,Headnum 52,(Shift Ctrl 5)3,Headnum 53,(Shift Ctrl 5)4,Headnum 54,(Shift Ctrl 5)5,Headnum 55,(Shift Ctrl 5)6,Headnum 56,(Shift Ctrl 5)7,Headnum 57,H5,Header 5,T5,Roman list,5"/>
    <w:basedOn w:val="Titre4"/>
    <w:next w:val="Normal"/>
    <w:qFormat/>
    <w:rsid w:val="007643C0"/>
    <w:pPr>
      <w:numPr>
        <w:ilvl w:val="4"/>
      </w:numPr>
      <w:outlineLvl w:val="4"/>
    </w:pPr>
    <w:rPr>
      <w:rFonts w:ascii="Arial Gras" w:hAnsi="Arial Gras"/>
      <w:b/>
      <w:sz w:val="20"/>
      <w:u w:val="none"/>
    </w:rPr>
  </w:style>
  <w:style w:type="paragraph" w:styleId="Titre6">
    <w:name w:val="heading 6"/>
    <w:aliases w:val="(Shift Ctrl 6),(Shift Ctrl 6)1,(Shift Ctrl 6)2,(Shift Ctrl 6)3,(Shift Ctrl 6)4,(Shift Ctrl 6)5,(Shift Ctrl 6)6,(Shift Ctrl 6)7,Header 6,Bullet list,6,heading 6,ITT t6,PA Appendix,h6"/>
    <w:basedOn w:val="Normal"/>
    <w:next w:val="Normal"/>
    <w:qFormat/>
    <w:rsid w:val="007643C0"/>
    <w:pPr>
      <w:numPr>
        <w:ilvl w:val="5"/>
        <w:numId w:val="1"/>
      </w:numPr>
      <w:outlineLvl w:val="5"/>
    </w:pPr>
    <w:rPr>
      <w:sz w:val="22"/>
    </w:rPr>
  </w:style>
  <w:style w:type="paragraph" w:styleId="Titre7">
    <w:name w:val="heading 7"/>
    <w:aliases w:val="Header 7,letter list,7,req3,heading 7,ITT t7,PA Appendix Major,h7"/>
    <w:basedOn w:val="Normal"/>
    <w:next w:val="Normal"/>
    <w:qFormat/>
    <w:rsid w:val="007643C0"/>
    <w:pPr>
      <w:keepNext/>
      <w:numPr>
        <w:ilvl w:val="6"/>
        <w:numId w:val="1"/>
      </w:numPr>
      <w:outlineLvl w:val="6"/>
    </w:pPr>
    <w:rPr>
      <w:color w:val="000000"/>
      <w:sz w:val="22"/>
    </w:rPr>
  </w:style>
  <w:style w:type="paragraph" w:styleId="Titre8">
    <w:name w:val="heading 8"/>
    <w:aliases w:val="Header 8,action,8,r,requirement,req2,Reference List,heading 8, action,ITT t8,PA Appendix Minor,h8"/>
    <w:basedOn w:val="Normal"/>
    <w:next w:val="Normal"/>
    <w:qFormat/>
    <w:rsid w:val="007643C0"/>
    <w:pPr>
      <w:keepNext/>
      <w:numPr>
        <w:ilvl w:val="7"/>
        <w:numId w:val="1"/>
      </w:numPr>
      <w:outlineLvl w:val="7"/>
    </w:pPr>
  </w:style>
  <w:style w:type="paragraph" w:styleId="Titre9">
    <w:name w:val="heading 9"/>
    <w:aliases w:val="Header 9,progress,App Heading,Titre 10,9,rb,req bullet,req1,heading 9, progress,ITT t9,h9"/>
    <w:basedOn w:val="Normal"/>
    <w:next w:val="Normal"/>
    <w:qFormat/>
    <w:rsid w:val="007643C0"/>
    <w:pPr>
      <w:keepNext/>
      <w:numPr>
        <w:ilvl w:val="8"/>
        <w:numId w:val="1"/>
      </w:numPr>
      <w:outlineLvl w:val="8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rsid w:val="007643C0"/>
    <w:pPr>
      <w:tabs>
        <w:tab w:val="left" w:pos="400"/>
        <w:tab w:val="right" w:leader="dot" w:pos="9072"/>
      </w:tabs>
      <w:spacing w:before="120" w:after="120"/>
    </w:pPr>
    <w:rPr>
      <w:b/>
      <w:bCs/>
      <w:caps/>
      <w:szCs w:val="24"/>
    </w:rPr>
  </w:style>
  <w:style w:type="paragraph" w:styleId="TM2">
    <w:name w:val="toc 2"/>
    <w:basedOn w:val="Normal"/>
    <w:next w:val="Normal"/>
    <w:autoRedefine/>
    <w:uiPriority w:val="39"/>
    <w:rsid w:val="007643C0"/>
    <w:pPr>
      <w:tabs>
        <w:tab w:val="left" w:pos="800"/>
        <w:tab w:val="right" w:leader="dot" w:pos="9074"/>
      </w:tabs>
      <w:ind w:left="200"/>
    </w:pPr>
    <w:rPr>
      <w:smallCaps/>
      <w:szCs w:val="24"/>
    </w:rPr>
  </w:style>
  <w:style w:type="paragraph" w:customStyle="1" w:styleId="BodyHeader">
    <w:name w:val="Body Header"/>
    <w:aliases w:val="bh"/>
    <w:basedOn w:val="Normal"/>
    <w:next w:val="Normal"/>
    <w:rsid w:val="00A149B9"/>
    <w:pPr>
      <w:tabs>
        <w:tab w:val="center" w:pos="4536"/>
        <w:tab w:val="right" w:pos="9072"/>
      </w:tabs>
      <w:spacing w:before="120" w:after="120"/>
    </w:pPr>
    <w:rPr>
      <w:b/>
      <w:bCs/>
      <w:color w:val="FF6600"/>
      <w:sz w:val="24"/>
    </w:rPr>
  </w:style>
  <w:style w:type="paragraph" w:styleId="TM3">
    <w:name w:val="toc 3"/>
    <w:basedOn w:val="Normal"/>
    <w:next w:val="Normal"/>
    <w:autoRedefine/>
    <w:uiPriority w:val="39"/>
    <w:rsid w:val="007643C0"/>
    <w:pPr>
      <w:ind w:left="400"/>
    </w:pPr>
    <w:rPr>
      <w:i/>
      <w:iCs/>
      <w:szCs w:val="24"/>
    </w:rPr>
  </w:style>
  <w:style w:type="paragraph" w:customStyle="1" w:styleId="HeadingC">
    <w:name w:val="HeadingC"/>
    <w:aliases w:val="HC"/>
    <w:basedOn w:val="Normal"/>
    <w:rsid w:val="007643C0"/>
    <w:pPr>
      <w:pageBreakBefore/>
      <w:jc w:val="center"/>
    </w:pPr>
    <w:rPr>
      <w:b/>
      <w:color w:val="FF6600"/>
      <w:sz w:val="32"/>
      <w:szCs w:val="32"/>
      <w:u w:val="single"/>
    </w:rPr>
  </w:style>
  <w:style w:type="paragraph" w:styleId="Listepuces">
    <w:name w:val="List Bullet"/>
    <w:aliases w:val="Normal à puces"/>
    <w:basedOn w:val="Normal"/>
    <w:rsid w:val="007643C0"/>
    <w:pPr>
      <w:numPr>
        <w:numId w:val="2"/>
      </w:numPr>
    </w:pPr>
  </w:style>
  <w:style w:type="paragraph" w:styleId="Index1">
    <w:name w:val="index 1"/>
    <w:basedOn w:val="Normal"/>
    <w:next w:val="Normal"/>
    <w:autoRedefine/>
    <w:semiHidden/>
    <w:rsid w:val="007643C0"/>
    <w:pPr>
      <w:ind w:left="200" w:hanging="200"/>
    </w:pPr>
  </w:style>
  <w:style w:type="paragraph" w:styleId="Titreindex">
    <w:name w:val="index heading"/>
    <w:basedOn w:val="Normal"/>
    <w:next w:val="Index1"/>
    <w:semiHidden/>
    <w:rsid w:val="007643C0"/>
    <w:pPr>
      <w:spacing w:before="120" w:line="240" w:lineRule="atLeast"/>
      <w:ind w:left="567"/>
    </w:pPr>
    <w:rPr>
      <w:sz w:val="22"/>
    </w:rPr>
  </w:style>
  <w:style w:type="character" w:styleId="Marquedecommentaire">
    <w:name w:val="annotation reference"/>
    <w:semiHidden/>
    <w:rsid w:val="007643C0"/>
    <w:rPr>
      <w:sz w:val="16"/>
    </w:rPr>
  </w:style>
  <w:style w:type="paragraph" w:styleId="Commentaire">
    <w:name w:val="annotation text"/>
    <w:basedOn w:val="Normal"/>
    <w:link w:val="CommentaireCar"/>
    <w:semiHidden/>
    <w:rsid w:val="007643C0"/>
  </w:style>
  <w:style w:type="paragraph" w:styleId="Explorateurdedocuments">
    <w:name w:val="Document Map"/>
    <w:basedOn w:val="Normal"/>
    <w:semiHidden/>
    <w:rsid w:val="007643C0"/>
    <w:pPr>
      <w:shd w:val="clear" w:color="auto" w:fill="000080"/>
    </w:pPr>
    <w:rPr>
      <w:rFonts w:ascii="Tahoma" w:hAnsi="Tahoma"/>
    </w:rPr>
  </w:style>
  <w:style w:type="paragraph" w:styleId="TM4">
    <w:name w:val="toc 4"/>
    <w:basedOn w:val="Normal"/>
    <w:next w:val="Normal"/>
    <w:autoRedefine/>
    <w:uiPriority w:val="39"/>
    <w:rsid w:val="007643C0"/>
    <w:pPr>
      <w:ind w:left="600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7643C0"/>
    <w:pPr>
      <w:ind w:left="80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7643C0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7643C0"/>
    <w:pPr>
      <w:ind w:left="120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7643C0"/>
    <w:pPr>
      <w:ind w:left="140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7643C0"/>
    <w:pPr>
      <w:ind w:left="1600"/>
    </w:pPr>
    <w:rPr>
      <w:szCs w:val="21"/>
    </w:rPr>
  </w:style>
  <w:style w:type="paragraph" w:styleId="Notedebasdepage">
    <w:name w:val="footnote text"/>
    <w:basedOn w:val="Normal"/>
    <w:semiHidden/>
    <w:rsid w:val="007643C0"/>
  </w:style>
  <w:style w:type="character" w:styleId="Appelnotedebasdep">
    <w:name w:val="footnote reference"/>
    <w:semiHidden/>
    <w:rsid w:val="007643C0"/>
    <w:rPr>
      <w:vertAlign w:val="superscript"/>
    </w:rPr>
  </w:style>
  <w:style w:type="character" w:styleId="Lienhypertexte">
    <w:name w:val="Hyperlink"/>
    <w:uiPriority w:val="99"/>
    <w:rsid w:val="007643C0"/>
    <w:rPr>
      <w:color w:val="0000FF"/>
      <w:u w:val="single"/>
    </w:rPr>
  </w:style>
  <w:style w:type="paragraph" w:customStyle="1" w:styleId="TableHeading">
    <w:name w:val="TableHeading"/>
    <w:aliases w:val="th"/>
    <w:basedOn w:val="Normal"/>
    <w:rsid w:val="007643C0"/>
    <w:pPr>
      <w:spacing w:before="60" w:after="60"/>
    </w:pPr>
    <w:rPr>
      <w:b/>
      <w:color w:val="FFFFFF"/>
    </w:rPr>
  </w:style>
  <w:style w:type="paragraph" w:customStyle="1" w:styleId="TableHeadingCentre">
    <w:name w:val="TableHeadingCentre"/>
    <w:aliases w:val="thc"/>
    <w:basedOn w:val="TableHeading"/>
    <w:rsid w:val="007643C0"/>
    <w:pPr>
      <w:jc w:val="center"/>
    </w:pPr>
    <w:rPr>
      <w:bCs/>
    </w:rPr>
  </w:style>
  <w:style w:type="paragraph" w:customStyle="1" w:styleId="RecommendationBullet1">
    <w:name w:val="RecommendationBullet 1"/>
    <w:basedOn w:val="Normal"/>
    <w:rsid w:val="00C80C4B"/>
    <w:pPr>
      <w:numPr>
        <w:numId w:val="3"/>
      </w:numPr>
      <w:spacing w:after="60"/>
    </w:pPr>
    <w:rPr>
      <w:i/>
      <w:iCs/>
    </w:rPr>
  </w:style>
  <w:style w:type="paragraph" w:customStyle="1" w:styleId="AppendixH">
    <w:name w:val="AppendixH"/>
    <w:aliases w:val="AH"/>
    <w:basedOn w:val="Normal"/>
    <w:next w:val="Normal"/>
    <w:rsid w:val="007643C0"/>
    <w:pPr>
      <w:pageBreakBefore/>
      <w:outlineLvl w:val="0"/>
    </w:pPr>
    <w:rPr>
      <w:b/>
      <w:bCs/>
      <w:color w:val="FF6600"/>
      <w:sz w:val="36"/>
    </w:rPr>
  </w:style>
  <w:style w:type="paragraph" w:customStyle="1" w:styleId="Table">
    <w:name w:val="Table"/>
    <w:basedOn w:val="Normal"/>
    <w:rsid w:val="007643C0"/>
    <w:pPr>
      <w:keepLines/>
      <w:tabs>
        <w:tab w:val="left" w:pos="284"/>
        <w:tab w:val="left" w:pos="567"/>
      </w:tabs>
      <w:spacing w:before="20" w:after="40" w:line="220" w:lineRule="atLeast"/>
    </w:pPr>
    <w:rPr>
      <w:sz w:val="18"/>
      <w:szCs w:val="18"/>
      <w:lang w:val="pl-PL"/>
    </w:rPr>
  </w:style>
  <w:style w:type="paragraph" w:styleId="Textedebulles">
    <w:name w:val="Balloon Text"/>
    <w:basedOn w:val="Normal"/>
    <w:semiHidden/>
    <w:rsid w:val="007643C0"/>
    <w:rPr>
      <w:rFonts w:ascii="Tahoma" w:hAnsi="Tahoma" w:cs="Tahoma"/>
    </w:rPr>
  </w:style>
  <w:style w:type="paragraph" w:customStyle="1" w:styleId="TableText">
    <w:name w:val="Table Text"/>
    <w:aliases w:val="tt"/>
    <w:basedOn w:val="Normal"/>
    <w:rsid w:val="007643C0"/>
    <w:pPr>
      <w:spacing w:before="60" w:after="60"/>
    </w:pPr>
    <w:rPr>
      <w:sz w:val="18"/>
    </w:rPr>
  </w:style>
  <w:style w:type="paragraph" w:styleId="Titre">
    <w:name w:val="Title"/>
    <w:aliases w:val="t"/>
    <w:basedOn w:val="Normal"/>
    <w:qFormat/>
    <w:rsid w:val="007643C0"/>
    <w:pPr>
      <w:jc w:val="center"/>
    </w:pPr>
    <w:rPr>
      <w:b/>
      <w:color w:val="FF6600"/>
      <w:sz w:val="56"/>
      <w:szCs w:val="56"/>
      <w:u w:val="single"/>
    </w:rPr>
  </w:style>
  <w:style w:type="paragraph" w:customStyle="1" w:styleId="Recommendationpleintexte">
    <w:name w:val="Recommendation plein texte"/>
    <w:basedOn w:val="Normal"/>
    <w:link w:val="RecommendationpleintexteCarCar"/>
    <w:rsid w:val="00C80C4B"/>
    <w:pPr>
      <w:spacing w:after="120"/>
    </w:pPr>
    <w:rPr>
      <w:i/>
    </w:rPr>
  </w:style>
  <w:style w:type="character" w:customStyle="1" w:styleId="RecommendationpleintexteCarCar">
    <w:name w:val="Recommendation plein texte Car Car"/>
    <w:link w:val="Recommendationpleintexte"/>
    <w:rsid w:val="00C80C4B"/>
    <w:rPr>
      <w:rFonts w:ascii="Helvetica 45 Light" w:hAnsi="Helvetica 45 Light"/>
      <w:i/>
      <w:lang w:val="en-GB" w:eastAsia="en-US" w:bidi="ar-SA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semiHidden/>
    <w:rsid w:val="00195ED9"/>
    <w:pPr>
      <w:keepNext/>
      <w:tabs>
        <w:tab w:val="num" w:pos="425"/>
      </w:tabs>
      <w:spacing w:before="80" w:after="80"/>
      <w:ind w:hanging="425"/>
    </w:pPr>
    <w:rPr>
      <w:rFonts w:ascii="Tahoma" w:eastAsia="SimSun" w:hAnsi="Tahoma"/>
      <w:b/>
      <w:spacing w:val="-10"/>
      <w:kern w:val="2"/>
      <w:sz w:val="24"/>
      <w:szCs w:val="24"/>
      <w:lang w:val="en-US" w:eastAsia="zh-CN"/>
    </w:rPr>
  </w:style>
  <w:style w:type="table" w:styleId="Grilledutableau">
    <w:name w:val="Table Grid"/>
    <w:basedOn w:val="TableauNormal"/>
    <w:rsid w:val="002117C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CC1E1F"/>
    <w:pPr>
      <w:tabs>
        <w:tab w:val="center" w:pos="4536"/>
        <w:tab w:val="right" w:pos="9072"/>
      </w:tabs>
    </w:pPr>
  </w:style>
  <w:style w:type="paragraph" w:styleId="Lgende">
    <w:name w:val="caption"/>
    <w:basedOn w:val="Normal"/>
    <w:next w:val="Normal"/>
    <w:unhideWhenUsed/>
    <w:qFormat/>
    <w:rsid w:val="00A35D9B"/>
    <w:rPr>
      <w:b/>
      <w:bCs/>
    </w:rPr>
  </w:style>
  <w:style w:type="paragraph" w:styleId="Paragraphedeliste">
    <w:name w:val="List Paragraph"/>
    <w:basedOn w:val="Normal"/>
    <w:uiPriority w:val="34"/>
    <w:qFormat/>
    <w:rsid w:val="000D1612"/>
    <w:pPr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harChar">
    <w:name w:val="Char Char"/>
    <w:basedOn w:val="Normal"/>
    <w:semiHidden/>
    <w:rsid w:val="00DC07DB"/>
    <w:pPr>
      <w:keepNext/>
      <w:tabs>
        <w:tab w:val="num" w:pos="425"/>
      </w:tabs>
      <w:spacing w:before="80" w:after="80"/>
      <w:ind w:hanging="425"/>
    </w:pPr>
    <w:rPr>
      <w:rFonts w:ascii="Tahoma" w:eastAsia="SimSun" w:hAnsi="Tahoma"/>
      <w:b/>
      <w:spacing w:val="-10"/>
      <w:kern w:val="2"/>
      <w:sz w:val="24"/>
      <w:szCs w:val="24"/>
      <w:lang w:val="en-US" w:eastAsia="zh-CN"/>
    </w:rPr>
  </w:style>
  <w:style w:type="paragraph" w:styleId="Rvision">
    <w:name w:val="Revision"/>
    <w:hidden/>
    <w:uiPriority w:val="99"/>
    <w:semiHidden/>
    <w:rsid w:val="00B32F59"/>
    <w:rPr>
      <w:rFonts w:ascii="Helvetica 45 Light" w:hAnsi="Helvetica 45 Light"/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2D1D6E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2D1D6E"/>
    <w:rPr>
      <w:rFonts w:ascii="Helvetica 45 Light" w:hAnsi="Helvetica 45 Light"/>
      <w:lang w:val="en-GB" w:eastAsia="en-US"/>
    </w:rPr>
  </w:style>
  <w:style w:type="character" w:customStyle="1" w:styleId="ObjetducommentaireCar">
    <w:name w:val="Objet du commentaire Car"/>
    <w:basedOn w:val="CommentaireCar"/>
    <w:link w:val="Objetducommentaire"/>
    <w:rsid w:val="002D1D6E"/>
    <w:rPr>
      <w:rFonts w:ascii="Helvetica 45 Light" w:hAnsi="Helvetica 45 Light"/>
      <w:b/>
      <w:bCs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8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3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98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90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5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4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UQS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A0E5-D07D-4E15-8581-7C2639BA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UQS Template.dot</Template>
  <TotalTime>0</TotalTime>
  <Pages>24</Pages>
  <Words>4402</Words>
  <Characters>24217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d'architecture fonctionnelle</vt:lpstr>
    </vt:vector>
  </TitlesOfParts>
  <Company>ORANGE FT Group</Company>
  <LinksUpToDate>false</LinksUpToDate>
  <CharactersWithSpaces>28562</CharactersWithSpaces>
  <SharedDoc>false</SharedDoc>
  <HLinks>
    <vt:vector size="330" baseType="variant">
      <vt:variant>
        <vt:i4>2031668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_Toc348094682</vt:lpwstr>
      </vt:variant>
      <vt:variant>
        <vt:i4>2031668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_Toc348094681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_Toc348094680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_Toc348094679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_Toc348094678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_Toc348094677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_Toc348094676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_Toc348094675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_Toc348094674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_Toc348094673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_Toc348094672</vt:lpwstr>
      </vt:variant>
      <vt:variant>
        <vt:i4>1048628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_Toc348094671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_Toc348094670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_Toc348094669</vt:lpwstr>
      </vt:variant>
      <vt:variant>
        <vt:i4>1114164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_Toc348094668</vt:lpwstr>
      </vt:variant>
      <vt:variant>
        <vt:i4>1114164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_Toc348094667</vt:lpwstr>
      </vt:variant>
      <vt:variant>
        <vt:i4>1114164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_Toc348094666</vt:lpwstr>
      </vt:variant>
      <vt:variant>
        <vt:i4>1114164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_Toc348094665</vt:lpwstr>
      </vt:variant>
      <vt:variant>
        <vt:i4>1114164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_Toc348094664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_Toc348094663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_Toc348094662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_Toc348094661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_Toc348094660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_Toc348094659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_Toc348094658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_Toc348094657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_Toc348094656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_Toc348094655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_Toc348094654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_Toc348094653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_Toc348094652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_Toc348094651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_Toc348094650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_Toc348094649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_Toc348094648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_Toc348094647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_Toc348094646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_Toc348094645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_Toc348094644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_Toc348094643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_Toc348094642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_Toc348094641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_Toc348094640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_Toc348094639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_Toc348094638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_Toc348094637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_Toc348094636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_Toc348094635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_Toc348094634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_Toc348094633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_Toc348094632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_Toc348094631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_Toc348094630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_Toc348094629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_Toc348094628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d'architecture fonctionnelle</dc:title>
  <dc:subject>SQU Templates</dc:subject>
  <dc:creator>Processus Conception-Vérification-Concstruction</dc:creator>
  <cp:lastModifiedBy>Thibault GAUTHIER (thgauthi)</cp:lastModifiedBy>
  <cp:revision>2</cp:revision>
  <cp:lastPrinted>2013-07-03T11:42:00Z</cp:lastPrinted>
  <dcterms:created xsi:type="dcterms:W3CDTF">2015-08-19T15:07:00Z</dcterms:created>
  <dcterms:modified xsi:type="dcterms:W3CDTF">2015-08-19T15:07:00Z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sOrangeDoc">
    <vt:bool>true</vt:bool>
  </property>
  <property fmtid="{D5CDD505-2E9C-101B-9397-08002B2CF9AE}" pid="4" name="IsMarked">
    <vt:bool>true</vt:bool>
  </property>
  <property fmtid="{D5CDD505-2E9C-101B-9397-08002B2CF9AE}" pid="5" name="UserHasSaved">
    <vt:bool>true</vt:bool>
  </property>
  <property fmtid="{D5CDD505-2E9C-101B-9397-08002B2CF9AE}" pid="6" name="DocSecTitle">
    <vt:lpwstr>Orange Restricted</vt:lpwstr>
  </property>
  <property fmtid="{D5CDD505-2E9C-101B-9397-08002B2CF9AE}" pid="7" name="CurSecOpt">
    <vt:lpwstr>2</vt:lpwstr>
  </property>
  <property fmtid="{D5CDD505-2E9C-101B-9397-08002B2CF9AE}" pid="8" name="Client">
    <vt:lpwstr>-</vt:lpwstr>
  </property>
  <property fmtid="{D5CDD505-2E9C-101B-9397-08002B2CF9AE}" pid="9" name="Version">
    <vt:lpwstr>1.0</vt:lpwstr>
  </property>
  <property fmtid="{D5CDD505-2E9C-101B-9397-08002B2CF9AE}" pid="10" name="Auteur">
    <vt:lpwstr>Olivier DADILLON</vt:lpwstr>
  </property>
  <property fmtid="{D5CDD505-2E9C-101B-9397-08002B2CF9AE}" pid="11" name="MotsCles">
    <vt:lpwstr>DAF HLD Architecture</vt:lpwstr>
  </property>
  <property fmtid="{D5CDD505-2E9C-101B-9397-08002B2CF9AE}" pid="12" name="ContentType">
    <vt:lpwstr>Bibliothèque FT</vt:lpwstr>
  </property>
  <property fmtid="{D5CDD505-2E9C-101B-9397-08002B2CF9AE}" pid="13" name="Statut">
    <vt:lpwstr>Finalisé</vt:lpwstr>
  </property>
  <property fmtid="{D5CDD505-2E9C-101B-9397-08002B2CF9AE}" pid="14" name="TypeDocument">
    <vt:lpwstr>Document interne</vt:lpwstr>
  </property>
  <property fmtid="{D5CDD505-2E9C-101B-9397-08002B2CF9AE}" pid="15" name="Langue">
    <vt:lpwstr>FR</vt:lpwstr>
  </property>
  <property fmtid="{D5CDD505-2E9C-101B-9397-08002B2CF9AE}" pid="16" name="NiveauConfidentialite">
    <vt:lpwstr>Interne Groupe FT</vt:lpwstr>
  </property>
  <property fmtid="{D5CDD505-2E9C-101B-9397-08002B2CF9AE}" pid="17" name="Origine">
    <vt:lpwstr>Interne</vt:lpwstr>
  </property>
  <property fmtid="{D5CDD505-2E9C-101B-9397-08002B2CF9AE}" pid="18" name="_AdHocReviewCycleID">
    <vt:i4>-2005463776</vt:i4>
  </property>
  <property fmtid="{D5CDD505-2E9C-101B-9397-08002B2CF9AE}" pid="19" name="_EmailSubject">
    <vt:lpwstr>[Geofibre G1R6] Spécifications fonctionnelles S1F5</vt:lpwstr>
  </property>
  <property fmtid="{D5CDD505-2E9C-101B-9397-08002B2CF9AE}" pid="20" name="_AuthorEmail">
    <vt:lpwstr>michel.tingaud@orange.com</vt:lpwstr>
  </property>
  <property fmtid="{D5CDD505-2E9C-101B-9397-08002B2CF9AE}" pid="21" name="_AuthorEmailDisplayName">
    <vt:lpwstr>TINGAUD Michel DTSI/DSI</vt:lpwstr>
  </property>
  <property fmtid="{D5CDD505-2E9C-101B-9397-08002B2CF9AE}" pid="22" name="_ReviewingToolsShownOnce">
    <vt:lpwstr/>
  </property>
</Properties>
</file>